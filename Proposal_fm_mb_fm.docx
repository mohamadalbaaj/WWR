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3E510C" w14:textId="77777777" w:rsidR="001363A0" w:rsidRPr="00957A8E" w:rsidRDefault="001363A0" w:rsidP="002A3591">
      <w:pPr>
        <w:rPr>
          <w:rFonts w:cs="Arial"/>
          <w:snapToGrid w:val="0"/>
          <w:color w:val="000000"/>
        </w:rPr>
      </w:pPr>
    </w:p>
    <w:p w14:paraId="53FCDFA0" w14:textId="00E4353A" w:rsidR="00F916B5" w:rsidRPr="00957A8E" w:rsidRDefault="00F916B5" w:rsidP="00947F17">
      <w:pPr>
        <w:spacing w:line="240" w:lineRule="auto"/>
        <w:jc w:val="center"/>
        <w:rPr>
          <w:rFonts w:cs="Arial"/>
          <w:b/>
          <w:snapToGrid w:val="0"/>
          <w:color w:val="000000"/>
          <w:sz w:val="34"/>
          <w:szCs w:val="34"/>
        </w:rPr>
      </w:pPr>
    </w:p>
    <w:p w14:paraId="4DDA9C7B" w14:textId="77777777" w:rsidR="007E29C8" w:rsidRPr="00957A8E" w:rsidRDefault="007E29C8" w:rsidP="00947F17">
      <w:pPr>
        <w:spacing w:line="240" w:lineRule="auto"/>
        <w:jc w:val="center"/>
        <w:rPr>
          <w:rFonts w:cs="Arial"/>
          <w:b/>
          <w:snapToGrid w:val="0"/>
          <w:color w:val="000000"/>
          <w:sz w:val="34"/>
          <w:szCs w:val="34"/>
        </w:rPr>
      </w:pPr>
    </w:p>
    <w:p w14:paraId="7D608770" w14:textId="77777777" w:rsidR="00790E8E" w:rsidRPr="00957A8E" w:rsidRDefault="00790E8E" w:rsidP="005405C7">
      <w:pPr>
        <w:spacing w:line="192" w:lineRule="auto"/>
        <w:jc w:val="center"/>
        <w:rPr>
          <w:rFonts w:cs="Arial"/>
          <w:b/>
          <w:snapToGrid w:val="0"/>
          <w:color w:val="000000"/>
          <w:sz w:val="34"/>
          <w:szCs w:val="34"/>
        </w:rPr>
      </w:pPr>
    </w:p>
    <w:p w14:paraId="6247472F" w14:textId="77777777" w:rsidR="00BF5A2D" w:rsidRPr="00957A8E" w:rsidRDefault="00BF5A2D" w:rsidP="005405C7">
      <w:pPr>
        <w:spacing w:line="192" w:lineRule="auto"/>
        <w:jc w:val="center"/>
        <w:rPr>
          <w:rFonts w:cs="Arial"/>
          <w:b/>
          <w:snapToGrid w:val="0"/>
          <w:color w:val="000000"/>
          <w:sz w:val="34"/>
          <w:szCs w:val="34"/>
        </w:rPr>
      </w:pPr>
    </w:p>
    <w:p w14:paraId="6382CE1C" w14:textId="77777777" w:rsidR="00BF5A2D" w:rsidRPr="00957A8E" w:rsidRDefault="00BF5A2D" w:rsidP="005405C7">
      <w:pPr>
        <w:spacing w:line="192" w:lineRule="auto"/>
        <w:jc w:val="center"/>
        <w:rPr>
          <w:rFonts w:cs="Arial"/>
          <w:b/>
          <w:snapToGrid w:val="0"/>
          <w:color w:val="000000"/>
          <w:sz w:val="34"/>
          <w:szCs w:val="34"/>
        </w:rPr>
      </w:pPr>
    </w:p>
    <w:p w14:paraId="2C29E190" w14:textId="77777777" w:rsidR="00BF5A2D" w:rsidRPr="00957A8E" w:rsidRDefault="00BF5A2D" w:rsidP="005405C7">
      <w:pPr>
        <w:spacing w:line="192" w:lineRule="auto"/>
        <w:jc w:val="center"/>
        <w:rPr>
          <w:rFonts w:cs="Arial"/>
          <w:b/>
          <w:snapToGrid w:val="0"/>
          <w:color w:val="000000"/>
          <w:sz w:val="34"/>
          <w:szCs w:val="34"/>
        </w:rPr>
      </w:pPr>
    </w:p>
    <w:p w14:paraId="7B38CDBE" w14:textId="77777777" w:rsidR="00790E8E" w:rsidRPr="00957A8E" w:rsidRDefault="00790E8E" w:rsidP="005405C7">
      <w:pPr>
        <w:spacing w:line="192" w:lineRule="auto"/>
        <w:jc w:val="center"/>
        <w:rPr>
          <w:rFonts w:cs="Arial"/>
          <w:b/>
          <w:snapToGrid w:val="0"/>
          <w:color w:val="000000"/>
          <w:sz w:val="34"/>
          <w:szCs w:val="34"/>
        </w:rPr>
      </w:pPr>
    </w:p>
    <w:p w14:paraId="4D39EE2E" w14:textId="5C0CA5B9" w:rsidR="00790E8E" w:rsidRPr="00957A8E" w:rsidRDefault="00BF5A2D" w:rsidP="00163505">
      <w:pPr>
        <w:spacing w:after="240" w:line="192" w:lineRule="auto"/>
        <w:jc w:val="center"/>
        <w:rPr>
          <w:rFonts w:cs="Arial"/>
          <w:smallCaps/>
          <w:snapToGrid w:val="0"/>
          <w:color w:val="000000"/>
          <w:sz w:val="34"/>
          <w:szCs w:val="34"/>
        </w:rPr>
      </w:pPr>
      <w:r w:rsidRPr="00957A8E">
        <w:rPr>
          <w:rFonts w:cs="Arial"/>
          <w:smallCaps/>
          <w:snapToGrid w:val="0"/>
          <w:color w:val="000000"/>
          <w:sz w:val="34"/>
          <w:szCs w:val="34"/>
        </w:rPr>
        <w:t>Proposal</w:t>
      </w:r>
    </w:p>
    <w:p w14:paraId="427333CD" w14:textId="77777777" w:rsidR="00790E8E" w:rsidRPr="00957A8E" w:rsidRDefault="00790E8E" w:rsidP="00790E8E">
      <w:pPr>
        <w:spacing w:line="192" w:lineRule="auto"/>
        <w:jc w:val="center"/>
        <w:rPr>
          <w:rFonts w:cs="Arial"/>
          <w:b/>
          <w:snapToGrid w:val="0"/>
          <w:color w:val="000000"/>
          <w:sz w:val="34"/>
          <w:szCs w:val="34"/>
        </w:rPr>
      </w:pPr>
    </w:p>
    <w:p w14:paraId="46617989" w14:textId="222A8889" w:rsidR="009934DA" w:rsidRPr="00957A8E" w:rsidRDefault="00470474" w:rsidP="00790E8E">
      <w:pPr>
        <w:spacing w:line="192" w:lineRule="auto"/>
        <w:jc w:val="center"/>
        <w:rPr>
          <w:rFonts w:cs="Arial"/>
          <w:b/>
          <w:snapToGrid w:val="0"/>
          <w:color w:val="000000"/>
          <w:sz w:val="48"/>
          <w:szCs w:val="34"/>
        </w:rPr>
      </w:pPr>
      <w:r w:rsidRPr="00957A8E">
        <w:rPr>
          <w:rFonts w:cs="Arial"/>
          <w:b/>
          <w:snapToGrid w:val="0"/>
          <w:color w:val="000000"/>
          <w:sz w:val="48"/>
          <w:szCs w:val="34"/>
        </w:rPr>
        <w:t>Window-to-Wall Ratio</w:t>
      </w:r>
      <w:r w:rsidR="00934110">
        <w:rPr>
          <w:rFonts w:cs="Arial"/>
          <w:b/>
          <w:snapToGrid w:val="0"/>
          <w:color w:val="000000"/>
          <w:sz w:val="48"/>
          <w:szCs w:val="34"/>
        </w:rPr>
        <w:t xml:space="preserve"> Estimation </w:t>
      </w:r>
      <w:r w:rsidR="005B262F">
        <w:rPr>
          <w:rFonts w:cs="Arial"/>
          <w:b/>
          <w:snapToGrid w:val="0"/>
          <w:color w:val="000000"/>
          <w:sz w:val="48"/>
          <w:szCs w:val="34"/>
        </w:rPr>
        <w:t>using O</w:t>
      </w:r>
      <w:r w:rsidR="00934110">
        <w:rPr>
          <w:rFonts w:cs="Arial"/>
          <w:b/>
          <w:snapToGrid w:val="0"/>
          <w:color w:val="000000"/>
          <w:sz w:val="48"/>
          <w:szCs w:val="34"/>
        </w:rPr>
        <w:t>blique</w:t>
      </w:r>
      <w:r w:rsidRPr="00957A8E">
        <w:rPr>
          <w:rFonts w:cs="Arial"/>
          <w:b/>
          <w:snapToGrid w:val="0"/>
          <w:color w:val="000000"/>
          <w:sz w:val="48"/>
          <w:szCs w:val="34"/>
        </w:rPr>
        <w:t xml:space="preserve"> </w:t>
      </w:r>
      <w:r w:rsidR="005B262F">
        <w:rPr>
          <w:rFonts w:cs="Arial"/>
          <w:b/>
          <w:snapToGrid w:val="0"/>
          <w:color w:val="000000"/>
          <w:sz w:val="48"/>
          <w:szCs w:val="34"/>
        </w:rPr>
        <w:t>Aerial</w:t>
      </w:r>
      <w:r w:rsidRPr="00957A8E">
        <w:rPr>
          <w:rFonts w:cs="Arial"/>
          <w:b/>
          <w:snapToGrid w:val="0"/>
          <w:color w:val="000000"/>
          <w:sz w:val="48"/>
          <w:szCs w:val="34"/>
        </w:rPr>
        <w:t xml:space="preserve"> Image</w:t>
      </w:r>
      <w:r w:rsidR="00934110">
        <w:rPr>
          <w:rFonts w:cs="Arial"/>
          <w:b/>
          <w:snapToGrid w:val="0"/>
          <w:color w:val="000000"/>
          <w:sz w:val="48"/>
          <w:szCs w:val="34"/>
        </w:rPr>
        <w:t xml:space="preserve">ry </w:t>
      </w:r>
      <w:r w:rsidR="005B262F">
        <w:rPr>
          <w:rFonts w:cs="Arial"/>
          <w:b/>
          <w:snapToGrid w:val="0"/>
          <w:color w:val="000000"/>
          <w:sz w:val="48"/>
          <w:szCs w:val="34"/>
        </w:rPr>
        <w:t>and 3D city models:</w:t>
      </w:r>
      <w:r w:rsidR="00934110" w:rsidRPr="00957A8E">
        <w:rPr>
          <w:rFonts w:cs="Arial"/>
          <w:b/>
          <w:snapToGrid w:val="0"/>
          <w:color w:val="000000"/>
          <w:sz w:val="48"/>
          <w:szCs w:val="34"/>
        </w:rPr>
        <w:t xml:space="preserve"> </w:t>
      </w:r>
      <w:r w:rsidR="005B262F">
        <w:rPr>
          <w:rFonts w:cs="Arial"/>
          <w:b/>
          <w:snapToGrid w:val="0"/>
          <w:color w:val="000000"/>
          <w:sz w:val="48"/>
          <w:szCs w:val="34"/>
        </w:rPr>
        <w:t>A Comparison between Supervised Semantic Segmentation Models and Zero Shot Deep Learning Models</w:t>
      </w:r>
    </w:p>
    <w:p w14:paraId="249C90D9" w14:textId="279D4937" w:rsidR="009934DA" w:rsidRPr="00957A8E" w:rsidRDefault="009934DA" w:rsidP="00790E8E">
      <w:pPr>
        <w:jc w:val="center"/>
        <w:rPr>
          <w:rFonts w:cs="Arial"/>
          <w:snapToGrid w:val="0"/>
          <w:color w:val="000000"/>
        </w:rPr>
      </w:pPr>
    </w:p>
    <w:p w14:paraId="2D5CAFE6" w14:textId="77777777" w:rsidR="00BF5A2D" w:rsidRPr="00957A8E" w:rsidRDefault="00BF5A2D" w:rsidP="005B262F">
      <w:pPr>
        <w:tabs>
          <w:tab w:val="left" w:pos="1221"/>
        </w:tabs>
        <w:rPr>
          <w:rFonts w:cs="Arial"/>
          <w:snapToGrid w:val="0"/>
          <w:color w:val="000000"/>
        </w:rPr>
      </w:pPr>
    </w:p>
    <w:p w14:paraId="1ACF84F2" w14:textId="77777777" w:rsidR="00BF5A2D" w:rsidRPr="00957A8E" w:rsidRDefault="00BF5A2D" w:rsidP="00790E8E">
      <w:pPr>
        <w:tabs>
          <w:tab w:val="left" w:pos="1221"/>
        </w:tabs>
        <w:jc w:val="center"/>
        <w:rPr>
          <w:rFonts w:cs="Arial"/>
          <w:snapToGrid w:val="0"/>
          <w:color w:val="000000"/>
        </w:rPr>
      </w:pPr>
    </w:p>
    <w:p w14:paraId="574C44FB" w14:textId="77777777" w:rsidR="00BF5A2D" w:rsidRPr="00957A8E" w:rsidRDefault="00BF5A2D" w:rsidP="004B4FFC">
      <w:pPr>
        <w:tabs>
          <w:tab w:val="left" w:pos="1221"/>
        </w:tabs>
        <w:rPr>
          <w:rFonts w:cs="Arial"/>
          <w:snapToGrid w:val="0"/>
          <w:color w:val="000000"/>
        </w:rPr>
      </w:pPr>
    </w:p>
    <w:p w14:paraId="072C052D" w14:textId="77777777" w:rsidR="007E29C8" w:rsidRPr="00957A8E" w:rsidRDefault="007E29C8" w:rsidP="00790E8E">
      <w:pPr>
        <w:tabs>
          <w:tab w:val="left" w:pos="1221"/>
        </w:tabs>
        <w:jc w:val="center"/>
        <w:rPr>
          <w:rFonts w:cs="Arial"/>
          <w:snapToGrid w:val="0"/>
          <w:color w:val="000000"/>
        </w:rPr>
      </w:pPr>
    </w:p>
    <w:p w14:paraId="100866CE" w14:textId="13983BD4" w:rsidR="00BF5A2D" w:rsidRPr="00957A8E" w:rsidRDefault="00470474" w:rsidP="00BF5A2D">
      <w:pPr>
        <w:spacing w:after="120" w:line="360" w:lineRule="auto"/>
        <w:jc w:val="center"/>
        <w:rPr>
          <w:rFonts w:cs="Arial"/>
          <w:snapToGrid w:val="0"/>
          <w:color w:val="000000"/>
          <w:sz w:val="32"/>
          <w:szCs w:val="26"/>
        </w:rPr>
      </w:pPr>
      <w:r w:rsidRPr="00957A8E">
        <w:rPr>
          <w:rFonts w:cs="Arial"/>
          <w:snapToGrid w:val="0"/>
          <w:color w:val="000000"/>
          <w:sz w:val="32"/>
          <w:szCs w:val="26"/>
        </w:rPr>
        <w:t>Mohamad Albaaj</w:t>
      </w:r>
    </w:p>
    <w:p w14:paraId="3551128D" w14:textId="19B43E43" w:rsidR="00BF5A2D" w:rsidRPr="00957A8E" w:rsidRDefault="0090651F" w:rsidP="00BF5A2D">
      <w:pPr>
        <w:spacing w:line="360" w:lineRule="auto"/>
        <w:jc w:val="center"/>
        <w:rPr>
          <w:rFonts w:cs="Arial"/>
          <w:snapToGrid w:val="0"/>
          <w:color w:val="000000"/>
          <w:sz w:val="32"/>
          <w:szCs w:val="26"/>
        </w:rPr>
      </w:pPr>
      <w:r>
        <w:rPr>
          <w:rFonts w:cs="Arial"/>
          <w:snapToGrid w:val="0"/>
          <w:color w:val="000000"/>
          <w:sz w:val="32"/>
          <w:szCs w:val="26"/>
        </w:rPr>
        <w:t>September</w:t>
      </w:r>
    </w:p>
    <w:p w14:paraId="7587573C" w14:textId="77777777" w:rsidR="00BF5A2D" w:rsidRPr="00957A8E" w:rsidRDefault="00BF5A2D" w:rsidP="00470474">
      <w:pPr>
        <w:rPr>
          <w:rFonts w:cs="Arial"/>
          <w:snapToGrid w:val="0"/>
          <w:color w:val="000000"/>
          <w:sz w:val="26"/>
          <w:szCs w:val="26"/>
        </w:rPr>
      </w:pPr>
    </w:p>
    <w:p w14:paraId="5741B166" w14:textId="0E34E448" w:rsidR="005D0F92" w:rsidRPr="00957A8E" w:rsidRDefault="009D1D53" w:rsidP="009D1D53">
      <w:pPr>
        <w:ind w:left="708" w:firstLine="708"/>
        <w:jc w:val="left"/>
        <w:rPr>
          <w:rFonts w:cs="Arial"/>
          <w:snapToGrid w:val="0"/>
          <w:color w:val="000000"/>
          <w:szCs w:val="28"/>
        </w:rPr>
      </w:pPr>
      <w:r w:rsidRPr="00957A8E">
        <w:rPr>
          <w:rFonts w:cs="Arial"/>
          <w:snapToGrid w:val="0"/>
          <w:color w:val="000000"/>
          <w:szCs w:val="28"/>
        </w:rPr>
        <w:t>Primary Supervisor:</w:t>
      </w:r>
      <w:r w:rsidRPr="00957A8E">
        <w:rPr>
          <w:rFonts w:cs="Arial"/>
          <w:snapToGrid w:val="0"/>
          <w:color w:val="000000"/>
          <w:szCs w:val="28"/>
        </w:rPr>
        <w:tab/>
      </w:r>
      <w:r w:rsidRPr="00957A8E">
        <w:rPr>
          <w:rFonts w:cs="Arial"/>
          <w:snapToGrid w:val="0"/>
          <w:color w:val="000000"/>
          <w:szCs w:val="28"/>
        </w:rPr>
        <w:tab/>
        <w:t xml:space="preserve">Univ.-Prof. Dr.-Ing. Jörg </w:t>
      </w:r>
      <w:proofErr w:type="spellStart"/>
      <w:r w:rsidRPr="00957A8E">
        <w:rPr>
          <w:rFonts w:cs="Arial"/>
          <w:snapToGrid w:val="0"/>
          <w:color w:val="000000"/>
          <w:szCs w:val="28"/>
        </w:rPr>
        <w:t>Blankenbach</w:t>
      </w:r>
      <w:proofErr w:type="spellEnd"/>
    </w:p>
    <w:p w14:paraId="7D488F00" w14:textId="0CB82B90" w:rsidR="009D1D53" w:rsidRPr="00957A8E" w:rsidRDefault="009D1D53" w:rsidP="009D1D53">
      <w:pPr>
        <w:ind w:left="708" w:firstLine="708"/>
        <w:jc w:val="left"/>
        <w:rPr>
          <w:rFonts w:cs="Arial"/>
          <w:snapToGrid w:val="0"/>
          <w:color w:val="000000"/>
          <w:szCs w:val="28"/>
        </w:rPr>
      </w:pPr>
      <w:r w:rsidRPr="00957A8E">
        <w:rPr>
          <w:rFonts w:cs="Arial"/>
          <w:snapToGrid w:val="0"/>
          <w:color w:val="000000"/>
          <w:szCs w:val="28"/>
        </w:rPr>
        <w:t xml:space="preserve">Secondary Supervisor: </w:t>
      </w:r>
      <w:r w:rsidRPr="00957A8E">
        <w:rPr>
          <w:rFonts w:cs="Arial"/>
          <w:snapToGrid w:val="0"/>
          <w:color w:val="000000"/>
          <w:szCs w:val="28"/>
        </w:rPr>
        <w:tab/>
      </w:r>
      <w:r w:rsidR="000D0D1E" w:rsidRPr="000D0D1E">
        <w:rPr>
          <w:rFonts w:cs="Arial"/>
          <w:snapToGrid w:val="0"/>
          <w:color w:val="000000"/>
          <w:szCs w:val="28"/>
        </w:rPr>
        <w:t xml:space="preserve">Dr.-Ing. Raimund </w:t>
      </w:r>
      <w:proofErr w:type="spellStart"/>
      <w:r w:rsidR="000D0D1E" w:rsidRPr="000D0D1E">
        <w:rPr>
          <w:rFonts w:cs="Arial"/>
          <w:snapToGrid w:val="0"/>
          <w:color w:val="000000"/>
          <w:szCs w:val="28"/>
        </w:rPr>
        <w:t>Schwermann</w:t>
      </w:r>
      <w:proofErr w:type="spellEnd"/>
    </w:p>
    <w:p w14:paraId="5E24BF2E" w14:textId="77777777" w:rsidR="009D1D53" w:rsidRPr="00957A8E" w:rsidRDefault="009D1D53" w:rsidP="009D1D53">
      <w:pPr>
        <w:tabs>
          <w:tab w:val="left" w:pos="1418"/>
        </w:tabs>
        <w:jc w:val="left"/>
        <w:rPr>
          <w:rFonts w:cs="Arial"/>
          <w:snapToGrid w:val="0"/>
          <w:color w:val="000000"/>
          <w:szCs w:val="28"/>
        </w:rPr>
      </w:pPr>
    </w:p>
    <w:p w14:paraId="4E600A7B" w14:textId="4B2053A0" w:rsidR="00BA6D1E" w:rsidRPr="00957A8E" w:rsidRDefault="009D1D53" w:rsidP="009D1D53">
      <w:pPr>
        <w:ind w:left="708" w:firstLine="708"/>
        <w:jc w:val="left"/>
        <w:rPr>
          <w:rFonts w:cs="Arial"/>
          <w:snapToGrid w:val="0"/>
          <w:color w:val="000000"/>
          <w:szCs w:val="28"/>
        </w:rPr>
        <w:sectPr w:rsidR="00BA6D1E" w:rsidRPr="00957A8E" w:rsidSect="00790E8E">
          <w:headerReference w:type="even" r:id="rId8"/>
          <w:footerReference w:type="default" r:id="rId9"/>
          <w:headerReference w:type="first" r:id="rId10"/>
          <w:footerReference w:type="first" r:id="rId11"/>
          <w:type w:val="evenPage"/>
          <w:pgSz w:w="11907" w:h="16839" w:code="9"/>
          <w:pgMar w:top="1418" w:right="1134" w:bottom="567" w:left="454" w:header="850" w:footer="794" w:gutter="0"/>
          <w:pgNumType w:fmt="upperRoman"/>
          <w:cols w:space="708"/>
          <w:titlePg/>
          <w:docGrid w:linePitch="360"/>
        </w:sectPr>
      </w:pPr>
      <w:r w:rsidRPr="00957A8E">
        <w:rPr>
          <w:rFonts w:cs="Arial"/>
          <w:snapToGrid w:val="0"/>
          <w:color w:val="000000"/>
          <w:szCs w:val="28"/>
        </w:rPr>
        <w:t xml:space="preserve">Advisor: </w:t>
      </w:r>
      <w:r w:rsidRPr="00957A8E">
        <w:rPr>
          <w:rFonts w:cs="Arial"/>
          <w:snapToGrid w:val="0"/>
          <w:color w:val="000000"/>
          <w:szCs w:val="28"/>
        </w:rPr>
        <w:tab/>
      </w:r>
      <w:r w:rsidRPr="00957A8E">
        <w:rPr>
          <w:rFonts w:cs="Arial"/>
          <w:snapToGrid w:val="0"/>
          <w:color w:val="000000"/>
          <w:szCs w:val="28"/>
        </w:rPr>
        <w:tab/>
      </w:r>
      <w:r w:rsidRPr="00957A8E">
        <w:rPr>
          <w:rFonts w:cs="Arial"/>
          <w:snapToGrid w:val="0"/>
          <w:color w:val="000000"/>
          <w:szCs w:val="28"/>
        </w:rPr>
        <w:tab/>
      </w:r>
      <w:r w:rsidR="00887C4D" w:rsidRPr="00887C4D">
        <w:rPr>
          <w:rFonts w:cs="Arial"/>
          <w:snapToGrid w:val="0"/>
          <w:color w:val="000000"/>
          <w:szCs w:val="28"/>
        </w:rPr>
        <w:t>M.Sc. Fadi Moubayed</w:t>
      </w:r>
    </w:p>
    <w:p w14:paraId="09EDA136" w14:textId="77777777" w:rsidR="00F2356E" w:rsidRPr="00957A8E" w:rsidRDefault="00F2356E" w:rsidP="00BA6D1E">
      <w:pPr>
        <w:pStyle w:val="Heading1"/>
        <w:numPr>
          <w:ilvl w:val="0"/>
          <w:numId w:val="0"/>
        </w:numPr>
        <w:sectPr w:rsidR="00F2356E" w:rsidRPr="00957A8E" w:rsidSect="00790E8E">
          <w:headerReference w:type="even" r:id="rId12"/>
          <w:headerReference w:type="default" r:id="rId13"/>
          <w:pgSz w:w="11907" w:h="16839" w:code="9"/>
          <w:pgMar w:top="1418" w:right="454" w:bottom="1418" w:left="1134" w:header="709" w:footer="709" w:gutter="0"/>
          <w:cols w:space="708"/>
          <w:docGrid w:linePitch="360"/>
        </w:sectPr>
      </w:pPr>
    </w:p>
    <w:p w14:paraId="13F227F9" w14:textId="10D30182" w:rsidR="002C7915" w:rsidRPr="00957A8E" w:rsidRDefault="00BA6D1E" w:rsidP="00BA6D1E">
      <w:pPr>
        <w:pStyle w:val="Heading1"/>
        <w:numPr>
          <w:ilvl w:val="0"/>
          <w:numId w:val="0"/>
        </w:numPr>
      </w:pPr>
      <w:bookmarkStart w:id="0" w:name="_Toc171260314"/>
      <w:bookmarkStart w:id="1" w:name="_Toc175781181"/>
      <w:r w:rsidRPr="00957A8E">
        <w:lastRenderedPageBreak/>
        <w:t>Summary</w:t>
      </w:r>
      <w:bookmarkEnd w:id="0"/>
      <w:bookmarkEnd w:id="1"/>
    </w:p>
    <w:p w14:paraId="16B6A027" w14:textId="4962CE85" w:rsidR="00F306DE" w:rsidDel="00F91C6D" w:rsidRDefault="003D11E3">
      <w:pPr>
        <w:rPr>
          <w:del w:id="2" w:author="mohamad albaaj" w:date="2024-09-24T14:19:00Z" w16du:dateUtc="2024-09-24T12:19:00Z"/>
        </w:rPr>
      </w:pPr>
      <w:r>
        <w:t>Urbanization has</w:t>
      </w:r>
      <w:r w:rsidR="00CD408C">
        <w:t xml:space="preserve"> </w:t>
      </w:r>
      <w:r w:rsidR="00A66D20" w:rsidRPr="00A66D20">
        <w:t>accelerated</w:t>
      </w:r>
      <w:r>
        <w:t xml:space="preserve"> in recent </w:t>
      </w:r>
      <w:r w:rsidR="001B188E">
        <w:t>years</w:t>
      </w:r>
      <w:r w:rsidR="002F19C7">
        <w:t>,</w:t>
      </w:r>
      <w:r w:rsidR="001B188E">
        <w:t xml:space="preserve"> </w:t>
      </w:r>
      <w:r w:rsidR="004C278C" w:rsidRPr="004C278C">
        <w:t>driving the</w:t>
      </w:r>
      <w:r w:rsidR="004C278C">
        <w:t xml:space="preserve"> </w:t>
      </w:r>
      <w:r w:rsidR="00D24754">
        <w:t xml:space="preserve">need for </w:t>
      </w:r>
      <w:r w:rsidR="00432052">
        <w:t>better</w:t>
      </w:r>
      <w:r w:rsidR="00D24754">
        <w:t xml:space="preserve"> control and optimization of </w:t>
      </w:r>
      <w:r w:rsidR="00D961B7">
        <w:t xml:space="preserve">energy </w:t>
      </w:r>
      <w:r w:rsidR="00D24754">
        <w:t>consumption</w:t>
      </w:r>
      <w:r w:rsidR="00D25505">
        <w:t>.</w:t>
      </w:r>
      <w:r w:rsidR="00302A53">
        <w:t xml:space="preserve"> </w:t>
      </w:r>
      <w:r w:rsidR="00D25505">
        <w:t xml:space="preserve">Urban Building Energy Modeling (UBEM) </w:t>
      </w:r>
      <w:r w:rsidR="00384DCD">
        <w:t>provides</w:t>
      </w:r>
      <w:r w:rsidR="00D25505">
        <w:t xml:space="preserve"> </w:t>
      </w:r>
      <w:commentRangeStart w:id="3"/>
      <w:commentRangeStart w:id="4"/>
      <w:r w:rsidR="00D25505">
        <w:t xml:space="preserve">a </w:t>
      </w:r>
      <w:r w:rsidR="008E3869">
        <w:t>method</w:t>
      </w:r>
      <w:r w:rsidR="00D25505">
        <w:t xml:space="preserve"> </w:t>
      </w:r>
      <w:r w:rsidR="008E3869">
        <w:t>to analyze</w:t>
      </w:r>
      <w:r w:rsidR="00D25505">
        <w:t xml:space="preserve"> </w:t>
      </w:r>
      <w:del w:id="5" w:author="Fadi Moubayed" w:date="2024-09-24T10:46:00Z">
        <w:r w:rsidR="00D25505" w:rsidDel="000947FA">
          <w:delText xml:space="preserve">the </w:delText>
        </w:r>
      </w:del>
      <w:r w:rsidR="00D25505">
        <w:t>energy demand</w:t>
      </w:r>
      <w:del w:id="6" w:author="Fadi Moubayed" w:date="2024-09-24T10:46:00Z">
        <w:r w:rsidR="00D25505" w:rsidDel="000947FA">
          <w:delText>s</w:delText>
        </w:r>
      </w:del>
      <w:r w:rsidR="00D25505">
        <w:t xml:space="preserve"> and consumption </w:t>
      </w:r>
      <w:r w:rsidR="00DE0981" w:rsidRPr="00DE0981">
        <w:t>in rapidly urbanizing areas</w:t>
      </w:r>
      <w:r w:rsidR="00D25505">
        <w:t>.</w:t>
      </w:r>
      <w:commentRangeEnd w:id="3"/>
      <w:r w:rsidR="006C4B60">
        <w:rPr>
          <w:rStyle w:val="CommentReference"/>
        </w:rPr>
        <w:commentReference w:id="3"/>
      </w:r>
      <w:commentRangeEnd w:id="4"/>
      <w:r w:rsidR="008E3869">
        <w:rPr>
          <w:rStyle w:val="CommentReference"/>
        </w:rPr>
        <w:commentReference w:id="4"/>
      </w:r>
      <w:r w:rsidR="00302A53">
        <w:t xml:space="preserve"> </w:t>
      </w:r>
      <w:r w:rsidR="009D1799" w:rsidRPr="009D1799">
        <w:t>However,</w:t>
      </w:r>
      <w:r w:rsidR="009D1799">
        <w:t xml:space="preserve"> </w:t>
      </w:r>
      <w:r w:rsidR="00CE3135">
        <w:t>performing</w:t>
      </w:r>
      <w:r w:rsidR="00AE0B99">
        <w:t xml:space="preserve"> large</w:t>
      </w:r>
      <w:r w:rsidR="00125612">
        <w:t xml:space="preserve"> </w:t>
      </w:r>
      <w:r w:rsidR="00AE0B99">
        <w:t xml:space="preserve">scale energy simulations for existing buildings is challenging due to the </w:t>
      </w:r>
      <w:r w:rsidR="00813763">
        <w:t xml:space="preserve">time and effort required to obtain </w:t>
      </w:r>
      <w:commentRangeStart w:id="7"/>
      <w:commentRangeStart w:id="8"/>
      <w:r w:rsidR="00813763">
        <w:t>the WWR th</w:t>
      </w:r>
      <w:r w:rsidR="00B836C2">
        <w:t>r</w:t>
      </w:r>
      <w:r w:rsidR="00813763">
        <w:t xml:space="preserve">ough field measurements for </w:t>
      </w:r>
      <w:del w:id="9" w:author="Fadi Moubayed" w:date="2024-09-24T10:47:00Z">
        <w:r w:rsidR="00813763" w:rsidDel="000947FA">
          <w:delText xml:space="preserve">several hundred of </w:delText>
        </w:r>
      </w:del>
      <w:r w:rsidR="00813763">
        <w:t>buildings</w:t>
      </w:r>
      <w:r w:rsidR="00413F16">
        <w:t xml:space="preserve"> </w:t>
      </w:r>
      <w:del w:id="10" w:author="Fadi Moubayed" w:date="2024-09-24T10:47:00Z">
        <w:r w:rsidR="00413F16" w:rsidDel="000947FA">
          <w:delText>for example</w:delText>
        </w:r>
        <w:commentRangeEnd w:id="7"/>
        <w:r w:rsidR="009A6336" w:rsidDel="000947FA">
          <w:rPr>
            <w:rStyle w:val="CommentReference"/>
          </w:rPr>
          <w:commentReference w:id="7"/>
        </w:r>
        <w:commentRangeEnd w:id="8"/>
        <w:r w:rsidR="00F1073B" w:rsidDel="000947FA">
          <w:rPr>
            <w:rStyle w:val="CommentReference"/>
          </w:rPr>
          <w:commentReference w:id="8"/>
        </w:r>
      </w:del>
      <w:ins w:id="11" w:author="Fadi Moubayed" w:date="2024-09-24T10:47:00Z">
        <w:r w:rsidR="000947FA">
          <w:t>on a large scale</w:t>
        </w:r>
      </w:ins>
      <w:r w:rsidR="005A56BD">
        <w:t>.</w:t>
      </w:r>
      <w:r w:rsidR="00413F16">
        <w:t xml:space="preserve"> </w:t>
      </w:r>
      <w:r w:rsidR="00E97157" w:rsidRPr="00E97157">
        <w:t xml:space="preserve">In all cases, Urban Building Energy Modeling (UBEM) requires </w:t>
      </w:r>
      <w:del w:id="12" w:author="Fadi Moubayed" w:date="2024-09-24T10:48:00Z">
        <w:r w:rsidR="00E97157" w:rsidRPr="00E97157" w:rsidDel="0073714C">
          <w:delText xml:space="preserve">several </w:delText>
        </w:r>
      </w:del>
      <w:ins w:id="13" w:author="Fadi Moubayed" w:date="2024-09-24T10:48:00Z">
        <w:r w:rsidR="0073714C">
          <w:t>multiple</w:t>
        </w:r>
        <w:r w:rsidR="0073714C" w:rsidRPr="00E97157">
          <w:t xml:space="preserve"> </w:t>
        </w:r>
      </w:ins>
      <w:r w:rsidR="00E97157" w:rsidRPr="00E97157">
        <w:t>input parameters</w:t>
      </w:r>
      <w:ins w:id="14" w:author="Fadi Moubayed" w:date="2024-09-24T10:48:00Z">
        <w:r w:rsidR="0073714C">
          <w:t>.</w:t>
        </w:r>
      </w:ins>
      <w:del w:id="15" w:author="Fadi Moubayed" w:date="2024-09-24T10:48:00Z">
        <w:r w:rsidR="00E97157" w:rsidRPr="00E97157" w:rsidDel="0073714C">
          <w:delText>,</w:delText>
        </w:r>
      </w:del>
      <w:r w:rsidR="00E97157" w:rsidRPr="00E97157">
        <w:t xml:space="preserve"> </w:t>
      </w:r>
      <w:ins w:id="16" w:author="Fadi Moubayed" w:date="2024-09-24T10:48:00Z">
        <w:r w:rsidR="0073714C">
          <w:t>O</w:t>
        </w:r>
      </w:ins>
      <w:del w:id="17" w:author="Fadi Moubayed" w:date="2024-09-24T10:48:00Z">
        <w:r w:rsidR="00E97157" w:rsidRPr="00E97157" w:rsidDel="0073714C">
          <w:delText>o</w:delText>
        </w:r>
      </w:del>
      <w:r w:rsidR="00E97157" w:rsidRPr="00E97157">
        <w:t xml:space="preserve">ne </w:t>
      </w:r>
      <w:del w:id="18" w:author="Fadi Moubayed" w:date="2024-09-24T10:48:00Z">
        <w:r w:rsidR="00E97157" w:rsidRPr="00E97157" w:rsidDel="0073714C">
          <w:delText>of which is the</w:delText>
        </w:r>
      </w:del>
      <w:ins w:id="19" w:author="Fadi Moubayed" w:date="2024-09-24T10:48:00Z">
        <w:r w:rsidR="0073714C">
          <w:t>very i</w:t>
        </w:r>
      </w:ins>
      <w:ins w:id="20" w:author="Fadi Moubayed" w:date="2024-09-24T10:49:00Z">
        <w:r w:rsidR="0073714C">
          <w:t xml:space="preserve">mportant parameter is </w:t>
        </w:r>
      </w:ins>
      <w:del w:id="21" w:author="Fadi Moubayed" w:date="2024-09-24T10:50:00Z">
        <w:r w:rsidR="00E97157" w:rsidRPr="00E97157" w:rsidDel="003E34A7">
          <w:delText xml:space="preserve"> WWR</w:delText>
        </w:r>
      </w:del>
      <w:ins w:id="22" w:author="Fadi Moubayed" w:date="2024-09-24T10:50:00Z">
        <w:r w:rsidR="003E34A7">
          <w:t xml:space="preserve">the </w:t>
        </w:r>
        <w:r w:rsidR="003E34A7" w:rsidRPr="00E97157">
          <w:t>WWR</w:t>
        </w:r>
      </w:ins>
      <w:ins w:id="23" w:author="Fadi Moubayed" w:date="2024-09-24T10:49:00Z">
        <w:r w:rsidR="0073714C">
          <w:t xml:space="preserve"> which</w:t>
        </w:r>
      </w:ins>
      <w:del w:id="24" w:author="Fadi Moubayed" w:date="2024-09-24T10:49:00Z">
        <w:r w:rsidR="00E97157" w:rsidRPr="00E97157" w:rsidDel="0073714C">
          <w:delText>,</w:delText>
        </w:r>
      </w:del>
      <w:r w:rsidR="00E97157" w:rsidRPr="00E97157">
        <w:t xml:space="preserve"> </w:t>
      </w:r>
      <w:ins w:id="25" w:author="Fadi Moubayed" w:date="2024-09-24T10:49:00Z">
        <w:r w:rsidR="0073714C">
          <w:t xml:space="preserve">plays </w:t>
        </w:r>
      </w:ins>
      <w:r w:rsidR="00E97157" w:rsidRPr="00E97157">
        <w:t xml:space="preserve">a crucial </w:t>
      </w:r>
      <w:del w:id="26" w:author="Fadi Moubayed" w:date="2024-09-24T10:49:00Z">
        <w:r w:rsidR="00E97157" w:rsidRPr="00E97157" w:rsidDel="0073714C">
          <w:delText xml:space="preserve">factor </w:delText>
        </w:r>
      </w:del>
      <w:ins w:id="27" w:author="Fadi Moubayed" w:date="2024-09-24T10:49:00Z">
        <w:r w:rsidR="0073714C">
          <w:t>role</w:t>
        </w:r>
        <w:r w:rsidR="0073714C" w:rsidRPr="00E97157">
          <w:t xml:space="preserve"> </w:t>
        </w:r>
      </w:ins>
      <w:r w:rsidR="00E97157" w:rsidRPr="00E97157">
        <w:t>in building energy simulations</w:t>
      </w:r>
      <w:ins w:id="28" w:author="Fadi Moubayed" w:date="2024-09-24T10:49:00Z">
        <w:r w:rsidR="0073714C">
          <w:t>. Furthermore, WWR</w:t>
        </w:r>
      </w:ins>
      <w:del w:id="29" w:author="Fadi Moubayed" w:date="2024-09-24T10:49:00Z">
        <w:r w:rsidR="00E97157" w:rsidRPr="00E97157" w:rsidDel="0073714C">
          <w:delText>,</w:delText>
        </w:r>
      </w:del>
      <w:r w:rsidR="00E97157" w:rsidRPr="00E97157">
        <w:t xml:space="preserve"> significantly influenc</w:t>
      </w:r>
      <w:ins w:id="30" w:author="Fadi Moubayed" w:date="2024-09-24T10:49:00Z">
        <w:r w:rsidR="0073714C">
          <w:t>es</w:t>
        </w:r>
      </w:ins>
      <w:del w:id="31" w:author="Fadi Moubayed" w:date="2024-09-24T10:49:00Z">
        <w:r w:rsidR="00E97157" w:rsidRPr="00E97157" w:rsidDel="0073714C">
          <w:delText>ing</w:delText>
        </w:r>
      </w:del>
      <w:r w:rsidR="00E97157" w:rsidRPr="00E97157">
        <w:t xml:space="preserve"> energy performance in terms of heating, cooling, and lighting loads</w:t>
      </w:r>
      <w:r w:rsidR="00350CBC">
        <w:t>.</w:t>
      </w:r>
      <w:r w:rsidR="005A56BD">
        <w:t xml:space="preserve"> This thesis </w:t>
      </w:r>
      <w:r w:rsidR="00DA70FE">
        <w:t>employs</w:t>
      </w:r>
      <w:r w:rsidR="005A56BD">
        <w:t xml:space="preserve"> </w:t>
      </w:r>
      <w:del w:id="32" w:author="Fadi Moubayed" w:date="2024-09-24T10:51:00Z">
        <w:r w:rsidR="005A56BD" w:rsidDel="00F940DC">
          <w:delText>machine</w:delText>
        </w:r>
        <w:r w:rsidR="00624190" w:rsidDel="00F940DC">
          <w:delText xml:space="preserve"> learning</w:delText>
        </w:r>
        <w:r w:rsidR="005A56BD" w:rsidDel="00F940DC">
          <w:delText xml:space="preserve"> and </w:delText>
        </w:r>
      </w:del>
      <w:r w:rsidR="005A56BD">
        <w:t>deep learning models to analyze building facade images</w:t>
      </w:r>
      <w:ins w:id="33" w:author="Fadi Moubayed" w:date="2024-09-24T10:51:00Z">
        <w:r w:rsidR="00F940DC">
          <w:t>. The aim is to</w:t>
        </w:r>
      </w:ins>
      <w:del w:id="34" w:author="Fadi Moubayed" w:date="2024-09-24T10:51:00Z">
        <w:r w:rsidR="005A56BD" w:rsidDel="00F940DC">
          <w:delText>,</w:delText>
        </w:r>
      </w:del>
      <w:r w:rsidR="005A56BD">
        <w:t xml:space="preserve"> extrac</w:t>
      </w:r>
      <w:ins w:id="35" w:author="Fadi Moubayed" w:date="2024-09-24T10:51:00Z">
        <w:r w:rsidR="00F940DC">
          <w:t>t</w:t>
        </w:r>
      </w:ins>
      <w:del w:id="36" w:author="Fadi Moubayed" w:date="2024-09-24T10:51:00Z">
        <w:r w:rsidR="005A56BD" w:rsidDel="00F940DC">
          <w:delText>ting</w:delText>
        </w:r>
      </w:del>
      <w:r w:rsidR="005A56BD">
        <w:t xml:space="preserve"> valuable information </w:t>
      </w:r>
      <w:ins w:id="37" w:author="Fadi Moubayed" w:date="2024-09-24T10:51:00Z">
        <w:r w:rsidR="00F940DC">
          <w:t xml:space="preserve">in buildings facades in order </w:t>
        </w:r>
      </w:ins>
      <w:r w:rsidR="005A56BD">
        <w:t>to estimate</w:t>
      </w:r>
      <w:r w:rsidR="006525F5">
        <w:t xml:space="preserve"> the</w:t>
      </w:r>
      <w:r w:rsidR="00EB2392">
        <w:t xml:space="preserve"> window to wall ratio</w:t>
      </w:r>
      <w:r w:rsidR="005A56BD">
        <w:t xml:space="preserve"> </w:t>
      </w:r>
      <w:r w:rsidR="00EB2392">
        <w:t>(</w:t>
      </w:r>
      <w:r w:rsidR="005A56BD">
        <w:t>WWR</w:t>
      </w:r>
      <w:r w:rsidR="00EB2392">
        <w:t>)</w:t>
      </w:r>
      <w:r w:rsidR="00376ED8">
        <w:t>.</w:t>
      </w:r>
      <w:r w:rsidR="005A56BD">
        <w:t xml:space="preserve"> </w:t>
      </w:r>
      <w:r w:rsidR="004F4682">
        <w:t>U</w:t>
      </w:r>
      <w:r w:rsidR="00376ED8">
        <w:t>sing</w:t>
      </w:r>
      <w:r w:rsidR="00D070A0">
        <w:t xml:space="preserve"> a</w:t>
      </w:r>
      <w:r w:rsidR="004F4682">
        <w:t xml:space="preserve"> dataset of </w:t>
      </w:r>
      <w:r w:rsidR="00F1073B" w:rsidRPr="00F1073B">
        <w:t>oblique aerial images</w:t>
      </w:r>
      <w:r w:rsidR="00F1073B">
        <w:t xml:space="preserve"> </w:t>
      </w:r>
      <w:r w:rsidR="004F4682">
        <w:t>provided by the municipalities of Soest and Düsseldorf</w:t>
      </w:r>
      <w:ins w:id="38" w:author="mohamad albaaj" w:date="2024-09-23T22:23:00Z">
        <w:r w:rsidR="0026753F">
          <w:t xml:space="preserve">. </w:t>
        </w:r>
      </w:ins>
      <w:commentRangeStart w:id="39"/>
      <w:del w:id="40" w:author="mohamad albaaj" w:date="2024-09-23T22:23:00Z">
        <w:r w:rsidR="002541CE" w:rsidDel="0026753F">
          <w:delText>,</w:delText>
        </w:r>
        <w:r w:rsidR="00C748AE" w:rsidDel="0026753F">
          <w:delText xml:space="preserve"> </w:delText>
        </w:r>
        <w:r w:rsidR="00683304" w:rsidDel="0026753F">
          <w:delText>the study develops</w:delText>
        </w:r>
        <w:r w:rsidR="002E2128" w:rsidDel="0026753F">
          <w:delText xml:space="preserve"> two types</w:delText>
        </w:r>
        <w:r w:rsidR="00683304" w:rsidDel="0026753F">
          <w:delText xml:space="preserve"> of</w:delText>
        </w:r>
        <w:r w:rsidR="002E2128" w:rsidDel="0026753F">
          <w:delText xml:space="preserve"> high quality annotated dataset suitable for both semantic segmentation and object detection tasks</w:delText>
        </w:r>
        <w:r w:rsidR="00A505FF" w:rsidDel="0026753F">
          <w:delText xml:space="preserve">. </w:delText>
        </w:r>
        <w:commentRangeEnd w:id="39"/>
        <w:r w:rsidR="005900BB" w:rsidDel="0026753F">
          <w:rPr>
            <w:rStyle w:val="CommentReference"/>
          </w:rPr>
          <w:commentReference w:id="39"/>
        </w:r>
      </w:del>
      <w:r w:rsidR="00A505FF">
        <w:t>The research</w:t>
      </w:r>
      <w:r w:rsidR="00CB686C">
        <w:t xml:space="preserve"> experiments</w:t>
      </w:r>
      <w:r w:rsidR="004D7B20">
        <w:t xml:space="preserve"> with models </w:t>
      </w:r>
      <w:r w:rsidR="00CB7D00">
        <w:t>like</w:t>
      </w:r>
      <w:r w:rsidR="004D7B20">
        <w:t xml:space="preserve"> DeepLabV3</w:t>
      </w:r>
      <w:r w:rsidR="00EE5A42">
        <w:t xml:space="preserve"> and</w:t>
      </w:r>
      <w:r w:rsidR="004D7B20">
        <w:t xml:space="preserve"> U-Net for semantic segmentation</w:t>
      </w:r>
      <w:r w:rsidR="00D94409">
        <w:t xml:space="preserve"> under the deep learning approach</w:t>
      </w:r>
      <w:ins w:id="41" w:author="Fadi Moubayed" w:date="2024-09-19T15:35:00Z">
        <w:r w:rsidR="005900BB">
          <w:t>. Additionally,</w:t>
        </w:r>
      </w:ins>
      <w:del w:id="42" w:author="Fadi Moubayed" w:date="2024-09-19T15:35:00Z">
        <w:r w:rsidR="006B7F61" w:rsidDel="005900BB">
          <w:delText>,</w:delText>
        </w:r>
      </w:del>
      <w:del w:id="43" w:author="mohamad albaaj" w:date="2024-09-23T22:25:00Z">
        <w:r w:rsidR="006B7F61" w:rsidDel="00A14831">
          <w:delText xml:space="preserve"> </w:delText>
        </w:r>
      </w:del>
      <w:del w:id="44" w:author="Fadi Moubayed" w:date="2024-09-19T15:35:00Z">
        <w:r w:rsidR="006B7F61" w:rsidRPr="006B7F61" w:rsidDel="005900BB">
          <w:delText>and also</w:delText>
        </w:r>
      </w:del>
      <w:ins w:id="45" w:author="Fadi Moubayed" w:date="2024-09-19T15:35:00Z">
        <w:del w:id="46" w:author="mohamad albaaj" w:date="2024-09-23T22:25:00Z">
          <w:r w:rsidR="005900BB" w:rsidDel="00A14831">
            <w:delText>it</w:delText>
          </w:r>
        </w:del>
      </w:ins>
      <w:r w:rsidR="006B7F61" w:rsidRPr="006B7F61">
        <w:t xml:space="preserve"> </w:t>
      </w:r>
      <w:ins w:id="47" w:author="Fadi Moubayed" w:date="2024-09-24T10:52:00Z">
        <w:r w:rsidR="00BF1C1A">
          <w:t xml:space="preserve">this thesis </w:t>
        </w:r>
      </w:ins>
      <w:r w:rsidR="006B7F61" w:rsidRPr="006B7F61">
        <w:t xml:space="preserve">tests </w:t>
      </w:r>
      <w:ins w:id="48" w:author="Fadi Moubayed" w:date="2024-09-24T10:52:00Z">
        <w:r w:rsidR="00BF1C1A">
          <w:t xml:space="preserve">the performance of </w:t>
        </w:r>
      </w:ins>
      <w:r w:rsidR="006B7F61" w:rsidRPr="006B7F61">
        <w:t>zero</w:t>
      </w:r>
      <w:r w:rsidR="009E0C6F">
        <w:t xml:space="preserve"> </w:t>
      </w:r>
      <w:r w:rsidR="006B7F61" w:rsidRPr="006B7F61">
        <w:t>shot models such as Grounding DINO for object detection and SAM for segmentation</w:t>
      </w:r>
      <w:ins w:id="49" w:author="Fadi Moubayed" w:date="2024-09-24T10:52:00Z">
        <w:r w:rsidR="00BF1C1A">
          <w:t xml:space="preserve"> in detecting façade elements that could be utilized </w:t>
        </w:r>
      </w:ins>
      <w:ins w:id="50" w:author="Fadi Moubayed" w:date="2024-09-24T10:53:00Z">
        <w:r w:rsidR="00BF1C1A">
          <w:t>to estimate the WWR</w:t>
        </w:r>
      </w:ins>
      <w:r w:rsidR="00C21B74">
        <w:t xml:space="preserve">. </w:t>
      </w:r>
      <w:ins w:id="51" w:author="Fadi Moubayed" w:date="2024-09-24T10:53:00Z">
        <w:r w:rsidR="003705F2">
          <w:t>Additionally, t</w:t>
        </w:r>
      </w:ins>
      <w:del w:id="52" w:author="Fadi Moubayed" w:date="2024-09-24T10:53:00Z">
        <w:r w:rsidR="003B12E3" w:rsidRPr="003B12E3" w:rsidDel="003705F2">
          <w:delText>T</w:delText>
        </w:r>
      </w:del>
      <w:r w:rsidR="003B12E3" w:rsidRPr="003B12E3">
        <w:t>h</w:t>
      </w:r>
      <w:ins w:id="53" w:author="Fadi Moubayed" w:date="2024-09-24T10:53:00Z">
        <w:r w:rsidR="003705F2">
          <w:t>is</w:t>
        </w:r>
      </w:ins>
      <w:del w:id="54" w:author="Fadi Moubayed" w:date="2024-09-24T10:53:00Z">
        <w:r w:rsidR="003B12E3" w:rsidRPr="003B12E3" w:rsidDel="003705F2">
          <w:delText>e</w:delText>
        </w:r>
      </w:del>
      <w:r w:rsidR="003B12E3" w:rsidRPr="003B12E3">
        <w:t xml:space="preserve"> thesis compares</w:t>
      </w:r>
      <w:r w:rsidR="00C21B74">
        <w:t xml:space="preserve"> the </w:t>
      </w:r>
      <w:ins w:id="55" w:author="Fadi Moubayed" w:date="2024-09-24T10:53:00Z">
        <w:r w:rsidR="003705F2">
          <w:t xml:space="preserve">performance of </w:t>
        </w:r>
      </w:ins>
      <w:del w:id="56" w:author="Fadi Moubayed" w:date="2024-09-24T10:53:00Z">
        <w:r w:rsidR="00C21B74" w:rsidDel="003705F2">
          <w:delText xml:space="preserve">traditional </w:delText>
        </w:r>
      </w:del>
      <w:ins w:id="57" w:author="Fadi Moubayed" w:date="2024-09-24T10:53:00Z">
        <w:r w:rsidR="003705F2">
          <w:t xml:space="preserve">conventional </w:t>
        </w:r>
      </w:ins>
      <w:r w:rsidR="00C21B74">
        <w:t>deep learning models with the zero shot models</w:t>
      </w:r>
      <w:r w:rsidR="00C348C2">
        <w:t>,</w:t>
      </w:r>
      <w:r w:rsidR="00C21B74">
        <w:t xml:space="preserve"> </w:t>
      </w:r>
      <w:r w:rsidR="00C348C2" w:rsidRPr="00C348C2">
        <w:t>highlighting the advantages and disadvantages of each</w:t>
      </w:r>
      <w:r w:rsidR="005F2DF1">
        <w:t>.</w:t>
      </w:r>
      <w:r w:rsidR="00315910">
        <w:t xml:space="preserve"> </w:t>
      </w:r>
      <w:ins w:id="58" w:author="Fadi Moubayed" w:date="2024-09-24T10:54:00Z">
        <w:r w:rsidR="003705F2">
          <w:t xml:space="preserve">Furthermore, This thesis </w:t>
        </w:r>
      </w:ins>
      <w:del w:id="59" w:author="mohamad albaaj" w:date="2024-09-23T22:25:00Z">
        <w:r w:rsidR="00315910" w:rsidDel="00F64A94">
          <w:delText>This</w:delText>
        </w:r>
        <w:r w:rsidR="008B73B2" w:rsidDel="00F64A94">
          <w:delText xml:space="preserve"> research</w:delText>
        </w:r>
      </w:del>
      <w:ins w:id="60" w:author="mohamad albaaj" w:date="2024-09-23T22:25:00Z">
        <w:del w:id="61" w:author="Fadi Moubayed" w:date="2024-09-24T10:54:00Z">
          <w:r w:rsidR="00F64A94" w:rsidDel="003705F2">
            <w:delText>Aiming</w:delText>
          </w:r>
        </w:del>
      </w:ins>
      <w:del w:id="62" w:author="Fadi Moubayed" w:date="2024-09-24T10:54:00Z">
        <w:r w:rsidR="00821963" w:rsidDel="003705F2">
          <w:delText xml:space="preserve"> aims to</w:delText>
        </w:r>
      </w:del>
      <w:ins w:id="63" w:author="Fadi Moubayed" w:date="2024-09-24T10:54:00Z">
        <w:r w:rsidR="003705F2">
          <w:t>aims at</w:t>
        </w:r>
      </w:ins>
      <w:r w:rsidR="00821963">
        <w:t xml:space="preserve"> </w:t>
      </w:r>
      <w:r w:rsidR="00C21B74" w:rsidRPr="00C21B74">
        <w:t>provid</w:t>
      </w:r>
      <w:ins w:id="64" w:author="Fadi Moubayed" w:date="2024-09-24T10:54:00Z">
        <w:r w:rsidR="003705F2">
          <w:t>ing</w:t>
        </w:r>
      </w:ins>
      <w:del w:id="65" w:author="Fadi Moubayed" w:date="2024-09-24T10:54:00Z">
        <w:r w:rsidR="00C21B74" w:rsidRPr="00C21B74" w:rsidDel="003705F2">
          <w:delText>e</w:delText>
        </w:r>
      </w:del>
      <w:r w:rsidR="00C21B74" w:rsidRPr="00C21B74">
        <w:t xml:space="preserve"> </w:t>
      </w:r>
      <w:r w:rsidR="00C21B74">
        <w:t xml:space="preserve">window to wall ratio (WWR) </w:t>
      </w:r>
      <w:r w:rsidR="00C21B74" w:rsidRPr="00C21B74">
        <w:t xml:space="preserve">as an input parameter for </w:t>
      </w:r>
      <w:r w:rsidR="00EC7FCD" w:rsidRPr="00EC7FCD">
        <w:t>large</w:t>
      </w:r>
      <w:r w:rsidR="00EC7FCD">
        <w:t xml:space="preserve"> </w:t>
      </w:r>
      <w:r w:rsidR="00EC7FCD" w:rsidRPr="00EC7FCD">
        <w:t>scale energy simulations</w:t>
      </w:r>
      <w:r w:rsidR="00D83A50">
        <w:t xml:space="preserve"> </w:t>
      </w:r>
      <w:r w:rsidR="00315910">
        <w:t>by</w:t>
      </w:r>
      <w:r w:rsidR="00315910" w:rsidRPr="008E262A">
        <w:t xml:space="preserve"> </w:t>
      </w:r>
      <w:r w:rsidR="00315910">
        <w:t xml:space="preserve">automating </w:t>
      </w:r>
      <w:ins w:id="66" w:author="Fadi Moubayed" w:date="2024-09-24T10:54:00Z">
        <w:r w:rsidR="00983215">
          <w:t xml:space="preserve">the process of </w:t>
        </w:r>
      </w:ins>
      <w:del w:id="67" w:author="Fadi Moubayed" w:date="2024-09-24T10:54:00Z">
        <w:r w:rsidR="00315910" w:rsidDel="00983215">
          <w:delText xml:space="preserve">window to wall ratio </w:delText>
        </w:r>
      </w:del>
      <w:r w:rsidR="00315910">
        <w:t>(WWR) estimation</w:t>
      </w:r>
      <w:ins w:id="68" w:author="Fadi Moubayed" w:date="2024-09-24T10:55:00Z">
        <w:r w:rsidR="00983215">
          <w:t>.</w:t>
        </w:r>
      </w:ins>
      <w:del w:id="69" w:author="Fadi Moubayed" w:date="2024-09-24T10:55:00Z">
        <w:r w:rsidR="00315910" w:rsidDel="00983215">
          <w:delText>,</w:delText>
        </w:r>
        <w:r w:rsidR="00315910" w:rsidRPr="006D07F9" w:rsidDel="00983215">
          <w:delText xml:space="preserve"> </w:delText>
        </w:r>
        <w:r w:rsidR="00315910" w:rsidRPr="00424C6D" w:rsidDel="00983215">
          <w:delText xml:space="preserve">ultimately </w:delText>
        </w:r>
        <w:r w:rsidR="006D07F9" w:rsidRPr="00424C6D" w:rsidDel="00983215">
          <w:delText>contributing to global energy conservation and sustainability efforts</w:delText>
        </w:r>
      </w:del>
      <w:ins w:id="70" w:author="mohamad albaaj" w:date="2024-09-23T22:29:00Z">
        <w:del w:id="71" w:author="Fadi Moubayed" w:date="2024-09-24T10:55:00Z">
          <w:r w:rsidR="009D2078" w:rsidDel="00983215">
            <w:delText>leading to</w:delText>
          </w:r>
        </w:del>
      </w:ins>
      <w:ins w:id="72" w:author="mohamad albaaj" w:date="2024-09-23T22:27:00Z">
        <w:del w:id="73" w:author="Fadi Moubayed" w:date="2024-09-24T10:55:00Z">
          <w:r w:rsidR="00F64A94" w:rsidRPr="00424C6D" w:rsidDel="00983215">
            <w:rPr>
              <w:rPrChange w:id="74" w:author="mohamad albaaj" w:date="2024-09-23T22:27:00Z">
                <w:rPr>
                  <w:lang w:val="de-DE"/>
                </w:rPr>
              </w:rPrChange>
            </w:rPr>
            <w:delText xml:space="preserve"> better and more feasible energy modelling.</w:delText>
          </w:r>
        </w:del>
      </w:ins>
      <w:del w:id="75" w:author="mohamad albaaj" w:date="2024-09-24T14:19:00Z" w16du:dateUtc="2024-09-24T12:19:00Z">
        <w:r w:rsidR="006C59A9" w:rsidDel="00F91C6D">
          <w:delText>.</w:delText>
        </w:r>
      </w:del>
    </w:p>
    <w:p w14:paraId="1A4D3F38" w14:textId="059E9F94" w:rsidR="00C21B74" w:rsidDel="00F91C6D" w:rsidRDefault="00C21B74" w:rsidP="00887692">
      <w:pPr>
        <w:rPr>
          <w:del w:id="76" w:author="mohamad albaaj" w:date="2024-09-24T14:19:00Z" w16du:dateUtc="2024-09-24T12:19:00Z"/>
        </w:rPr>
      </w:pPr>
    </w:p>
    <w:p w14:paraId="7DF8025B" w14:textId="78121C9B" w:rsidR="001E6399" w:rsidRPr="001E6399" w:rsidDel="00F91C6D" w:rsidRDefault="001E6399" w:rsidP="001E6399">
      <w:pPr>
        <w:pStyle w:val="ListParagraph"/>
        <w:numPr>
          <w:ilvl w:val="0"/>
          <w:numId w:val="6"/>
        </w:numPr>
        <w:spacing w:after="200" w:line="276" w:lineRule="auto"/>
        <w:jc w:val="left"/>
        <w:rPr>
          <w:ins w:id="77" w:author="Fadi Moubayed" w:date="2024-09-24T10:55:00Z"/>
          <w:del w:id="78" w:author="mohamad albaaj" w:date="2024-09-24T14:19:00Z" w16du:dateUtc="2024-09-24T12:19:00Z"/>
          <w:color w:val="FF0000"/>
          <w:rPrChange w:id="79" w:author="Fadi Moubayed" w:date="2024-09-24T10:56:00Z">
            <w:rPr>
              <w:ins w:id="80" w:author="Fadi Moubayed" w:date="2024-09-24T10:55:00Z"/>
              <w:del w:id="81" w:author="mohamad albaaj" w:date="2024-09-24T14:19:00Z" w16du:dateUtc="2024-09-24T12:19:00Z"/>
            </w:rPr>
          </w:rPrChange>
        </w:rPr>
      </w:pPr>
      <w:ins w:id="82" w:author="Fadi Moubayed" w:date="2024-09-24T10:55:00Z">
        <w:del w:id="83" w:author="mohamad albaaj" w:date="2024-09-24T14:19:00Z" w16du:dateUtc="2024-09-24T12:19:00Z">
          <w:r w:rsidRPr="001E6399" w:rsidDel="00F91C6D">
            <w:rPr>
              <w:color w:val="FF0000"/>
              <w:rPrChange w:id="84" w:author="Fadi Moubayed" w:date="2024-09-24T10:56:00Z">
                <w:rPr/>
              </w:rPrChange>
            </w:rPr>
            <w:delText>Do not write long sentences</w:delText>
          </w:r>
        </w:del>
      </w:ins>
      <w:del w:id="85" w:author="mohamad albaaj" w:date="2024-09-24T14:19:00Z" w16du:dateUtc="2024-09-24T12:19:00Z">
        <w:r w:rsidR="00C21B74" w:rsidRPr="001E6399" w:rsidDel="00F91C6D">
          <w:rPr>
            <w:color w:val="FF0000"/>
            <w:rPrChange w:id="86" w:author="Fadi Moubayed" w:date="2024-09-24T10:56:00Z">
              <w:rPr/>
            </w:rPrChange>
          </w:rPr>
          <w:br w:type="page"/>
        </w:r>
      </w:del>
    </w:p>
    <w:p w14:paraId="41EC5982" w14:textId="6039C7CD" w:rsidR="001E6399" w:rsidRPr="001E6399" w:rsidDel="00F91C6D" w:rsidRDefault="001E6399" w:rsidP="001E6399">
      <w:pPr>
        <w:pStyle w:val="ListParagraph"/>
        <w:numPr>
          <w:ilvl w:val="0"/>
          <w:numId w:val="6"/>
        </w:numPr>
        <w:spacing w:after="200" w:line="276" w:lineRule="auto"/>
        <w:jc w:val="left"/>
        <w:rPr>
          <w:ins w:id="87" w:author="Fadi Moubayed" w:date="2024-09-24T10:55:00Z"/>
          <w:del w:id="88" w:author="mohamad albaaj" w:date="2024-09-24T14:19:00Z" w16du:dateUtc="2024-09-24T12:19:00Z"/>
          <w:color w:val="FF0000"/>
          <w:rPrChange w:id="89" w:author="Fadi Moubayed" w:date="2024-09-24T10:56:00Z">
            <w:rPr>
              <w:ins w:id="90" w:author="Fadi Moubayed" w:date="2024-09-24T10:55:00Z"/>
              <w:del w:id="91" w:author="mohamad albaaj" w:date="2024-09-24T14:19:00Z" w16du:dateUtc="2024-09-24T12:19:00Z"/>
            </w:rPr>
          </w:rPrChange>
        </w:rPr>
      </w:pPr>
      <w:ins w:id="92" w:author="Fadi Moubayed" w:date="2024-09-24T10:55:00Z">
        <w:del w:id="93" w:author="mohamad albaaj" w:date="2024-09-24T14:19:00Z" w16du:dateUtc="2024-09-24T12:19:00Z">
          <w:r w:rsidRPr="001E6399" w:rsidDel="00F91C6D">
            <w:rPr>
              <w:color w:val="FF0000"/>
              <w:rPrChange w:id="94" w:author="Fadi Moubayed" w:date="2024-09-24T10:56:00Z">
                <w:rPr/>
              </w:rPrChange>
            </w:rPr>
            <w:delText>Split up your ideas to shorter sentences</w:delText>
          </w:r>
        </w:del>
      </w:ins>
    </w:p>
    <w:p w14:paraId="655E04D2" w14:textId="6B88F466" w:rsidR="001E6399" w:rsidDel="00F91C6D" w:rsidRDefault="001E6399" w:rsidP="001E6399">
      <w:pPr>
        <w:pStyle w:val="ListParagraph"/>
        <w:numPr>
          <w:ilvl w:val="0"/>
          <w:numId w:val="6"/>
        </w:numPr>
        <w:spacing w:after="200" w:line="276" w:lineRule="auto"/>
        <w:jc w:val="left"/>
        <w:rPr>
          <w:ins w:id="95" w:author="Fadi Moubayed" w:date="2024-09-24T10:56:00Z"/>
          <w:del w:id="96" w:author="mohamad albaaj" w:date="2024-09-24T14:19:00Z" w16du:dateUtc="2024-09-24T12:19:00Z"/>
          <w:color w:val="FF0000"/>
        </w:rPr>
      </w:pPr>
      <w:ins w:id="97" w:author="Fadi Moubayed" w:date="2024-09-24T10:55:00Z">
        <w:del w:id="98" w:author="mohamad albaaj" w:date="2024-09-24T14:19:00Z" w16du:dateUtc="2024-09-24T12:19:00Z">
          <w:r w:rsidRPr="001E6399" w:rsidDel="00F91C6D">
            <w:rPr>
              <w:color w:val="FF0000"/>
              <w:rPrChange w:id="99" w:author="Fadi Moubayed" w:date="2024-09-24T10:56:00Z">
                <w:rPr/>
              </w:rPrChange>
            </w:rPr>
            <w:delText xml:space="preserve">Use connecting words such as </w:delText>
          </w:r>
        </w:del>
      </w:ins>
      <w:ins w:id="100" w:author="Fadi Moubayed" w:date="2024-09-24T10:56:00Z">
        <w:del w:id="101" w:author="mohamad albaaj" w:date="2024-09-24T14:19:00Z" w16du:dateUtc="2024-09-24T12:19:00Z">
          <w:r w:rsidRPr="001E6399" w:rsidDel="00F91C6D">
            <w:rPr>
              <w:color w:val="FF0000"/>
              <w:rPrChange w:id="102" w:author="Fadi Moubayed" w:date="2024-09-24T10:56:00Z">
                <w:rPr/>
              </w:rPrChange>
            </w:rPr>
            <w:delText>additionally, furthermore, moreover…..</w:delText>
          </w:r>
        </w:del>
      </w:ins>
    </w:p>
    <w:p w14:paraId="4A50619A" w14:textId="3A6F364C" w:rsidR="001E6399" w:rsidRPr="001E6399" w:rsidDel="00F91C6D" w:rsidRDefault="001E6399">
      <w:pPr>
        <w:pStyle w:val="ListParagraph"/>
        <w:numPr>
          <w:ilvl w:val="0"/>
          <w:numId w:val="6"/>
        </w:numPr>
        <w:spacing w:after="200" w:line="276" w:lineRule="auto"/>
        <w:jc w:val="left"/>
        <w:rPr>
          <w:del w:id="103" w:author="mohamad albaaj" w:date="2024-09-24T14:19:00Z" w16du:dateUtc="2024-09-24T12:19:00Z"/>
          <w:color w:val="FF0000"/>
          <w:rPrChange w:id="104" w:author="Fadi Moubayed" w:date="2024-09-24T10:56:00Z">
            <w:rPr>
              <w:del w:id="105" w:author="mohamad albaaj" w:date="2024-09-24T14:19:00Z" w16du:dateUtc="2024-09-24T12:19:00Z"/>
            </w:rPr>
          </w:rPrChange>
        </w:rPr>
        <w:pPrChange w:id="106" w:author="Fadi Moubayed" w:date="2024-09-24T10:55:00Z">
          <w:pPr>
            <w:spacing w:after="200" w:line="276" w:lineRule="auto"/>
            <w:jc w:val="left"/>
          </w:pPr>
        </w:pPrChange>
      </w:pPr>
      <w:ins w:id="107" w:author="Fadi Moubayed" w:date="2024-09-24T10:56:00Z">
        <w:del w:id="108" w:author="mohamad albaaj" w:date="2024-09-24T14:19:00Z" w16du:dateUtc="2024-09-24T12:19:00Z">
          <w:r w:rsidDel="00F91C6D">
            <w:rPr>
              <w:color w:val="FF0000"/>
            </w:rPr>
            <w:delText>Pay attention to grammer</w:delText>
          </w:r>
        </w:del>
      </w:ins>
    </w:p>
    <w:p w14:paraId="217C0874" w14:textId="77777777" w:rsidR="00C21B74" w:rsidRPr="00957A8E" w:rsidRDefault="00C21B74" w:rsidP="00F91C6D">
      <w:pPr>
        <w:sectPr w:rsidR="00C21B74" w:rsidRPr="00957A8E" w:rsidSect="00790E8E">
          <w:pgSz w:w="11907" w:h="16839" w:code="9"/>
          <w:pgMar w:top="1418" w:right="454" w:bottom="1418" w:left="1134" w:header="709" w:footer="709" w:gutter="0"/>
          <w:cols w:space="708"/>
          <w:docGrid w:linePitch="360"/>
        </w:sectPr>
      </w:pPr>
    </w:p>
    <w:sdt>
      <w:sdtPr>
        <w:rPr>
          <w:rFonts w:eastAsia="Times New Roman" w:cs="Times New Roman"/>
          <w:b w:val="0"/>
          <w:bCs w:val="0"/>
          <w:smallCaps w:val="0"/>
          <w:sz w:val="24"/>
          <w:szCs w:val="24"/>
        </w:rPr>
        <w:id w:val="-685362996"/>
        <w:docPartObj>
          <w:docPartGallery w:val="Table of Contents"/>
          <w:docPartUnique/>
        </w:docPartObj>
      </w:sdtPr>
      <w:sdtEndPr>
        <w:rPr>
          <w:noProof/>
        </w:rPr>
      </w:sdtEndPr>
      <w:sdtContent>
        <w:p w14:paraId="21151D7C" w14:textId="7D4217AF" w:rsidR="008F1AA7" w:rsidRDefault="008F1AA7">
          <w:pPr>
            <w:pStyle w:val="TOCHeading"/>
          </w:pPr>
          <w:r>
            <w:t>Contents</w:t>
          </w:r>
        </w:p>
        <w:p w14:paraId="385020B2" w14:textId="21257091" w:rsidR="0078693C" w:rsidRDefault="008F1AA7">
          <w:pPr>
            <w:pStyle w:val="TOC1"/>
            <w:rPr>
              <w:rFonts w:asciiTheme="minorHAnsi" w:eastAsiaTheme="minorEastAsia" w:hAnsiTheme="minorHAnsi" w:cstheme="minorBidi"/>
              <w:b w:val="0"/>
              <w:noProof/>
              <w:kern w:val="2"/>
              <w:lang w:val="de-DE" w:eastAsia="de-DE"/>
              <w14:ligatures w14:val="standardContextual"/>
            </w:rPr>
          </w:pPr>
          <w:r>
            <w:fldChar w:fldCharType="begin"/>
          </w:r>
          <w:r>
            <w:instrText xml:space="preserve"> TOC \o "1-3" \h \z \u </w:instrText>
          </w:r>
          <w:r>
            <w:fldChar w:fldCharType="separate"/>
          </w:r>
          <w:hyperlink w:anchor="_Toc175781181" w:history="1">
            <w:r w:rsidR="0078693C" w:rsidRPr="00C55A4A">
              <w:rPr>
                <w:rStyle w:val="Hyperlink"/>
                <w:noProof/>
              </w:rPr>
              <w:t>Summary</w:t>
            </w:r>
            <w:r w:rsidR="0078693C">
              <w:rPr>
                <w:noProof/>
                <w:webHidden/>
              </w:rPr>
              <w:tab/>
            </w:r>
            <w:r w:rsidR="0078693C">
              <w:rPr>
                <w:noProof/>
                <w:webHidden/>
              </w:rPr>
              <w:fldChar w:fldCharType="begin"/>
            </w:r>
            <w:r w:rsidR="0078693C">
              <w:rPr>
                <w:noProof/>
                <w:webHidden/>
              </w:rPr>
              <w:instrText xml:space="preserve"> PAGEREF _Toc175781181 \h </w:instrText>
            </w:r>
            <w:r w:rsidR="0078693C">
              <w:rPr>
                <w:noProof/>
                <w:webHidden/>
              </w:rPr>
            </w:r>
            <w:r w:rsidR="0078693C">
              <w:rPr>
                <w:noProof/>
                <w:webHidden/>
              </w:rPr>
              <w:fldChar w:fldCharType="separate"/>
            </w:r>
            <w:r w:rsidR="0078693C">
              <w:rPr>
                <w:noProof/>
                <w:webHidden/>
              </w:rPr>
              <w:t>4</w:t>
            </w:r>
            <w:r w:rsidR="0078693C">
              <w:rPr>
                <w:noProof/>
                <w:webHidden/>
              </w:rPr>
              <w:fldChar w:fldCharType="end"/>
            </w:r>
          </w:hyperlink>
        </w:p>
        <w:p w14:paraId="75032620" w14:textId="1E1CD957" w:rsidR="0078693C" w:rsidRDefault="0078693C">
          <w:pPr>
            <w:pStyle w:val="TOC1"/>
            <w:tabs>
              <w:tab w:val="left" w:pos="420"/>
            </w:tabs>
            <w:rPr>
              <w:rFonts w:asciiTheme="minorHAnsi" w:eastAsiaTheme="minorEastAsia" w:hAnsiTheme="minorHAnsi" w:cstheme="minorBidi"/>
              <w:b w:val="0"/>
              <w:noProof/>
              <w:kern w:val="2"/>
              <w:lang w:val="de-DE" w:eastAsia="de-DE"/>
              <w14:ligatures w14:val="standardContextual"/>
            </w:rPr>
          </w:pPr>
          <w:hyperlink w:anchor="_Toc175781182" w:history="1">
            <w:r w:rsidRPr="00C55A4A">
              <w:rPr>
                <w:rStyle w:val="Hyperlink"/>
                <w:noProof/>
              </w:rPr>
              <w:t>1</w:t>
            </w:r>
            <w:r>
              <w:rPr>
                <w:rFonts w:asciiTheme="minorHAnsi" w:eastAsiaTheme="minorEastAsia" w:hAnsiTheme="minorHAnsi" w:cstheme="minorBidi"/>
                <w:b w:val="0"/>
                <w:noProof/>
                <w:kern w:val="2"/>
                <w:lang w:val="de-DE" w:eastAsia="de-DE"/>
                <w14:ligatures w14:val="standardContextual"/>
              </w:rPr>
              <w:tab/>
            </w:r>
            <w:r w:rsidRPr="00C55A4A">
              <w:rPr>
                <w:rStyle w:val="Hyperlink"/>
                <w:noProof/>
              </w:rPr>
              <w:t>Introduction</w:t>
            </w:r>
            <w:r>
              <w:rPr>
                <w:noProof/>
                <w:webHidden/>
              </w:rPr>
              <w:tab/>
            </w:r>
            <w:r>
              <w:rPr>
                <w:noProof/>
                <w:webHidden/>
              </w:rPr>
              <w:fldChar w:fldCharType="begin"/>
            </w:r>
            <w:r>
              <w:rPr>
                <w:noProof/>
                <w:webHidden/>
              </w:rPr>
              <w:instrText xml:space="preserve"> PAGEREF _Toc175781182 \h </w:instrText>
            </w:r>
            <w:r>
              <w:rPr>
                <w:noProof/>
                <w:webHidden/>
              </w:rPr>
            </w:r>
            <w:r>
              <w:rPr>
                <w:noProof/>
                <w:webHidden/>
              </w:rPr>
              <w:fldChar w:fldCharType="separate"/>
            </w:r>
            <w:r>
              <w:rPr>
                <w:noProof/>
                <w:webHidden/>
              </w:rPr>
              <w:t>7</w:t>
            </w:r>
            <w:r>
              <w:rPr>
                <w:noProof/>
                <w:webHidden/>
              </w:rPr>
              <w:fldChar w:fldCharType="end"/>
            </w:r>
          </w:hyperlink>
        </w:p>
        <w:p w14:paraId="14DA952F" w14:textId="2F447379" w:rsidR="0078693C" w:rsidRDefault="0078693C">
          <w:pPr>
            <w:pStyle w:val="TOC1"/>
            <w:tabs>
              <w:tab w:val="left" w:pos="420"/>
            </w:tabs>
            <w:rPr>
              <w:rFonts w:asciiTheme="minorHAnsi" w:eastAsiaTheme="minorEastAsia" w:hAnsiTheme="minorHAnsi" w:cstheme="minorBidi"/>
              <w:b w:val="0"/>
              <w:noProof/>
              <w:kern w:val="2"/>
              <w:lang w:val="de-DE" w:eastAsia="de-DE"/>
              <w14:ligatures w14:val="standardContextual"/>
            </w:rPr>
          </w:pPr>
          <w:hyperlink w:anchor="_Toc175781183" w:history="1">
            <w:r w:rsidRPr="00C55A4A">
              <w:rPr>
                <w:rStyle w:val="Hyperlink"/>
                <w:noProof/>
              </w:rPr>
              <w:t>2</w:t>
            </w:r>
            <w:r>
              <w:rPr>
                <w:rFonts w:asciiTheme="minorHAnsi" w:eastAsiaTheme="minorEastAsia" w:hAnsiTheme="minorHAnsi" w:cstheme="minorBidi"/>
                <w:b w:val="0"/>
                <w:noProof/>
                <w:kern w:val="2"/>
                <w:lang w:val="de-DE" w:eastAsia="de-DE"/>
                <w14:ligatures w14:val="standardContextual"/>
              </w:rPr>
              <w:tab/>
            </w:r>
            <w:r w:rsidRPr="00C55A4A">
              <w:rPr>
                <w:rStyle w:val="Hyperlink"/>
                <w:noProof/>
              </w:rPr>
              <w:t>Research Background</w:t>
            </w:r>
            <w:r>
              <w:rPr>
                <w:noProof/>
                <w:webHidden/>
              </w:rPr>
              <w:tab/>
            </w:r>
            <w:r>
              <w:rPr>
                <w:noProof/>
                <w:webHidden/>
              </w:rPr>
              <w:fldChar w:fldCharType="begin"/>
            </w:r>
            <w:r>
              <w:rPr>
                <w:noProof/>
                <w:webHidden/>
              </w:rPr>
              <w:instrText xml:space="preserve"> PAGEREF _Toc175781183 \h </w:instrText>
            </w:r>
            <w:r>
              <w:rPr>
                <w:noProof/>
                <w:webHidden/>
              </w:rPr>
            </w:r>
            <w:r>
              <w:rPr>
                <w:noProof/>
                <w:webHidden/>
              </w:rPr>
              <w:fldChar w:fldCharType="separate"/>
            </w:r>
            <w:r>
              <w:rPr>
                <w:noProof/>
                <w:webHidden/>
              </w:rPr>
              <w:t>8</w:t>
            </w:r>
            <w:r>
              <w:rPr>
                <w:noProof/>
                <w:webHidden/>
              </w:rPr>
              <w:fldChar w:fldCharType="end"/>
            </w:r>
          </w:hyperlink>
        </w:p>
        <w:p w14:paraId="2099F3C8" w14:textId="17D85D88" w:rsidR="0078693C" w:rsidRDefault="0078693C">
          <w:pPr>
            <w:pStyle w:val="TOC1"/>
            <w:tabs>
              <w:tab w:val="left" w:pos="420"/>
            </w:tabs>
            <w:rPr>
              <w:rFonts w:asciiTheme="minorHAnsi" w:eastAsiaTheme="minorEastAsia" w:hAnsiTheme="minorHAnsi" w:cstheme="minorBidi"/>
              <w:b w:val="0"/>
              <w:noProof/>
              <w:kern w:val="2"/>
              <w:lang w:val="de-DE" w:eastAsia="de-DE"/>
              <w14:ligatures w14:val="standardContextual"/>
            </w:rPr>
          </w:pPr>
          <w:hyperlink w:anchor="_Toc175781184" w:history="1">
            <w:r w:rsidRPr="00C55A4A">
              <w:rPr>
                <w:rStyle w:val="Hyperlink"/>
                <w:noProof/>
              </w:rPr>
              <w:t>3</w:t>
            </w:r>
            <w:r>
              <w:rPr>
                <w:rFonts w:asciiTheme="minorHAnsi" w:eastAsiaTheme="minorEastAsia" w:hAnsiTheme="minorHAnsi" w:cstheme="minorBidi"/>
                <w:b w:val="0"/>
                <w:noProof/>
                <w:kern w:val="2"/>
                <w:lang w:val="de-DE" w:eastAsia="de-DE"/>
                <w14:ligatures w14:val="standardContextual"/>
              </w:rPr>
              <w:tab/>
            </w:r>
            <w:r w:rsidRPr="00C55A4A">
              <w:rPr>
                <w:rStyle w:val="Hyperlink"/>
                <w:noProof/>
              </w:rPr>
              <w:t>Thesis goal</w:t>
            </w:r>
            <w:r>
              <w:rPr>
                <w:noProof/>
                <w:webHidden/>
              </w:rPr>
              <w:tab/>
            </w:r>
            <w:r>
              <w:rPr>
                <w:noProof/>
                <w:webHidden/>
              </w:rPr>
              <w:fldChar w:fldCharType="begin"/>
            </w:r>
            <w:r>
              <w:rPr>
                <w:noProof/>
                <w:webHidden/>
              </w:rPr>
              <w:instrText xml:space="preserve"> PAGEREF _Toc175781184 \h </w:instrText>
            </w:r>
            <w:r>
              <w:rPr>
                <w:noProof/>
                <w:webHidden/>
              </w:rPr>
            </w:r>
            <w:r>
              <w:rPr>
                <w:noProof/>
                <w:webHidden/>
              </w:rPr>
              <w:fldChar w:fldCharType="separate"/>
            </w:r>
            <w:r>
              <w:rPr>
                <w:noProof/>
                <w:webHidden/>
              </w:rPr>
              <w:t>10</w:t>
            </w:r>
            <w:r>
              <w:rPr>
                <w:noProof/>
                <w:webHidden/>
              </w:rPr>
              <w:fldChar w:fldCharType="end"/>
            </w:r>
          </w:hyperlink>
        </w:p>
        <w:p w14:paraId="4D2A12FA" w14:textId="6949CE1C" w:rsidR="0078693C" w:rsidRDefault="0078693C">
          <w:pPr>
            <w:pStyle w:val="TOC1"/>
            <w:tabs>
              <w:tab w:val="left" w:pos="420"/>
            </w:tabs>
            <w:rPr>
              <w:rFonts w:asciiTheme="minorHAnsi" w:eastAsiaTheme="minorEastAsia" w:hAnsiTheme="minorHAnsi" w:cstheme="minorBidi"/>
              <w:b w:val="0"/>
              <w:noProof/>
              <w:kern w:val="2"/>
              <w:lang w:val="de-DE" w:eastAsia="de-DE"/>
              <w14:ligatures w14:val="standardContextual"/>
            </w:rPr>
          </w:pPr>
          <w:hyperlink w:anchor="_Toc175781185" w:history="1">
            <w:r w:rsidRPr="00C55A4A">
              <w:rPr>
                <w:rStyle w:val="Hyperlink"/>
                <w:noProof/>
              </w:rPr>
              <w:t>4</w:t>
            </w:r>
            <w:r>
              <w:rPr>
                <w:rFonts w:asciiTheme="minorHAnsi" w:eastAsiaTheme="minorEastAsia" w:hAnsiTheme="minorHAnsi" w:cstheme="minorBidi"/>
                <w:b w:val="0"/>
                <w:noProof/>
                <w:kern w:val="2"/>
                <w:lang w:val="de-DE" w:eastAsia="de-DE"/>
                <w14:ligatures w14:val="standardContextual"/>
              </w:rPr>
              <w:tab/>
            </w:r>
            <w:r w:rsidRPr="00C55A4A">
              <w:rPr>
                <w:rStyle w:val="Hyperlink"/>
                <w:noProof/>
              </w:rPr>
              <w:t>Preliminary Results</w:t>
            </w:r>
            <w:r>
              <w:rPr>
                <w:noProof/>
                <w:webHidden/>
              </w:rPr>
              <w:tab/>
            </w:r>
            <w:r>
              <w:rPr>
                <w:noProof/>
                <w:webHidden/>
              </w:rPr>
              <w:fldChar w:fldCharType="begin"/>
            </w:r>
            <w:r>
              <w:rPr>
                <w:noProof/>
                <w:webHidden/>
              </w:rPr>
              <w:instrText xml:space="preserve"> PAGEREF _Toc175781185 \h </w:instrText>
            </w:r>
            <w:r>
              <w:rPr>
                <w:noProof/>
                <w:webHidden/>
              </w:rPr>
            </w:r>
            <w:r>
              <w:rPr>
                <w:noProof/>
                <w:webHidden/>
              </w:rPr>
              <w:fldChar w:fldCharType="separate"/>
            </w:r>
            <w:r>
              <w:rPr>
                <w:noProof/>
                <w:webHidden/>
              </w:rPr>
              <w:t>11</w:t>
            </w:r>
            <w:r>
              <w:rPr>
                <w:noProof/>
                <w:webHidden/>
              </w:rPr>
              <w:fldChar w:fldCharType="end"/>
            </w:r>
          </w:hyperlink>
        </w:p>
        <w:p w14:paraId="6226DA0F" w14:textId="5B3F7F1B" w:rsidR="0078693C" w:rsidRDefault="0078693C">
          <w:pPr>
            <w:pStyle w:val="TOC2"/>
            <w:tabs>
              <w:tab w:val="left" w:pos="840"/>
              <w:tab w:val="right" w:leader="dot" w:pos="10819"/>
            </w:tabs>
            <w:rPr>
              <w:rFonts w:asciiTheme="minorHAnsi" w:eastAsiaTheme="minorEastAsia" w:hAnsiTheme="minorHAnsi" w:cstheme="minorBidi"/>
              <w:noProof/>
              <w:kern w:val="2"/>
              <w:szCs w:val="24"/>
              <w:lang w:val="de-DE" w:eastAsia="de-DE"/>
              <w14:ligatures w14:val="standardContextual"/>
            </w:rPr>
          </w:pPr>
          <w:hyperlink w:anchor="_Toc175781186" w:history="1">
            <w:r w:rsidRPr="00C55A4A">
              <w:rPr>
                <w:rStyle w:val="Hyperlink"/>
                <w:noProof/>
              </w:rPr>
              <w:t>4.1</w:t>
            </w:r>
            <w:r>
              <w:rPr>
                <w:rFonts w:asciiTheme="minorHAnsi" w:eastAsiaTheme="minorEastAsia" w:hAnsiTheme="minorHAnsi" w:cstheme="minorBidi"/>
                <w:noProof/>
                <w:kern w:val="2"/>
                <w:szCs w:val="24"/>
                <w:lang w:val="de-DE" w:eastAsia="de-DE"/>
                <w14:ligatures w14:val="standardContextual"/>
              </w:rPr>
              <w:tab/>
            </w:r>
            <w:r w:rsidRPr="00C55A4A">
              <w:rPr>
                <w:rStyle w:val="Hyperlink"/>
                <w:noProof/>
              </w:rPr>
              <w:t>Semantic Segmentation Approach</w:t>
            </w:r>
            <w:r>
              <w:rPr>
                <w:noProof/>
                <w:webHidden/>
              </w:rPr>
              <w:tab/>
            </w:r>
            <w:r>
              <w:rPr>
                <w:noProof/>
                <w:webHidden/>
              </w:rPr>
              <w:fldChar w:fldCharType="begin"/>
            </w:r>
            <w:r>
              <w:rPr>
                <w:noProof/>
                <w:webHidden/>
              </w:rPr>
              <w:instrText xml:space="preserve"> PAGEREF _Toc175781186 \h </w:instrText>
            </w:r>
            <w:r>
              <w:rPr>
                <w:noProof/>
                <w:webHidden/>
              </w:rPr>
            </w:r>
            <w:r>
              <w:rPr>
                <w:noProof/>
                <w:webHidden/>
              </w:rPr>
              <w:fldChar w:fldCharType="separate"/>
            </w:r>
            <w:r>
              <w:rPr>
                <w:noProof/>
                <w:webHidden/>
              </w:rPr>
              <w:t>11</w:t>
            </w:r>
            <w:r>
              <w:rPr>
                <w:noProof/>
                <w:webHidden/>
              </w:rPr>
              <w:fldChar w:fldCharType="end"/>
            </w:r>
          </w:hyperlink>
        </w:p>
        <w:p w14:paraId="0788581B" w14:textId="07C00A76" w:rsidR="0078693C" w:rsidRDefault="0078693C">
          <w:pPr>
            <w:pStyle w:val="TOC1"/>
            <w:tabs>
              <w:tab w:val="left" w:pos="420"/>
            </w:tabs>
            <w:rPr>
              <w:rFonts w:asciiTheme="minorHAnsi" w:eastAsiaTheme="minorEastAsia" w:hAnsiTheme="minorHAnsi" w:cstheme="minorBidi"/>
              <w:b w:val="0"/>
              <w:noProof/>
              <w:kern w:val="2"/>
              <w:lang w:val="de-DE" w:eastAsia="de-DE"/>
              <w14:ligatures w14:val="standardContextual"/>
            </w:rPr>
          </w:pPr>
          <w:hyperlink w:anchor="_Toc175781187" w:history="1">
            <w:r w:rsidRPr="00C55A4A">
              <w:rPr>
                <w:rStyle w:val="Hyperlink"/>
                <w:noProof/>
              </w:rPr>
              <w:t>5</w:t>
            </w:r>
            <w:r>
              <w:rPr>
                <w:rFonts w:asciiTheme="minorHAnsi" w:eastAsiaTheme="minorEastAsia" w:hAnsiTheme="minorHAnsi" w:cstheme="minorBidi"/>
                <w:b w:val="0"/>
                <w:noProof/>
                <w:kern w:val="2"/>
                <w:lang w:val="de-DE" w:eastAsia="de-DE"/>
                <w14:ligatures w14:val="standardContextual"/>
              </w:rPr>
              <w:tab/>
            </w:r>
            <w:r w:rsidRPr="00C55A4A">
              <w:rPr>
                <w:rStyle w:val="Hyperlink"/>
                <w:noProof/>
              </w:rPr>
              <w:t>Work plan</w:t>
            </w:r>
            <w:r>
              <w:rPr>
                <w:noProof/>
                <w:webHidden/>
              </w:rPr>
              <w:tab/>
            </w:r>
            <w:r>
              <w:rPr>
                <w:noProof/>
                <w:webHidden/>
              </w:rPr>
              <w:fldChar w:fldCharType="begin"/>
            </w:r>
            <w:r>
              <w:rPr>
                <w:noProof/>
                <w:webHidden/>
              </w:rPr>
              <w:instrText xml:space="preserve"> PAGEREF _Toc175781187 \h </w:instrText>
            </w:r>
            <w:r>
              <w:rPr>
                <w:noProof/>
                <w:webHidden/>
              </w:rPr>
            </w:r>
            <w:r>
              <w:rPr>
                <w:noProof/>
                <w:webHidden/>
              </w:rPr>
              <w:fldChar w:fldCharType="separate"/>
            </w:r>
            <w:r>
              <w:rPr>
                <w:noProof/>
                <w:webHidden/>
              </w:rPr>
              <w:t>14</w:t>
            </w:r>
            <w:r>
              <w:rPr>
                <w:noProof/>
                <w:webHidden/>
              </w:rPr>
              <w:fldChar w:fldCharType="end"/>
            </w:r>
          </w:hyperlink>
        </w:p>
        <w:p w14:paraId="14A8B171" w14:textId="79B1533F" w:rsidR="0078693C" w:rsidRDefault="0078693C">
          <w:pPr>
            <w:pStyle w:val="TOC1"/>
            <w:rPr>
              <w:rFonts w:asciiTheme="minorHAnsi" w:eastAsiaTheme="minorEastAsia" w:hAnsiTheme="minorHAnsi" w:cstheme="minorBidi"/>
              <w:b w:val="0"/>
              <w:noProof/>
              <w:kern w:val="2"/>
              <w:lang w:val="de-DE" w:eastAsia="de-DE"/>
              <w14:ligatures w14:val="standardContextual"/>
            </w:rPr>
          </w:pPr>
          <w:hyperlink w:anchor="_Toc175781188" w:history="1">
            <w:r w:rsidRPr="00C55A4A">
              <w:rPr>
                <w:rStyle w:val="Hyperlink"/>
                <w:noProof/>
              </w:rPr>
              <w:t>Bibliography</w:t>
            </w:r>
            <w:r>
              <w:rPr>
                <w:noProof/>
                <w:webHidden/>
              </w:rPr>
              <w:tab/>
            </w:r>
            <w:r>
              <w:rPr>
                <w:noProof/>
                <w:webHidden/>
              </w:rPr>
              <w:fldChar w:fldCharType="begin"/>
            </w:r>
            <w:r>
              <w:rPr>
                <w:noProof/>
                <w:webHidden/>
              </w:rPr>
              <w:instrText xml:space="preserve"> PAGEREF _Toc175781188 \h </w:instrText>
            </w:r>
            <w:r>
              <w:rPr>
                <w:noProof/>
                <w:webHidden/>
              </w:rPr>
            </w:r>
            <w:r>
              <w:rPr>
                <w:noProof/>
                <w:webHidden/>
              </w:rPr>
              <w:fldChar w:fldCharType="separate"/>
            </w:r>
            <w:r>
              <w:rPr>
                <w:noProof/>
                <w:webHidden/>
              </w:rPr>
              <w:t>15</w:t>
            </w:r>
            <w:r>
              <w:rPr>
                <w:noProof/>
                <w:webHidden/>
              </w:rPr>
              <w:fldChar w:fldCharType="end"/>
            </w:r>
          </w:hyperlink>
        </w:p>
        <w:p w14:paraId="26AC0748" w14:textId="0E753E79" w:rsidR="0078693C" w:rsidRDefault="0078693C">
          <w:pPr>
            <w:pStyle w:val="TOC1"/>
            <w:rPr>
              <w:rFonts w:asciiTheme="minorHAnsi" w:eastAsiaTheme="minorEastAsia" w:hAnsiTheme="minorHAnsi" w:cstheme="minorBidi"/>
              <w:b w:val="0"/>
              <w:noProof/>
              <w:kern w:val="2"/>
              <w:lang w:val="de-DE" w:eastAsia="de-DE"/>
              <w14:ligatures w14:val="standardContextual"/>
            </w:rPr>
          </w:pPr>
          <w:hyperlink w:anchor="_Toc175781189" w:history="1">
            <w:r w:rsidRPr="00C55A4A">
              <w:rPr>
                <w:rStyle w:val="Hyperlink"/>
                <w:noProof/>
              </w:rPr>
              <w:t>list of figures</w:t>
            </w:r>
            <w:r>
              <w:rPr>
                <w:noProof/>
                <w:webHidden/>
              </w:rPr>
              <w:tab/>
            </w:r>
            <w:r>
              <w:rPr>
                <w:noProof/>
                <w:webHidden/>
              </w:rPr>
              <w:fldChar w:fldCharType="begin"/>
            </w:r>
            <w:r>
              <w:rPr>
                <w:noProof/>
                <w:webHidden/>
              </w:rPr>
              <w:instrText xml:space="preserve"> PAGEREF _Toc175781189 \h </w:instrText>
            </w:r>
            <w:r>
              <w:rPr>
                <w:noProof/>
                <w:webHidden/>
              </w:rPr>
            </w:r>
            <w:r>
              <w:rPr>
                <w:noProof/>
                <w:webHidden/>
              </w:rPr>
              <w:fldChar w:fldCharType="separate"/>
            </w:r>
            <w:r>
              <w:rPr>
                <w:noProof/>
                <w:webHidden/>
              </w:rPr>
              <w:t>16</w:t>
            </w:r>
            <w:r>
              <w:rPr>
                <w:noProof/>
                <w:webHidden/>
              </w:rPr>
              <w:fldChar w:fldCharType="end"/>
            </w:r>
          </w:hyperlink>
        </w:p>
        <w:p w14:paraId="4218F3B1" w14:textId="30A016B8" w:rsidR="008F1AA7" w:rsidRDefault="008F1AA7">
          <w:r>
            <w:rPr>
              <w:b/>
              <w:bCs/>
              <w:noProof/>
            </w:rPr>
            <w:fldChar w:fldCharType="end"/>
          </w:r>
        </w:p>
      </w:sdtContent>
    </w:sdt>
    <w:p w14:paraId="12C6F409" w14:textId="3ACB2554" w:rsidR="001F3AFF" w:rsidRPr="00957A8E" w:rsidRDefault="001F3AFF">
      <w:pPr>
        <w:spacing w:after="200" w:line="276" w:lineRule="auto"/>
        <w:jc w:val="left"/>
      </w:pPr>
    </w:p>
    <w:p w14:paraId="75092F1D" w14:textId="77777777" w:rsidR="00F306DE" w:rsidRPr="00957A8E" w:rsidRDefault="00F306DE" w:rsidP="00F2356E"/>
    <w:p w14:paraId="0E4805FD" w14:textId="77777777" w:rsidR="000F30D4" w:rsidRPr="00957A8E" w:rsidRDefault="000F30D4" w:rsidP="00F2356E">
      <w:pPr>
        <w:sectPr w:rsidR="000F30D4" w:rsidRPr="00957A8E" w:rsidSect="000F30D4">
          <w:type w:val="oddPage"/>
          <w:pgSz w:w="11907" w:h="16839" w:code="9"/>
          <w:pgMar w:top="1134" w:right="397" w:bottom="567" w:left="397" w:header="709" w:footer="709" w:gutter="284"/>
          <w:cols w:space="708"/>
          <w:docGrid w:linePitch="360"/>
        </w:sectPr>
      </w:pPr>
    </w:p>
    <w:p w14:paraId="0130737D" w14:textId="60878674" w:rsidR="000F30D4" w:rsidRPr="00957A8E" w:rsidRDefault="000F30D4" w:rsidP="000F30D4">
      <w:pPr>
        <w:pStyle w:val="Heading1"/>
      </w:pPr>
      <w:bookmarkStart w:id="109" w:name="_Toc171260315"/>
      <w:bookmarkStart w:id="110" w:name="_Toc175781182"/>
      <w:r w:rsidRPr="00957A8E">
        <w:lastRenderedPageBreak/>
        <w:t>Introduction</w:t>
      </w:r>
      <w:bookmarkEnd w:id="109"/>
      <w:bookmarkEnd w:id="110"/>
    </w:p>
    <w:p w14:paraId="23F607DD" w14:textId="79D8D73E" w:rsidR="00BD222E" w:rsidRDefault="00810DFA" w:rsidP="00AB33C5">
      <w:pPr>
        <w:rPr>
          <w:ins w:id="111" w:author="mohamad albaaj" w:date="2024-10-05T16:26:00Z" w16du:dateUtc="2024-10-05T14:26:00Z"/>
          <w:rFonts w:asciiTheme="minorBidi" w:hAnsiTheme="minorBidi" w:cstheme="minorBidi"/>
        </w:rPr>
      </w:pPr>
      <w:ins w:id="112" w:author="mohamad albaaj" w:date="2024-10-05T16:50:00Z" w16du:dateUtc="2024-10-05T14:50:00Z">
        <w:r>
          <w:rPr>
            <w:rFonts w:asciiTheme="minorBidi" w:hAnsiTheme="minorBidi" w:cstheme="minorBidi"/>
          </w:rPr>
          <w:t xml:space="preserve">The rapid expansion of urbanization </w:t>
        </w:r>
      </w:ins>
      <w:ins w:id="113" w:author="mohamad albaaj" w:date="2024-10-05T16:51:00Z" w16du:dateUtc="2024-10-05T14:51:00Z">
        <w:r>
          <w:rPr>
            <w:rFonts w:asciiTheme="minorBidi" w:hAnsiTheme="minorBidi" w:cstheme="minorBidi"/>
          </w:rPr>
          <w:t>is a major challenge of th</w:t>
        </w:r>
      </w:ins>
      <w:ins w:id="114" w:author="mohamad albaaj" w:date="2024-10-05T17:07:00Z" w16du:dateUtc="2024-10-05T15:07:00Z">
        <w:r w:rsidR="009B115B">
          <w:rPr>
            <w:rFonts w:asciiTheme="minorBidi" w:hAnsiTheme="minorBidi" w:cstheme="minorBidi"/>
          </w:rPr>
          <w:t xml:space="preserve">e </w:t>
        </w:r>
      </w:ins>
      <w:ins w:id="115" w:author="mohamad albaaj" w:date="2024-10-05T17:08:00Z" w16du:dateUtc="2024-10-05T15:08:00Z">
        <w:r w:rsidR="009B115B">
          <w:rPr>
            <w:rFonts w:asciiTheme="minorBidi" w:hAnsiTheme="minorBidi" w:cstheme="minorBidi"/>
          </w:rPr>
          <w:t>current</w:t>
        </w:r>
      </w:ins>
      <w:ins w:id="116" w:author="mohamad albaaj" w:date="2024-10-05T17:07:00Z" w16du:dateUtc="2024-10-05T15:07:00Z">
        <w:r w:rsidR="009B115B">
          <w:rPr>
            <w:rFonts w:asciiTheme="minorBidi" w:hAnsiTheme="minorBidi" w:cstheme="minorBidi"/>
          </w:rPr>
          <w:t xml:space="preserve"> </w:t>
        </w:r>
      </w:ins>
      <w:ins w:id="117" w:author="mohamad albaaj" w:date="2024-10-05T17:08:00Z" w16du:dateUtc="2024-10-05T15:08:00Z">
        <w:r w:rsidR="009B115B">
          <w:rPr>
            <w:rFonts w:asciiTheme="minorBidi" w:hAnsiTheme="minorBidi" w:cstheme="minorBidi"/>
          </w:rPr>
          <w:t>century</w:t>
        </w:r>
      </w:ins>
      <w:ins w:id="118" w:author="mohamad albaaj" w:date="2024-10-05T17:17:00Z" w16du:dateUtc="2024-10-05T15:17:00Z">
        <w:r w:rsidR="003F4CEC">
          <w:rPr>
            <w:rFonts w:asciiTheme="minorBidi" w:hAnsiTheme="minorBidi" w:cstheme="minorBidi"/>
          </w:rPr>
          <w:t>.</w:t>
        </w:r>
      </w:ins>
      <w:ins w:id="119" w:author="mohamad albaaj" w:date="2024-10-05T17:10:00Z" w16du:dateUtc="2024-10-05T15:10:00Z">
        <w:r w:rsidR="009B115B">
          <w:rPr>
            <w:rFonts w:asciiTheme="minorBidi" w:hAnsiTheme="minorBidi" w:cstheme="minorBidi"/>
          </w:rPr>
          <w:t xml:space="preserve"> </w:t>
        </w:r>
      </w:ins>
      <w:ins w:id="120" w:author="mohamad albaaj" w:date="2024-10-05T17:17:00Z" w16du:dateUtc="2024-10-05T15:17:00Z">
        <w:r w:rsidR="003F4CEC">
          <w:rPr>
            <w:rFonts w:asciiTheme="minorBidi" w:hAnsiTheme="minorBidi" w:cstheme="minorBidi"/>
          </w:rPr>
          <w:t>M</w:t>
        </w:r>
      </w:ins>
      <w:ins w:id="121" w:author="mohamad albaaj" w:date="2024-10-05T17:15:00Z" w16du:dateUtc="2024-10-05T15:15:00Z">
        <w:r w:rsidR="003F4CEC">
          <w:rPr>
            <w:rFonts w:asciiTheme="minorBidi" w:hAnsiTheme="minorBidi" w:cstheme="minorBidi"/>
          </w:rPr>
          <w:t>an made environment</w:t>
        </w:r>
      </w:ins>
      <w:ins w:id="122" w:author="mohamad albaaj" w:date="2024-10-05T17:17:00Z" w16du:dateUtc="2024-10-05T15:17:00Z">
        <w:r w:rsidR="003F4CEC">
          <w:rPr>
            <w:rFonts w:asciiTheme="minorBidi" w:hAnsiTheme="minorBidi" w:cstheme="minorBidi"/>
          </w:rPr>
          <w:t xml:space="preserve"> is responsible for approximately 40% of the total co2 </w:t>
        </w:r>
      </w:ins>
      <w:ins w:id="123" w:author="mohamad albaaj" w:date="2024-10-05T17:18:00Z" w16du:dateUtc="2024-10-05T15:18:00Z">
        <w:r w:rsidR="003F4CEC">
          <w:rPr>
            <w:rFonts w:asciiTheme="minorBidi" w:hAnsiTheme="minorBidi" w:cstheme="minorBidi"/>
          </w:rPr>
          <w:t xml:space="preserve">emissions </w:t>
        </w:r>
      </w:ins>
      <w:ins w:id="124" w:author="mohamad albaaj" w:date="2024-10-05T17:19:00Z" w16du:dateUtc="2024-10-05T15:19:00Z">
        <w:r w:rsidR="00583147">
          <w:rPr>
            <w:rFonts w:asciiTheme="minorBidi" w:hAnsiTheme="minorBidi" w:cstheme="minorBidi"/>
          </w:rPr>
          <w:t xml:space="preserve">at </w:t>
        </w:r>
      </w:ins>
      <w:ins w:id="125" w:author="mohamad albaaj" w:date="2024-10-05T18:08:00Z" w16du:dateUtc="2024-10-05T16:08:00Z">
        <w:r w:rsidR="000E3159">
          <w:rPr>
            <w:rFonts w:asciiTheme="minorBidi" w:hAnsiTheme="minorBidi" w:cstheme="minorBidi"/>
          </w:rPr>
          <w:t>its</w:t>
        </w:r>
      </w:ins>
      <w:ins w:id="126" w:author="mohamad albaaj" w:date="2024-10-05T17:19:00Z" w16du:dateUtc="2024-10-05T15:19:00Z">
        <w:r w:rsidR="00583147">
          <w:rPr>
            <w:rFonts w:asciiTheme="minorBidi" w:hAnsiTheme="minorBidi" w:cstheme="minorBidi"/>
          </w:rPr>
          <w:t xml:space="preserve"> highest point </w:t>
        </w:r>
      </w:ins>
      <w:ins w:id="127" w:author="mohamad albaaj" w:date="2024-10-05T17:20:00Z" w16du:dateUtc="2024-10-05T15:20:00Z">
        <w:r w:rsidR="00583147">
          <w:rPr>
            <w:rFonts w:asciiTheme="minorBidi" w:hAnsiTheme="minorBidi" w:cstheme="minorBidi"/>
          </w:rPr>
          <w:t>in 2019</w:t>
        </w:r>
      </w:ins>
      <w:ins w:id="128" w:author="mohamad albaaj" w:date="2024-10-05T18:29:00Z" w16du:dateUtc="2024-10-05T16:29:00Z">
        <w:r w:rsidR="00304603">
          <w:rPr>
            <w:rFonts w:asciiTheme="minorBidi" w:hAnsiTheme="minorBidi" w:cstheme="minorBidi"/>
          </w:rPr>
          <w:t xml:space="preserve"> and</w:t>
        </w:r>
      </w:ins>
      <w:ins w:id="129" w:author="mohamad albaaj" w:date="2024-10-05T17:22:00Z" w16du:dateUtc="2024-10-05T15:22:00Z">
        <w:r w:rsidR="00583147">
          <w:rPr>
            <w:rFonts w:asciiTheme="minorBidi" w:hAnsiTheme="minorBidi" w:cstheme="minorBidi"/>
          </w:rPr>
          <w:t xml:space="preserve"> cities make up to 70% percent of the </w:t>
        </w:r>
      </w:ins>
      <w:ins w:id="130" w:author="mohamad albaaj" w:date="2024-10-05T17:25:00Z" w16du:dateUtc="2024-10-05T15:25:00Z">
        <w:r w:rsidR="003C3FBD">
          <w:rPr>
            <w:rFonts w:asciiTheme="minorBidi" w:hAnsiTheme="minorBidi" w:cstheme="minorBidi"/>
          </w:rPr>
          <w:t>world gas emissions, including co2</w:t>
        </w:r>
      </w:ins>
      <w:ins w:id="131" w:author="mohamad albaaj" w:date="2024-10-05T17:32:00Z" w16du:dateUtc="2024-10-05T15:32:00Z">
        <w:r w:rsidR="003C3FBD">
          <w:rPr>
            <w:rFonts w:asciiTheme="minorBidi" w:hAnsiTheme="minorBidi" w:cstheme="minorBidi"/>
          </w:rPr>
          <w:t>.</w:t>
        </w:r>
      </w:ins>
      <w:ins w:id="132" w:author="mohamad albaaj" w:date="2024-10-05T17:33:00Z" w16du:dateUtc="2024-10-05T15:33:00Z">
        <w:r w:rsidR="003C3FBD">
          <w:rPr>
            <w:rFonts w:asciiTheme="minorBidi" w:hAnsiTheme="minorBidi" w:cstheme="minorBidi"/>
          </w:rPr>
          <w:t xml:space="preserve"> Fortunately, the </w:t>
        </w:r>
      </w:ins>
      <w:ins w:id="133" w:author="mohamad albaaj" w:date="2024-10-05T17:35:00Z" w16du:dateUtc="2024-10-05T15:35:00Z">
        <w:r w:rsidR="00011F1A">
          <w:rPr>
            <w:rFonts w:asciiTheme="minorBidi" w:hAnsiTheme="minorBidi" w:cstheme="minorBidi"/>
          </w:rPr>
          <w:t>energy use intensity on the decline</w:t>
        </w:r>
      </w:ins>
      <w:ins w:id="134" w:author="mohamad albaaj" w:date="2024-10-05T18:31:00Z" w16du:dateUtc="2024-10-05T16:31:00Z">
        <w:r w:rsidR="00F173B9">
          <w:rPr>
            <w:rFonts w:asciiTheme="minorBidi" w:hAnsiTheme="minorBidi" w:cstheme="minorBidi"/>
          </w:rPr>
          <w:t xml:space="preserve"> but at a very low rat</w:t>
        </w:r>
      </w:ins>
      <w:ins w:id="135" w:author="mohamad albaaj" w:date="2024-10-05T18:33:00Z" w16du:dateUtc="2024-10-05T16:33:00Z">
        <w:r w:rsidR="00F173B9">
          <w:rPr>
            <w:rFonts w:asciiTheme="minorBidi" w:hAnsiTheme="minorBidi" w:cstheme="minorBidi"/>
          </w:rPr>
          <w:t>e, the efforts on optimizing and managing the</w:t>
        </w:r>
      </w:ins>
      <w:ins w:id="136" w:author="mohamad albaaj" w:date="2024-10-05T18:34:00Z" w16du:dateUtc="2024-10-05T16:34:00Z">
        <w:r w:rsidR="00F173B9">
          <w:rPr>
            <w:rFonts w:asciiTheme="minorBidi" w:hAnsiTheme="minorBidi" w:cstheme="minorBidi"/>
          </w:rPr>
          <w:t xml:space="preserve"> energy</w:t>
        </w:r>
      </w:ins>
      <w:ins w:id="137" w:author="mohamad albaaj" w:date="2024-10-05T18:36:00Z" w16du:dateUtc="2024-10-05T16:36:00Z">
        <w:r w:rsidR="00F173B9">
          <w:rPr>
            <w:rFonts w:asciiTheme="minorBidi" w:hAnsiTheme="minorBidi" w:cstheme="minorBidi"/>
          </w:rPr>
          <w:t xml:space="preserve"> usage</w:t>
        </w:r>
      </w:ins>
      <w:ins w:id="138" w:author="mohamad albaaj" w:date="2024-10-05T18:34:00Z" w16du:dateUtc="2024-10-05T16:34:00Z">
        <w:r w:rsidR="00F173B9">
          <w:rPr>
            <w:rFonts w:asciiTheme="minorBidi" w:hAnsiTheme="minorBidi" w:cstheme="minorBidi"/>
          </w:rPr>
          <w:t xml:space="preserve"> are among the </w:t>
        </w:r>
      </w:ins>
      <w:ins w:id="139" w:author="mohamad albaaj" w:date="2024-10-05T18:36:00Z" w16du:dateUtc="2024-10-05T16:36:00Z">
        <w:r w:rsidR="00F173B9">
          <w:rPr>
            <w:rFonts w:asciiTheme="minorBidi" w:hAnsiTheme="minorBidi" w:cstheme="minorBidi"/>
          </w:rPr>
          <w:t>main</w:t>
        </w:r>
      </w:ins>
      <w:ins w:id="140" w:author="mohamad albaaj" w:date="2024-10-05T18:37:00Z" w16du:dateUtc="2024-10-05T16:37:00Z">
        <w:r w:rsidR="00F173B9">
          <w:rPr>
            <w:rFonts w:asciiTheme="minorBidi" w:hAnsiTheme="minorBidi" w:cstheme="minorBidi"/>
          </w:rPr>
          <w:t xml:space="preserve"> contributing</w:t>
        </w:r>
      </w:ins>
      <w:ins w:id="141" w:author="mohamad albaaj" w:date="2024-10-05T18:36:00Z" w16du:dateUtc="2024-10-05T16:36:00Z">
        <w:r w:rsidR="00F173B9">
          <w:rPr>
            <w:rFonts w:asciiTheme="minorBidi" w:hAnsiTheme="minorBidi" w:cstheme="minorBidi"/>
          </w:rPr>
          <w:t xml:space="preserve"> reasons</w:t>
        </w:r>
      </w:ins>
      <w:ins w:id="142" w:author="mohamad albaaj" w:date="2024-10-05T18:38:00Z" w16du:dateUtc="2024-10-05T16:38:00Z">
        <w:r w:rsidR="004828A2">
          <w:rPr>
            <w:rFonts w:asciiTheme="minorBidi" w:hAnsiTheme="minorBidi" w:cstheme="minorBidi"/>
          </w:rPr>
          <w:t xml:space="preserve"> on the reduction</w:t>
        </w:r>
      </w:ins>
      <w:ins w:id="143" w:author="mohamad albaaj" w:date="2024-10-12T13:48:00Z" w16du:dateUtc="2024-10-12T11:48:00Z">
        <w:r w:rsidR="00C751DC">
          <w:rPr>
            <w:rFonts w:asciiTheme="minorBidi" w:hAnsiTheme="minorBidi" w:cstheme="minorBidi"/>
          </w:rPr>
          <w:t xml:space="preserve"> </w:t>
        </w:r>
      </w:ins>
      <w:ins w:id="144" w:author="mohamad albaaj" w:date="2024-10-12T13:50:00Z" w16du:dateUtc="2024-10-12T11:50:00Z">
        <w:r w:rsidR="00C751DC">
          <w:rPr>
            <w:rFonts w:asciiTheme="minorBidi" w:hAnsiTheme="minorBidi" w:cstheme="minorBidi"/>
          </w:rPr>
          <w:t>(</w:t>
        </w:r>
      </w:ins>
      <w:ins w:id="145" w:author="mohamad albaaj" w:date="2024-10-12T13:48:00Z" w16du:dateUtc="2024-10-12T11:48:00Z">
        <w:r w:rsidR="00C751DC">
          <w:rPr>
            <w:rFonts w:asciiTheme="minorBidi" w:hAnsiTheme="minorBidi" w:cstheme="minorBidi"/>
          </w:rPr>
          <w:t>cite</w:t>
        </w:r>
      </w:ins>
      <w:ins w:id="146" w:author="mohamad albaaj" w:date="2024-10-27T15:05:00Z" w16du:dateUtc="2024-10-27T14:05:00Z">
        <w:r w:rsidR="00C00E22">
          <w:rPr>
            <w:rFonts w:asciiTheme="minorBidi" w:hAnsiTheme="minorBidi" w:cstheme="minorBidi"/>
          </w:rPr>
          <w:t>, UBEM.io</w:t>
        </w:r>
      </w:ins>
      <w:ins w:id="147" w:author="mohamad albaaj" w:date="2024-10-12T13:50:00Z" w16du:dateUtc="2024-10-12T11:50:00Z">
        <w:r w:rsidR="00C751DC">
          <w:rPr>
            <w:rFonts w:asciiTheme="minorBidi" w:hAnsiTheme="minorBidi" w:cstheme="minorBidi"/>
          </w:rPr>
          <w:t>)</w:t>
        </w:r>
      </w:ins>
      <w:ins w:id="148" w:author="mohamad albaaj" w:date="2024-10-12T13:48:00Z" w16du:dateUtc="2024-10-12T11:48:00Z">
        <w:r w:rsidR="00C751DC">
          <w:rPr>
            <w:rFonts w:asciiTheme="minorBidi" w:hAnsiTheme="minorBidi" w:cstheme="minorBidi"/>
          </w:rPr>
          <w:t xml:space="preserve">. Urban </w:t>
        </w:r>
      </w:ins>
      <w:ins w:id="149" w:author="mohamad albaaj" w:date="2024-10-12T13:49:00Z" w16du:dateUtc="2024-10-12T11:49:00Z">
        <w:r w:rsidR="00C751DC">
          <w:rPr>
            <w:rFonts w:asciiTheme="minorBidi" w:hAnsiTheme="minorBidi" w:cstheme="minorBidi"/>
          </w:rPr>
          <w:t xml:space="preserve">areas are expanding and the larger the expansion the </w:t>
        </w:r>
      </w:ins>
      <w:ins w:id="150" w:author="mohamad albaaj" w:date="2024-10-12T13:50:00Z" w16du:dateUtc="2024-10-12T11:50:00Z">
        <w:r w:rsidR="00C751DC">
          <w:rPr>
            <w:rFonts w:asciiTheme="minorBidi" w:hAnsiTheme="minorBidi" w:cstheme="minorBidi"/>
          </w:rPr>
          <w:t>higher the energy consumption</w:t>
        </w:r>
      </w:ins>
      <w:ins w:id="151" w:author="mohamad albaaj" w:date="2024-10-12T13:52:00Z" w16du:dateUtc="2024-10-12T11:52:00Z">
        <w:r w:rsidR="00AB33C5">
          <w:rPr>
            <w:rFonts w:asciiTheme="minorBidi" w:hAnsiTheme="minorBidi" w:cstheme="minorBidi"/>
          </w:rPr>
          <w:t>, which require more energy management and optimization</w:t>
        </w:r>
      </w:ins>
      <w:ins w:id="152" w:author="mohamad albaaj" w:date="2024-10-12T13:53:00Z" w16du:dateUtc="2024-10-12T11:53:00Z">
        <w:r w:rsidR="00AB33C5">
          <w:rPr>
            <w:rFonts w:asciiTheme="minorBidi" w:hAnsiTheme="minorBidi" w:cstheme="minorBidi"/>
          </w:rPr>
          <w:t xml:space="preserve"> </w:t>
        </w:r>
      </w:ins>
      <w:del w:id="153" w:author="mohamad albaaj" w:date="2024-10-12T13:53:00Z" w16du:dateUtc="2024-10-12T11:53:00Z">
        <w:r w:rsidR="00887C4D" w:rsidRPr="00887C4D" w:rsidDel="00AB33C5">
          <w:rPr>
            <w:rFonts w:asciiTheme="minorBidi" w:hAnsiTheme="minorBidi" w:cstheme="minorBidi"/>
          </w:rPr>
          <w:delText xml:space="preserve">Urbanization </w:delText>
        </w:r>
        <w:r w:rsidR="008B6335" w:rsidDel="00AB33C5">
          <w:delText>has been increasing in recent years</w:delText>
        </w:r>
        <w:r w:rsidR="002D6406" w:rsidDel="00AB33C5">
          <w:rPr>
            <w:rFonts w:asciiTheme="minorBidi" w:hAnsiTheme="minorBidi" w:cstheme="minorBidi"/>
          </w:rPr>
          <w:delText>,</w:delText>
        </w:r>
        <w:r w:rsidR="00317299" w:rsidDel="00AB33C5">
          <w:rPr>
            <w:rFonts w:asciiTheme="minorBidi" w:hAnsiTheme="minorBidi" w:cstheme="minorBidi"/>
          </w:rPr>
          <w:delText xml:space="preserve"> with</w:delText>
        </w:r>
        <w:r w:rsidR="00887C4D" w:rsidRPr="00887C4D" w:rsidDel="00AB33C5">
          <w:rPr>
            <w:rFonts w:asciiTheme="minorBidi" w:hAnsiTheme="minorBidi" w:cstheme="minorBidi"/>
          </w:rPr>
          <w:delText xml:space="preserve"> more and more </w:delText>
        </w:r>
        <w:r w:rsidR="00705C97" w:rsidRPr="00887C4D" w:rsidDel="00AB33C5">
          <w:rPr>
            <w:rFonts w:asciiTheme="minorBidi" w:hAnsiTheme="minorBidi" w:cstheme="minorBidi"/>
          </w:rPr>
          <w:delText>people</w:delText>
        </w:r>
        <w:r w:rsidR="00A03D79" w:rsidDel="00AB33C5">
          <w:rPr>
            <w:rFonts w:asciiTheme="minorBidi" w:hAnsiTheme="minorBidi" w:cstheme="minorBidi"/>
          </w:rPr>
          <w:delText xml:space="preserve"> </w:delText>
        </w:r>
        <w:r w:rsidR="00887C4D" w:rsidRPr="00887C4D" w:rsidDel="00AB33C5">
          <w:rPr>
            <w:rFonts w:asciiTheme="minorBidi" w:hAnsiTheme="minorBidi" w:cstheme="minorBidi"/>
          </w:rPr>
          <w:delText>shifting towards cities.</w:delText>
        </w:r>
        <w:r w:rsidR="00B362B3" w:rsidDel="00AB33C5">
          <w:rPr>
            <w:rFonts w:asciiTheme="minorBidi" w:hAnsiTheme="minorBidi" w:cstheme="minorBidi"/>
          </w:rPr>
          <w:delText xml:space="preserve"> </w:delText>
        </w:r>
        <w:r w:rsidR="00E87911" w:rsidDel="00AB33C5">
          <w:rPr>
            <w:rFonts w:asciiTheme="minorBidi" w:hAnsiTheme="minorBidi" w:cstheme="minorBidi"/>
          </w:rPr>
          <w:delText>O</w:delText>
        </w:r>
        <w:r w:rsidR="00887C4D" w:rsidRPr="00887C4D" w:rsidDel="00AB33C5">
          <w:rPr>
            <w:rFonts w:asciiTheme="minorBidi" w:hAnsiTheme="minorBidi" w:cstheme="minorBidi"/>
          </w:rPr>
          <w:delText>n the one hand</w:delText>
        </w:r>
        <w:r w:rsidR="00266781" w:rsidDel="00AB33C5">
          <w:rPr>
            <w:rFonts w:asciiTheme="minorBidi" w:hAnsiTheme="minorBidi" w:cstheme="minorBidi"/>
          </w:rPr>
          <w:delText>,</w:delText>
        </w:r>
        <w:r w:rsidR="00887C4D" w:rsidRPr="00887C4D" w:rsidDel="00AB33C5">
          <w:rPr>
            <w:rFonts w:asciiTheme="minorBidi" w:hAnsiTheme="minorBidi" w:cstheme="minorBidi"/>
          </w:rPr>
          <w:delText xml:space="preserve"> </w:delText>
        </w:r>
        <w:commentRangeStart w:id="154"/>
        <w:commentRangeStart w:id="155"/>
        <w:r w:rsidR="00887C4D" w:rsidRPr="00887C4D" w:rsidDel="00AB33C5">
          <w:rPr>
            <w:rFonts w:asciiTheme="minorBidi" w:hAnsiTheme="minorBidi" w:cstheme="minorBidi"/>
          </w:rPr>
          <w:delText xml:space="preserve">cities are </w:delText>
        </w:r>
        <w:r w:rsidR="00DA27E4" w:rsidDel="00AB33C5">
          <w:rPr>
            <w:rFonts w:asciiTheme="minorBidi" w:hAnsiTheme="minorBidi" w:cstheme="minorBidi"/>
          </w:rPr>
          <w:delText>expanding</w:delText>
        </w:r>
        <w:r w:rsidR="00887C4D" w:rsidRPr="00887C4D" w:rsidDel="00AB33C5">
          <w:rPr>
            <w:rFonts w:asciiTheme="minorBidi" w:hAnsiTheme="minorBidi" w:cstheme="minorBidi"/>
          </w:rPr>
          <w:delText xml:space="preserve"> </w:delText>
        </w:r>
        <w:commentRangeEnd w:id="154"/>
        <w:r w:rsidR="00F429DF" w:rsidDel="00AB33C5">
          <w:rPr>
            <w:rStyle w:val="CommentReference"/>
          </w:rPr>
          <w:commentReference w:id="154"/>
        </w:r>
        <w:commentRangeEnd w:id="155"/>
        <w:r w:rsidR="00DA27E4" w:rsidDel="00AB33C5">
          <w:rPr>
            <w:rStyle w:val="CommentReference"/>
          </w:rPr>
          <w:commentReference w:id="155"/>
        </w:r>
        <w:r w:rsidR="00887C4D" w:rsidRPr="00887C4D" w:rsidDel="00AB33C5">
          <w:rPr>
            <w:rFonts w:asciiTheme="minorBidi" w:hAnsiTheme="minorBidi" w:cstheme="minorBidi"/>
          </w:rPr>
          <w:delText xml:space="preserve">and </w:delText>
        </w:r>
        <w:r w:rsidR="001573FD" w:rsidDel="00AB33C5">
          <w:delText xml:space="preserve">attracting </w:delText>
        </w:r>
        <w:r w:rsidR="00887C4D" w:rsidRPr="00887C4D" w:rsidDel="00AB33C5">
          <w:rPr>
            <w:rFonts w:asciiTheme="minorBidi" w:hAnsiTheme="minorBidi" w:cstheme="minorBidi"/>
          </w:rPr>
          <w:delText>more people to live within them</w:delText>
        </w:r>
        <w:r w:rsidR="00585F33" w:rsidDel="00AB33C5">
          <w:rPr>
            <w:rFonts w:asciiTheme="minorBidi" w:hAnsiTheme="minorBidi" w:cstheme="minorBidi"/>
          </w:rPr>
          <w:delText>.</w:delText>
        </w:r>
        <w:r w:rsidR="00887C4D" w:rsidRPr="00887C4D" w:rsidDel="00AB33C5">
          <w:rPr>
            <w:rFonts w:asciiTheme="minorBidi" w:hAnsiTheme="minorBidi" w:cstheme="minorBidi"/>
          </w:rPr>
          <w:delText xml:space="preserve"> </w:delText>
        </w:r>
        <w:r w:rsidR="003C5802" w:rsidDel="00AB33C5">
          <w:rPr>
            <w:rFonts w:asciiTheme="minorBidi" w:hAnsiTheme="minorBidi" w:cstheme="minorBidi"/>
          </w:rPr>
          <w:delText>O</w:delText>
        </w:r>
        <w:r w:rsidR="00887C4D" w:rsidRPr="00887C4D" w:rsidDel="00AB33C5">
          <w:rPr>
            <w:rFonts w:asciiTheme="minorBidi" w:hAnsiTheme="minorBidi" w:cstheme="minorBidi"/>
          </w:rPr>
          <w:delText>n the other hand</w:delText>
        </w:r>
        <w:r w:rsidR="00FC6CC9" w:rsidDel="00AB33C5">
          <w:rPr>
            <w:rFonts w:asciiTheme="minorBidi" w:hAnsiTheme="minorBidi" w:cstheme="minorBidi"/>
          </w:rPr>
          <w:delText>,</w:delText>
        </w:r>
        <w:r w:rsidR="00887C4D" w:rsidRPr="00887C4D" w:rsidDel="00AB33C5">
          <w:rPr>
            <w:rFonts w:asciiTheme="minorBidi" w:hAnsiTheme="minorBidi" w:cstheme="minorBidi"/>
          </w:rPr>
          <w:delText xml:space="preserve"> </w:delText>
        </w:r>
        <w:r w:rsidR="00A07D1A" w:rsidDel="00AB33C5">
          <w:delText xml:space="preserve">the </w:delText>
        </w:r>
        <w:r w:rsidR="00DA27E4" w:rsidDel="00AB33C5">
          <w:delText>larger</w:delText>
        </w:r>
        <w:commentRangeStart w:id="156"/>
        <w:commentRangeStart w:id="157"/>
        <w:r w:rsidR="00A07D1A" w:rsidDel="00AB33C5">
          <w:delText xml:space="preserve"> </w:delText>
        </w:r>
        <w:commentRangeEnd w:id="156"/>
        <w:r w:rsidR="00F429DF" w:rsidDel="00AB33C5">
          <w:rPr>
            <w:rStyle w:val="CommentReference"/>
          </w:rPr>
          <w:commentReference w:id="156"/>
        </w:r>
        <w:commentRangeEnd w:id="157"/>
        <w:r w:rsidR="00D33E44" w:rsidDel="00AB33C5">
          <w:rPr>
            <w:rStyle w:val="CommentReference"/>
          </w:rPr>
          <w:commentReference w:id="157"/>
        </w:r>
        <w:r w:rsidR="00A07D1A" w:rsidDel="00AB33C5">
          <w:delText>a city becomes</w:delText>
        </w:r>
        <w:r w:rsidR="00887C4D" w:rsidRPr="00887C4D" w:rsidDel="00AB33C5">
          <w:rPr>
            <w:rFonts w:asciiTheme="minorBidi" w:hAnsiTheme="minorBidi" w:cstheme="minorBidi"/>
          </w:rPr>
          <w:delText xml:space="preserve">, </w:delText>
        </w:r>
        <w:r w:rsidR="00327681" w:rsidDel="00AB33C5">
          <w:rPr>
            <w:rFonts w:asciiTheme="minorBidi" w:hAnsiTheme="minorBidi" w:cstheme="minorBidi"/>
          </w:rPr>
          <w:delText>t</w:delText>
        </w:r>
        <w:r w:rsidR="00C21A07" w:rsidRPr="00C21A07" w:rsidDel="00AB33C5">
          <w:rPr>
            <w:rFonts w:asciiTheme="minorBidi" w:hAnsiTheme="minorBidi" w:cstheme="minorBidi"/>
          </w:rPr>
          <w:delText>he more energy it consumes</w:delText>
        </w:r>
        <w:r w:rsidR="00C21A07" w:rsidDel="00AB33C5">
          <w:rPr>
            <w:rFonts w:asciiTheme="minorBidi" w:hAnsiTheme="minorBidi" w:cstheme="minorBidi"/>
          </w:rPr>
          <w:delText>, and</w:delText>
        </w:r>
        <w:r w:rsidR="00C21A07" w:rsidRPr="00C21A07" w:rsidDel="00AB33C5">
          <w:rPr>
            <w:rFonts w:asciiTheme="minorBidi" w:hAnsiTheme="minorBidi" w:cstheme="minorBidi"/>
          </w:rPr>
          <w:delText xml:space="preserve"> the more energy management and optimization are required </w:delText>
        </w:r>
      </w:del>
      <w:r w:rsidR="007F15F4">
        <w:rPr>
          <w:rFonts w:asciiTheme="minorBidi" w:hAnsiTheme="minorBidi" w:cstheme="minorBidi"/>
        </w:rPr>
        <w:fldChar w:fldCharType="begin"/>
      </w:r>
      <w:r w:rsidR="007F15F4">
        <w:rPr>
          <w:rFonts w:asciiTheme="minorBidi" w:hAnsiTheme="minorBidi" w:cstheme="minorBidi"/>
        </w:rPr>
        <w:instrText xml:space="preserve"> ADDIN ZOTERO_ITEM CSL_CITATION {"citationID":"e7y342Km","properties":{"formattedCitation":"[1]","plainCitation":"[1]","noteIndex":0},"citationItems":[{"id":13,"uris":["http://zotero.org/users/local/10p1TQos/items/IV88SNFJ"],"itemData":{"id":13,"type":"article-journal","abstract":"Window-to-wall ratio (WWR) is one of the most important parameters influencing building and urban energy consumption. In the context of urban energy simulation, determining the WWRs of numerous urban buildings is a challenging task. This paper presents an artificial intelligence (AI) built on semantic segmentation and convolutional neural network. The AI was trained to recognize opaque walls and transparent windows and thus be able to calculate the WWRs from building elevation images. The AI was tested using manual calculations and building elevations with true WWRs known. The testing results show that the AI is able to determine the WWRs with satisfactory accuracy.","language":"en","source":"Zotero","title":"An Innovative Approach to Determine Building Window- To-Wall Ratios for Urban Energy Simulation","author":[{"family":"Shi","given":"Xing"},{"family":"Wang","given":"Chao"},{"family":"Wang","given":"Meng"},{"family":"Tang","given":"Peng"}]}}],"schema":"https://github.com/citation-style-language/schema/raw/master/csl-citation.json"} </w:instrText>
      </w:r>
      <w:r w:rsidR="007F15F4">
        <w:rPr>
          <w:rFonts w:asciiTheme="minorBidi" w:hAnsiTheme="minorBidi" w:cstheme="minorBidi"/>
        </w:rPr>
        <w:fldChar w:fldCharType="separate"/>
      </w:r>
      <w:r w:rsidR="007F15F4" w:rsidRPr="007F15F4">
        <w:rPr>
          <w:rFonts w:cs="Arial"/>
        </w:rPr>
        <w:t>[1]</w:t>
      </w:r>
      <w:r w:rsidR="007F15F4">
        <w:rPr>
          <w:rFonts w:asciiTheme="minorBidi" w:hAnsiTheme="minorBidi" w:cstheme="minorBidi"/>
        </w:rPr>
        <w:fldChar w:fldCharType="end"/>
      </w:r>
      <w:r w:rsidR="00887C4D" w:rsidRPr="00887C4D">
        <w:rPr>
          <w:rFonts w:asciiTheme="minorBidi" w:hAnsiTheme="minorBidi" w:cstheme="minorBidi"/>
        </w:rPr>
        <w:t>.</w:t>
      </w:r>
      <w:ins w:id="158" w:author="mohamad albaaj" w:date="2024-10-05T16:26:00Z" w16du:dateUtc="2024-10-05T14:26:00Z">
        <w:r w:rsidR="00BD222E">
          <w:rPr>
            <w:rFonts w:asciiTheme="minorBidi" w:hAnsiTheme="minorBidi" w:cstheme="minorBidi"/>
          </w:rPr>
          <w:t xml:space="preserve"> </w:t>
        </w:r>
      </w:ins>
    </w:p>
    <w:p w14:paraId="38A521A5" w14:textId="77777777" w:rsidR="00BD222E" w:rsidRDefault="00BD222E" w:rsidP="004866A5">
      <w:pPr>
        <w:rPr>
          <w:ins w:id="159" w:author="mohamad albaaj" w:date="2024-10-12T13:53:00Z" w16du:dateUtc="2024-10-12T11:53:00Z"/>
          <w:rFonts w:asciiTheme="minorBidi" w:hAnsiTheme="minorBidi" w:cstheme="minorBidi"/>
        </w:rPr>
      </w:pPr>
    </w:p>
    <w:p w14:paraId="24F2B520" w14:textId="19BEF14F" w:rsidR="00803F31" w:rsidRDefault="00AB33C5" w:rsidP="00E22326">
      <w:pPr>
        <w:rPr>
          <w:rFonts w:asciiTheme="minorBidi" w:hAnsiTheme="minorBidi" w:cstheme="minorBidi"/>
        </w:rPr>
      </w:pPr>
      <w:ins w:id="160" w:author="mohamad albaaj" w:date="2024-10-12T13:53:00Z" w16du:dateUtc="2024-10-12T11:53:00Z">
        <w:r>
          <w:rPr>
            <w:rFonts w:asciiTheme="minorBidi" w:hAnsiTheme="minorBidi" w:cstheme="minorBidi"/>
          </w:rPr>
          <w:t xml:space="preserve">One </w:t>
        </w:r>
      </w:ins>
      <w:ins w:id="161" w:author="mohamad albaaj" w:date="2024-10-12T13:54:00Z" w16du:dateUtc="2024-10-12T11:54:00Z">
        <w:r>
          <w:rPr>
            <w:rFonts w:asciiTheme="minorBidi" w:hAnsiTheme="minorBidi" w:cstheme="minorBidi"/>
          </w:rPr>
          <w:t xml:space="preserve">of the famous method for </w:t>
        </w:r>
      </w:ins>
      <w:ins w:id="162" w:author="mohamad albaaj" w:date="2024-10-12T13:55:00Z" w16du:dateUtc="2024-10-12T11:55:00Z">
        <w:r>
          <w:rPr>
            <w:rFonts w:asciiTheme="minorBidi" w:hAnsiTheme="minorBidi" w:cstheme="minorBidi"/>
          </w:rPr>
          <w:t xml:space="preserve">optimizing the energy consumption within urban areas is the </w:t>
        </w:r>
        <w:r w:rsidRPr="00887C4D">
          <w:rPr>
            <w:rFonts w:asciiTheme="minorBidi" w:hAnsiTheme="minorBidi" w:cstheme="minorBidi"/>
          </w:rPr>
          <w:t>Urban Building Energy Modelling (UBEM)</w:t>
        </w:r>
      </w:ins>
      <w:ins w:id="163" w:author="mohamad albaaj" w:date="2024-10-12T14:21:00Z" w16du:dateUtc="2024-10-12T12:21:00Z">
        <w:r w:rsidR="000E7F25">
          <w:rPr>
            <w:rFonts w:asciiTheme="minorBidi" w:hAnsiTheme="minorBidi" w:cstheme="minorBidi"/>
          </w:rPr>
          <w:t>.</w:t>
        </w:r>
      </w:ins>
      <w:ins w:id="164" w:author="mohamad albaaj" w:date="2024-10-12T14:26:00Z" w16du:dateUtc="2024-10-12T12:26:00Z">
        <w:r w:rsidR="000E7F25">
          <w:rPr>
            <w:rFonts w:asciiTheme="minorBidi" w:hAnsiTheme="minorBidi" w:cstheme="minorBidi"/>
          </w:rPr>
          <w:t xml:space="preserve"> It </w:t>
        </w:r>
      </w:ins>
      <w:del w:id="165" w:author="mohamad albaaj" w:date="2024-10-05T16:26:00Z" w16du:dateUtc="2024-10-05T14:26:00Z">
        <w:r w:rsidR="00A03D79" w:rsidDel="00BD222E">
          <w:rPr>
            <w:rFonts w:asciiTheme="minorBidi" w:hAnsiTheme="minorBidi" w:cstheme="minorBidi"/>
          </w:rPr>
          <w:delText xml:space="preserve"> </w:delText>
        </w:r>
      </w:del>
      <w:del w:id="166" w:author="mohamad albaaj" w:date="2024-10-12T14:26:00Z" w16du:dateUtc="2024-10-12T12:26:00Z">
        <w:r w:rsidR="00887C4D" w:rsidRPr="00887C4D" w:rsidDel="000E7F25">
          <w:rPr>
            <w:rFonts w:asciiTheme="minorBidi" w:hAnsiTheme="minorBidi" w:cstheme="minorBidi"/>
          </w:rPr>
          <w:delText xml:space="preserve">Urban Building Energy Modelling (UBEM) is </w:delText>
        </w:r>
        <w:r w:rsidR="00C72D6C" w:rsidDel="000E7F25">
          <w:rPr>
            <w:rFonts w:asciiTheme="minorBidi" w:hAnsiTheme="minorBidi" w:cstheme="minorBidi"/>
          </w:rPr>
          <w:delText>a</w:delText>
        </w:r>
        <w:r w:rsidR="00887C4D" w:rsidRPr="00887C4D" w:rsidDel="000E7F25">
          <w:rPr>
            <w:rFonts w:asciiTheme="minorBidi" w:hAnsiTheme="minorBidi" w:cstheme="minorBidi"/>
          </w:rPr>
          <w:delText xml:space="preserve"> method</w:delText>
        </w:r>
        <w:r w:rsidR="004866A5" w:rsidDel="000E7F25">
          <w:rPr>
            <w:rFonts w:asciiTheme="minorBidi" w:hAnsiTheme="minorBidi" w:cstheme="minorBidi"/>
          </w:rPr>
          <w:delText xml:space="preserve"> used</w:delText>
        </w:r>
        <w:r w:rsidR="00887C4D" w:rsidRPr="00887C4D" w:rsidDel="000E7F25">
          <w:rPr>
            <w:rFonts w:asciiTheme="minorBidi" w:hAnsiTheme="minorBidi" w:cstheme="minorBidi"/>
          </w:rPr>
          <w:delText xml:space="preserve"> to optimize the energy consumption within urban areas, </w:delText>
        </w:r>
      </w:del>
      <w:commentRangeStart w:id="167"/>
      <w:commentRangeStart w:id="168"/>
      <w:r w:rsidR="00887C4D" w:rsidRPr="00887C4D">
        <w:rPr>
          <w:rFonts w:asciiTheme="minorBidi" w:hAnsiTheme="minorBidi" w:cstheme="minorBidi"/>
        </w:rPr>
        <w:t xml:space="preserve">effectively </w:t>
      </w:r>
      <w:r w:rsidR="00207F14">
        <w:rPr>
          <w:rFonts w:asciiTheme="minorBidi" w:hAnsiTheme="minorBidi" w:cstheme="minorBidi"/>
        </w:rPr>
        <w:t>analyzing</w:t>
      </w:r>
      <w:r w:rsidR="00887C4D" w:rsidRPr="00887C4D">
        <w:rPr>
          <w:rFonts w:asciiTheme="minorBidi" w:hAnsiTheme="minorBidi" w:cstheme="minorBidi"/>
        </w:rPr>
        <w:t xml:space="preserve"> the energy demands</w:t>
      </w:r>
      <w:commentRangeEnd w:id="167"/>
      <w:r w:rsidR="00F429DF">
        <w:rPr>
          <w:rStyle w:val="CommentReference"/>
        </w:rPr>
        <w:commentReference w:id="167"/>
      </w:r>
      <w:commentRangeEnd w:id="168"/>
      <w:r w:rsidR="00F64D2D">
        <w:rPr>
          <w:rStyle w:val="CommentReference"/>
        </w:rPr>
        <w:commentReference w:id="168"/>
      </w:r>
      <w:r w:rsidR="00887C4D" w:rsidRPr="00887C4D">
        <w:rPr>
          <w:rFonts w:asciiTheme="minorBidi" w:hAnsiTheme="minorBidi" w:cstheme="minorBidi"/>
        </w:rPr>
        <w:t xml:space="preserve"> and consumption resulting from rapid urbanization and city development </w:t>
      </w:r>
      <w:r w:rsidR="007F15F4">
        <w:rPr>
          <w:rFonts w:asciiTheme="minorBidi" w:hAnsiTheme="minorBidi" w:cstheme="minorBidi"/>
        </w:rPr>
        <w:fldChar w:fldCharType="begin"/>
      </w:r>
      <w:r w:rsidR="007F15F4">
        <w:rPr>
          <w:rFonts w:asciiTheme="minorBidi" w:hAnsiTheme="minorBidi" w:cstheme="minorBidi"/>
        </w:rPr>
        <w:instrText xml:space="preserve"> ADDIN ZOTERO_ITEM CSL_CITATION {"citationID":"uf2MReTp","properties":{"formattedCitation":"[2]","plainCitation":"[2]","noteIndex":0},"citationItems":[{"id":8,"uris":["http://zotero.org/users/local/10p1TQos/items/L6AZ2HKA"],"itemData":{"id":8,"type":"paper-conference","abstract":"A building’s window-to-wall ratio (WWR) plays a critical role in estimating heat loss, solar gain and daylighting levels, and is therefore essential for building energy modeling applications. Typically, an accurate WWR estimation corresponds to an accurate window segmentation result, which requires high quality rectified and annotated fac¸ade images. In this paper, we propose a novel end-to-end regression model that directly predicts the invisible building attribute, the WWR, from fac¸ade imagery. For comparison, we have adopted the latest proposed semantic segmentation of windows from fac¸ade images and calculate the WWR based on the result of the semantic segmentation. These two approaches are performed and compared on three public fac¸ade benchmarks. The experimental results demonstrate that the direct prediction of invisible building attributes is feasible. Furthermore, the regression-based approach can achieve similar WWR accuracy as the segmentation-based method when they use the same backbone.","container-title":"2023 Joint Urban Remote Sensing Event (JURSE)","DOI":"10.1109/JURSE57346.2023.10144162","event-place":"Heraklion, Greece","event-title":"2023 Joint Urban Remote Sensing Event (JURSE)","ISBN":"978-1-66549-373-4","language":"en","page":"1-4","publisher":"IEEE","publisher-place":"Heraklion, Greece","source":"DOI.org (Crossref)","title":"Direct Window-to-Wall Ratio Prediction Using Deep Learning Approaches","URL":"https://ieeexplore.ieee.org/document/10144162/","author":[{"family":"Zhuo","given":"Xiangyu"},{"family":"Tian","given":"Jiaojiao"},{"family":"Häfele","given":"Karl-Heinz"}],"accessed":{"date-parts":[["2024",3,8]]},"issued":{"date-parts":[["2023",5,17]]}}}],"schema":"https://github.com/citation-style-language/schema/raw/master/csl-citation.json"} </w:instrText>
      </w:r>
      <w:r w:rsidR="007F15F4">
        <w:rPr>
          <w:rFonts w:asciiTheme="minorBidi" w:hAnsiTheme="minorBidi" w:cstheme="minorBidi"/>
        </w:rPr>
        <w:fldChar w:fldCharType="separate"/>
      </w:r>
      <w:r w:rsidR="007F15F4" w:rsidRPr="007F15F4">
        <w:rPr>
          <w:rFonts w:cs="Arial"/>
        </w:rPr>
        <w:t>[2]</w:t>
      </w:r>
      <w:r w:rsidR="007F15F4">
        <w:rPr>
          <w:rFonts w:asciiTheme="minorBidi" w:hAnsiTheme="minorBidi" w:cstheme="minorBidi"/>
        </w:rPr>
        <w:fldChar w:fldCharType="end"/>
      </w:r>
      <w:r w:rsidR="00887C4D" w:rsidRPr="00887C4D">
        <w:rPr>
          <w:rFonts w:asciiTheme="minorBidi" w:hAnsiTheme="minorBidi" w:cstheme="minorBidi"/>
        </w:rPr>
        <w:t>.</w:t>
      </w:r>
      <w:ins w:id="169" w:author="mohamad albaaj" w:date="2024-10-12T14:32:00Z" w16du:dateUtc="2024-10-12T12:32:00Z">
        <w:r w:rsidR="00E22326">
          <w:rPr>
            <w:rFonts w:asciiTheme="minorBidi" w:hAnsiTheme="minorBidi" w:cstheme="minorBidi"/>
          </w:rPr>
          <w:t xml:space="preserve"> It contains </w:t>
        </w:r>
      </w:ins>
      <w:ins w:id="170" w:author="mohamad albaaj" w:date="2024-10-12T14:33:00Z" w16du:dateUtc="2024-10-12T12:33:00Z">
        <w:r w:rsidR="00E22326">
          <w:rPr>
            <w:rFonts w:asciiTheme="minorBidi" w:hAnsiTheme="minorBidi" w:cstheme="minorBidi"/>
          </w:rPr>
          <w:t xml:space="preserve">several tools to help </w:t>
        </w:r>
      </w:ins>
      <w:ins w:id="171" w:author="mohamad albaaj" w:date="2024-10-12T14:34:00Z" w16du:dateUtc="2024-10-12T12:34:00Z">
        <w:r w:rsidR="00E22326">
          <w:rPr>
            <w:rFonts w:asciiTheme="minorBidi" w:hAnsiTheme="minorBidi" w:cstheme="minorBidi"/>
          </w:rPr>
          <w:t xml:space="preserve">cities </w:t>
        </w:r>
      </w:ins>
      <w:ins w:id="172" w:author="mohamad albaaj" w:date="2024-10-12T14:37:00Z">
        <w:r w:rsidR="00E22326" w:rsidRPr="00E22326">
          <w:rPr>
            <w:rFonts w:asciiTheme="minorBidi" w:hAnsiTheme="minorBidi" w:cstheme="minorBidi"/>
          </w:rPr>
          <w:t>us</w:t>
        </w:r>
      </w:ins>
      <w:ins w:id="173" w:author="mohamad albaaj" w:date="2024-10-12T14:38:00Z" w16du:dateUtc="2024-10-12T12:38:00Z">
        <w:r w:rsidR="00E22326">
          <w:rPr>
            <w:rFonts w:asciiTheme="minorBidi" w:hAnsiTheme="minorBidi" w:cstheme="minorBidi"/>
          </w:rPr>
          <w:t>e</w:t>
        </w:r>
      </w:ins>
      <w:ins w:id="174" w:author="mohamad albaaj" w:date="2024-10-12T14:37:00Z">
        <w:r w:rsidR="00E22326" w:rsidRPr="00E22326">
          <w:rPr>
            <w:rFonts w:asciiTheme="minorBidi" w:hAnsiTheme="minorBidi" w:cstheme="minorBidi"/>
          </w:rPr>
          <w:t xml:space="preserve"> detailed data about building</w:t>
        </w:r>
      </w:ins>
      <w:ins w:id="175" w:author="mohamad albaaj" w:date="2024-10-12T14:42:00Z" w16du:dateUtc="2024-10-12T12:42:00Z">
        <w:r w:rsidR="000A76D7">
          <w:rPr>
            <w:rFonts w:asciiTheme="minorBidi" w:hAnsiTheme="minorBidi" w:cstheme="minorBidi"/>
          </w:rPr>
          <w:t xml:space="preserve"> energy consumptions</w:t>
        </w:r>
      </w:ins>
      <w:ins w:id="176" w:author="mohamad albaaj" w:date="2024-10-12T14:37:00Z">
        <w:r w:rsidR="00E22326" w:rsidRPr="00E22326">
          <w:rPr>
            <w:rFonts w:asciiTheme="minorBidi" w:hAnsiTheme="minorBidi" w:cstheme="minorBidi"/>
          </w:rPr>
          <w:t xml:space="preserve"> and environmental factors to make decisions about energy management</w:t>
        </w:r>
      </w:ins>
      <w:ins w:id="177" w:author="mohamad albaaj" w:date="2024-10-12T14:38:00Z" w16du:dateUtc="2024-10-12T12:38:00Z">
        <w:r w:rsidR="00E22326">
          <w:rPr>
            <w:rFonts w:asciiTheme="minorBidi" w:hAnsiTheme="minorBidi" w:cstheme="minorBidi"/>
          </w:rPr>
          <w:t xml:space="preserve"> and</w:t>
        </w:r>
      </w:ins>
      <w:ins w:id="178" w:author="mohamad albaaj" w:date="2024-10-12T14:37:00Z">
        <w:r w:rsidR="00E22326" w:rsidRPr="00E22326">
          <w:rPr>
            <w:rFonts w:asciiTheme="minorBidi" w:hAnsiTheme="minorBidi" w:cstheme="minorBidi"/>
          </w:rPr>
          <w:t xml:space="preserve"> efficiency improvements at a city level</w:t>
        </w:r>
      </w:ins>
      <w:ins w:id="179" w:author="mohamad albaaj" w:date="2024-10-12T14:44:00Z" w16du:dateUtc="2024-10-12T12:44:00Z">
        <w:r w:rsidR="000A76D7">
          <w:rPr>
            <w:rFonts w:asciiTheme="minorBidi" w:hAnsiTheme="minorBidi" w:cstheme="minorBidi"/>
          </w:rPr>
          <w:t>. It has g</w:t>
        </w:r>
      </w:ins>
      <w:ins w:id="180" w:author="mohamad albaaj" w:date="2024-10-12T14:45:00Z" w16du:dateUtc="2024-10-12T12:45:00Z">
        <w:r w:rsidR="000A76D7">
          <w:rPr>
            <w:rFonts w:asciiTheme="minorBidi" w:hAnsiTheme="minorBidi" w:cstheme="minorBidi"/>
          </w:rPr>
          <w:t xml:space="preserve">rown in recent years </w:t>
        </w:r>
      </w:ins>
      <w:ins w:id="181" w:author="mohamad albaaj" w:date="2024-10-12T14:49:00Z" w16du:dateUtc="2024-10-12T12:49:00Z">
        <w:r w:rsidR="000A76D7">
          <w:rPr>
            <w:rFonts w:asciiTheme="minorBidi" w:hAnsiTheme="minorBidi" w:cstheme="minorBidi"/>
          </w:rPr>
          <w:t xml:space="preserve">and is used for various purposes, including </w:t>
        </w:r>
        <w:proofErr w:type="spellStart"/>
        <w:r w:rsidR="000A76D7">
          <w:rPr>
            <w:rFonts w:asciiTheme="minorBidi" w:hAnsiTheme="minorBidi" w:cstheme="minorBidi"/>
          </w:rPr>
          <w:t>analyz</w:t>
        </w:r>
      </w:ins>
      <w:ins w:id="182" w:author="mohamad albaaj" w:date="2024-10-12T14:50:00Z" w16du:dateUtc="2024-10-12T12:50:00Z">
        <w:r w:rsidR="000A76D7">
          <w:rPr>
            <w:rFonts w:asciiTheme="minorBidi" w:hAnsiTheme="minorBidi" w:cstheme="minorBidi"/>
          </w:rPr>
          <w:t>ining</w:t>
        </w:r>
        <w:proofErr w:type="spellEnd"/>
        <w:r w:rsidR="000A76D7">
          <w:rPr>
            <w:rFonts w:asciiTheme="minorBidi" w:hAnsiTheme="minorBidi" w:cstheme="minorBidi"/>
          </w:rPr>
          <w:t xml:space="preserve"> existing buildings</w:t>
        </w:r>
      </w:ins>
      <w:ins w:id="183" w:author="mohamad albaaj" w:date="2024-10-12T14:51:00Z" w16du:dateUtc="2024-10-12T12:51:00Z">
        <w:r w:rsidR="000A76D7">
          <w:rPr>
            <w:rFonts w:asciiTheme="minorBidi" w:hAnsiTheme="minorBidi" w:cstheme="minorBidi"/>
          </w:rPr>
          <w:t>, planning new buildings and upgrading some specific buildings</w:t>
        </w:r>
      </w:ins>
      <w:ins w:id="184" w:author="mohamad albaaj" w:date="2024-10-12T14:52:00Z" w16du:dateUtc="2024-10-12T12:52:00Z">
        <w:r w:rsidR="00DF493C">
          <w:rPr>
            <w:rFonts w:asciiTheme="minorBidi" w:hAnsiTheme="minorBidi" w:cstheme="minorBidi"/>
          </w:rPr>
          <w:t xml:space="preserve"> (</w:t>
        </w:r>
      </w:ins>
      <w:ins w:id="185" w:author="mohamad albaaj" w:date="2024-10-27T15:06:00Z" w16du:dateUtc="2024-10-27T14:06:00Z">
        <w:r w:rsidR="00C00E22">
          <w:rPr>
            <w:rFonts w:asciiTheme="minorBidi" w:hAnsiTheme="minorBidi" w:cstheme="minorBidi"/>
          </w:rPr>
          <w:t>cite, UBEM.io</w:t>
        </w:r>
      </w:ins>
      <w:ins w:id="186" w:author="mohamad albaaj" w:date="2024-10-12T14:52:00Z" w16du:dateUtc="2024-10-12T12:52:00Z">
        <w:r w:rsidR="00DF493C">
          <w:rPr>
            <w:rFonts w:asciiTheme="minorBidi" w:hAnsiTheme="minorBidi" w:cstheme="minorBidi"/>
          </w:rPr>
          <w:t>)</w:t>
        </w:r>
      </w:ins>
      <w:ins w:id="187" w:author="mohamad albaaj" w:date="2024-10-12T14:51:00Z" w16du:dateUtc="2024-10-12T12:51:00Z">
        <w:r w:rsidR="000A76D7">
          <w:rPr>
            <w:rFonts w:asciiTheme="minorBidi" w:hAnsiTheme="minorBidi" w:cstheme="minorBidi"/>
          </w:rPr>
          <w:t>.</w:t>
        </w:r>
      </w:ins>
      <w:ins w:id="188" w:author="mohamad albaaj" w:date="2024-10-12T14:36:00Z" w16du:dateUtc="2024-10-12T12:36:00Z">
        <w:r w:rsidR="00E22326">
          <w:rPr>
            <w:rFonts w:asciiTheme="minorBidi" w:hAnsiTheme="minorBidi" w:cstheme="minorBidi"/>
          </w:rPr>
          <w:t xml:space="preserve"> </w:t>
        </w:r>
      </w:ins>
      <w:r w:rsidR="00A03D79">
        <w:rPr>
          <w:rFonts w:asciiTheme="minorBidi" w:hAnsiTheme="minorBidi" w:cstheme="minorBidi"/>
        </w:rPr>
        <w:t xml:space="preserve"> </w:t>
      </w:r>
    </w:p>
    <w:p w14:paraId="49BE515B" w14:textId="77777777" w:rsidR="00803F31" w:rsidRDefault="00803F31" w:rsidP="004866A5">
      <w:pPr>
        <w:rPr>
          <w:rFonts w:asciiTheme="minorBidi" w:hAnsiTheme="minorBidi" w:cstheme="minorBidi"/>
        </w:rPr>
      </w:pPr>
    </w:p>
    <w:p w14:paraId="7673994D" w14:textId="42EA4F91" w:rsidR="00887C4D" w:rsidRPr="00887C4D" w:rsidRDefault="00887C4D" w:rsidP="004866A5">
      <w:pPr>
        <w:rPr>
          <w:rFonts w:asciiTheme="minorBidi" w:hAnsiTheme="minorBidi" w:cstheme="minorBidi"/>
        </w:rPr>
      </w:pPr>
      <w:commentRangeStart w:id="189"/>
      <w:r w:rsidRPr="00887C4D">
        <w:rPr>
          <w:rFonts w:asciiTheme="minorBidi" w:hAnsiTheme="minorBidi" w:cstheme="minorBidi"/>
        </w:rPr>
        <w:t>When discussing UBEM, the relationship between energy consumption and building design must be taken into account</w:t>
      </w:r>
      <w:r w:rsidR="006E1392">
        <w:rPr>
          <w:rFonts w:asciiTheme="minorBidi" w:hAnsiTheme="minorBidi" w:cstheme="minorBidi"/>
        </w:rPr>
        <w:t>,</w:t>
      </w:r>
      <w:r w:rsidRPr="00887C4D">
        <w:rPr>
          <w:rFonts w:asciiTheme="minorBidi" w:hAnsiTheme="minorBidi" w:cstheme="minorBidi"/>
        </w:rPr>
        <w:t xml:space="preserve"> particularly the external walls, and more specifically, the windows</w:t>
      </w:r>
      <w:r w:rsidR="00033DD0">
        <w:rPr>
          <w:rFonts w:asciiTheme="minorBidi" w:hAnsiTheme="minorBidi" w:cstheme="minorBidi"/>
        </w:rPr>
        <w:t>,</w:t>
      </w:r>
      <w:r w:rsidRPr="00887C4D">
        <w:rPr>
          <w:rFonts w:asciiTheme="minorBidi" w:hAnsiTheme="minorBidi" w:cstheme="minorBidi"/>
        </w:rPr>
        <w:t xml:space="preserve"> which play a crucial role in transferring and transmitting energy.</w:t>
      </w:r>
      <w:r w:rsidR="00A03D79">
        <w:rPr>
          <w:rFonts w:asciiTheme="minorBidi" w:hAnsiTheme="minorBidi" w:cstheme="minorBidi"/>
        </w:rPr>
        <w:t xml:space="preserve"> </w:t>
      </w:r>
      <w:r w:rsidRPr="00887C4D">
        <w:rPr>
          <w:rFonts w:asciiTheme="minorBidi" w:hAnsiTheme="minorBidi" w:cstheme="minorBidi"/>
        </w:rPr>
        <w:t>The window</w:t>
      </w:r>
      <w:r w:rsidR="00141695">
        <w:rPr>
          <w:rFonts w:asciiTheme="minorBidi" w:hAnsiTheme="minorBidi" w:cstheme="minorBidi"/>
        </w:rPr>
        <w:t xml:space="preserve"> </w:t>
      </w:r>
      <w:r w:rsidRPr="00887C4D">
        <w:rPr>
          <w:rFonts w:asciiTheme="minorBidi" w:hAnsiTheme="minorBidi" w:cstheme="minorBidi"/>
        </w:rPr>
        <w:t>to</w:t>
      </w:r>
      <w:r w:rsidR="00141695">
        <w:rPr>
          <w:rFonts w:asciiTheme="minorBidi" w:hAnsiTheme="minorBidi" w:cstheme="minorBidi"/>
        </w:rPr>
        <w:t xml:space="preserve"> </w:t>
      </w:r>
      <w:r w:rsidRPr="00887C4D">
        <w:rPr>
          <w:rFonts w:asciiTheme="minorBidi" w:hAnsiTheme="minorBidi" w:cstheme="minorBidi"/>
        </w:rPr>
        <w:t>wall ratio (WWR) is a key parameter in energy studies of buildings</w:t>
      </w:r>
      <w:ins w:id="190" w:author="Fadi Moubayed" w:date="2024-09-19T15:37:00Z">
        <w:r w:rsidR="002B3CE2">
          <w:rPr>
            <w:rFonts w:asciiTheme="minorBidi" w:hAnsiTheme="minorBidi" w:cstheme="minorBidi"/>
          </w:rPr>
          <w:t>.</w:t>
        </w:r>
      </w:ins>
      <w:del w:id="191" w:author="Fadi Moubayed" w:date="2024-09-19T15:37:00Z">
        <w:r w:rsidRPr="00887C4D" w:rsidDel="002B3CE2">
          <w:rPr>
            <w:rFonts w:asciiTheme="minorBidi" w:hAnsiTheme="minorBidi" w:cstheme="minorBidi"/>
          </w:rPr>
          <w:delText>,</w:delText>
        </w:r>
      </w:del>
      <w:r w:rsidRPr="00887C4D">
        <w:rPr>
          <w:rFonts w:asciiTheme="minorBidi" w:hAnsiTheme="minorBidi" w:cstheme="minorBidi"/>
        </w:rPr>
        <w:t xml:space="preserve"> </w:t>
      </w:r>
      <w:ins w:id="192" w:author="Fadi Moubayed" w:date="2024-09-19T15:37:00Z">
        <w:r w:rsidR="002B3CE2">
          <w:rPr>
            <w:rFonts w:asciiTheme="minorBidi" w:hAnsiTheme="minorBidi" w:cstheme="minorBidi"/>
          </w:rPr>
          <w:t>I</w:t>
        </w:r>
      </w:ins>
      <w:del w:id="193" w:author="Fadi Moubayed" w:date="2024-09-19T15:37:00Z">
        <w:r w:rsidRPr="00887C4D" w:rsidDel="002B3CE2">
          <w:rPr>
            <w:rFonts w:asciiTheme="minorBidi" w:hAnsiTheme="minorBidi" w:cstheme="minorBidi"/>
          </w:rPr>
          <w:delText>i</w:delText>
        </w:r>
      </w:del>
      <w:r w:rsidRPr="00887C4D">
        <w:rPr>
          <w:rFonts w:asciiTheme="minorBidi" w:hAnsiTheme="minorBidi" w:cstheme="minorBidi"/>
        </w:rPr>
        <w:t xml:space="preserve">t affects heating, cooling, lighting, and overall energy efficiency. </w:t>
      </w:r>
      <w:del w:id="194" w:author="Fadi Moubayed" w:date="2024-09-19T15:37:00Z">
        <w:r w:rsidRPr="00887C4D" w:rsidDel="000F35F6">
          <w:rPr>
            <w:rFonts w:asciiTheme="minorBidi" w:hAnsiTheme="minorBidi" w:cstheme="minorBidi"/>
          </w:rPr>
          <w:delText xml:space="preserve">It </w:delText>
        </w:r>
      </w:del>
      <w:ins w:id="195" w:author="Fadi Moubayed" w:date="2024-09-19T15:37:00Z">
        <w:r w:rsidR="000F35F6">
          <w:rPr>
            <w:rFonts w:asciiTheme="minorBidi" w:hAnsiTheme="minorBidi" w:cstheme="minorBidi"/>
          </w:rPr>
          <w:t>WWR</w:t>
        </w:r>
        <w:r w:rsidR="000F35F6" w:rsidRPr="00887C4D">
          <w:rPr>
            <w:rFonts w:asciiTheme="minorBidi" w:hAnsiTheme="minorBidi" w:cstheme="minorBidi"/>
          </w:rPr>
          <w:t xml:space="preserve"> </w:t>
        </w:r>
      </w:ins>
      <w:r w:rsidRPr="00887C4D">
        <w:rPr>
          <w:rFonts w:asciiTheme="minorBidi" w:hAnsiTheme="minorBidi" w:cstheme="minorBidi"/>
        </w:rPr>
        <w:t>is crucial for designing energy</w:t>
      </w:r>
      <w:r w:rsidR="00092FDB">
        <w:rPr>
          <w:rFonts w:asciiTheme="minorBidi" w:hAnsiTheme="minorBidi" w:cstheme="minorBidi"/>
        </w:rPr>
        <w:t xml:space="preserve"> </w:t>
      </w:r>
      <w:r w:rsidRPr="00887C4D">
        <w:rPr>
          <w:rFonts w:asciiTheme="minorBidi" w:hAnsiTheme="minorBidi" w:cstheme="minorBidi"/>
        </w:rPr>
        <w:t xml:space="preserve">efficient buildings and reducing environmental impact </w:t>
      </w:r>
      <w:r w:rsidR="00FE2EA6">
        <w:rPr>
          <w:rFonts w:asciiTheme="minorBidi" w:hAnsiTheme="minorBidi" w:cstheme="minorBidi"/>
        </w:rPr>
        <w:fldChar w:fldCharType="begin"/>
      </w:r>
      <w:r w:rsidR="00FE2EA6">
        <w:rPr>
          <w:rFonts w:asciiTheme="minorBidi" w:hAnsiTheme="minorBidi" w:cstheme="minorBidi"/>
        </w:rPr>
        <w:instrText xml:space="preserve"> ADDIN ZOTERO_ITEM CSL_CITATION {"citationID":"6trFoBvi","properties":{"formattedCitation":"[1], [2]","plainCitation":"[1], [2]","noteIndex":0},"citationItems":[{"id":13,"uris":["http://zotero.org/users/local/10p1TQos/items/IV88SNFJ"],"itemData":{"id":13,"type":"article-journal","abstract":"Window-to-wall ratio (WWR) is one of the most important parameters influencing building and urban energy consumption. In the context of urban energy simulation, determining the WWRs of numerous urban buildings is a challenging task. This paper presents an artificial intelligence (AI) built on semantic segmentation and convolutional neural network. The AI was trained to recognize opaque walls and transparent windows and thus be able to calculate the WWRs from building elevation images. The AI was tested using manual calculations and building elevations with true WWRs known. The testing results show that the AI is able to determine the WWRs with satisfactory accuracy.","language":"en","source":"Zotero","title":"An Innovative Approach to Determine Building Window- To-Wall Ratios for Urban Energy Simulation","author":[{"family":"Shi","given":"Xing"},{"family":"Wang","given":"Chao"},{"family":"Wang","given":"Meng"},{"family":"Tang","given":"Peng"}]}},{"id":8,"uris":["http://zotero.org/users/local/10p1TQos/items/L6AZ2HKA"],"itemData":{"id":8,"type":"paper-conference","abstract":"A building’s window-to-wall ratio (WWR) plays a critical role in estimating heat loss, solar gain and daylighting levels, and is therefore essential for building energy modeling applications. Typically, an accurate WWR estimation corresponds to an accurate window segmentation result, which requires high quality rectified and annotated fac¸ade images. In this paper, we propose a novel end-to-end regression model that directly predicts the invisible building attribute, the WWR, from fac¸ade imagery. For comparison, we have adopted the latest proposed semantic segmentation of windows from fac¸ade images and calculate the WWR based on the result of the semantic segmentation. These two approaches are performed and compared on three public fac¸ade benchmarks. The experimental results demonstrate that the direct prediction of invisible building attributes is feasible. Furthermore, the regression-based approach can achieve similar WWR accuracy as the segmentation-based method when they use the same backbone.","container-title":"2023 Joint Urban Remote Sensing Event (JURSE)","DOI":"10.1109/JURSE57346.2023.10144162","event-place":"Heraklion, Greece","event-title":"2023 Joint Urban Remote Sensing Event (JURSE)","ISBN":"978-1-66549-373-4","language":"en","page":"1-4","publisher":"IEEE","publisher-place":"Heraklion, Greece","source":"DOI.org (Crossref)","title":"Direct Window-to-Wall Ratio Prediction Using Deep Learning Approaches","URL":"https://ieeexplore.ieee.org/document/10144162/","author":[{"family":"Zhuo","given":"Xiangyu"},{"family":"Tian","given":"Jiaojiao"},{"family":"Häfele","given":"Karl-Heinz"}],"accessed":{"date-parts":[["2024",3,8]]},"issued":{"date-parts":[["2023",5,17]]}}}],"schema":"https://github.com/citation-style-language/schema/raw/master/csl-citation.json"} </w:instrText>
      </w:r>
      <w:r w:rsidR="00FE2EA6">
        <w:rPr>
          <w:rFonts w:asciiTheme="minorBidi" w:hAnsiTheme="minorBidi" w:cstheme="minorBidi"/>
        </w:rPr>
        <w:fldChar w:fldCharType="separate"/>
      </w:r>
      <w:r w:rsidR="00FE2EA6" w:rsidRPr="00FE2EA6">
        <w:rPr>
          <w:rFonts w:cs="Arial"/>
        </w:rPr>
        <w:t>[1], [2]</w:t>
      </w:r>
      <w:r w:rsidR="00FE2EA6">
        <w:rPr>
          <w:rFonts w:asciiTheme="minorBidi" w:hAnsiTheme="minorBidi" w:cstheme="minorBidi"/>
        </w:rPr>
        <w:fldChar w:fldCharType="end"/>
      </w:r>
      <w:r w:rsidR="00FE2EA6">
        <w:rPr>
          <w:rFonts w:asciiTheme="minorBidi" w:hAnsiTheme="minorBidi" w:cstheme="minorBidi"/>
        </w:rPr>
        <w:t>.</w:t>
      </w:r>
      <w:commentRangeEnd w:id="189"/>
      <w:r w:rsidR="005C57B0">
        <w:rPr>
          <w:rStyle w:val="CommentReference"/>
        </w:rPr>
        <w:commentReference w:id="189"/>
      </w:r>
    </w:p>
    <w:p w14:paraId="60C47D89" w14:textId="77777777" w:rsidR="00887C4D" w:rsidRPr="00887C4D" w:rsidRDefault="00887C4D" w:rsidP="00887C4D">
      <w:pPr>
        <w:rPr>
          <w:rFonts w:asciiTheme="minorBidi" w:hAnsiTheme="minorBidi" w:cstheme="minorBidi"/>
        </w:rPr>
      </w:pPr>
    </w:p>
    <w:p w14:paraId="14B1E046" w14:textId="3E992B45" w:rsidR="002A52A9" w:rsidRDefault="00DA4040" w:rsidP="004F11DE">
      <w:pPr>
        <w:rPr>
          <w:rFonts w:asciiTheme="minorBidi" w:hAnsiTheme="minorBidi" w:cstheme="minorBidi"/>
        </w:rPr>
      </w:pPr>
      <w:commentRangeStart w:id="196"/>
      <w:commentRangeStart w:id="197"/>
      <w:r>
        <w:rPr>
          <w:rFonts w:asciiTheme="minorBidi" w:hAnsiTheme="minorBidi" w:cstheme="minorBidi"/>
        </w:rPr>
        <w:t>B</w:t>
      </w:r>
      <w:r w:rsidR="00887C4D" w:rsidRPr="00887C4D">
        <w:rPr>
          <w:rFonts w:asciiTheme="minorBidi" w:hAnsiTheme="minorBidi" w:cstheme="minorBidi"/>
        </w:rPr>
        <w:t>uilding designs are often inaccessible, especially old drawings for old buildings. Therefore, performing energy simulations for existing buildings on a large scale, such as in cities, is challenging without accessible</w:t>
      </w:r>
      <w:r w:rsidR="00461846">
        <w:rPr>
          <w:rFonts w:asciiTheme="minorBidi" w:hAnsiTheme="minorBidi" w:cstheme="minorBidi"/>
        </w:rPr>
        <w:t xml:space="preserve"> building</w:t>
      </w:r>
      <w:r w:rsidR="00887C4D" w:rsidRPr="00887C4D">
        <w:rPr>
          <w:rFonts w:asciiTheme="minorBidi" w:hAnsiTheme="minorBidi" w:cstheme="minorBidi"/>
        </w:rPr>
        <w:t xml:space="preserve"> </w:t>
      </w:r>
      <w:bookmarkStart w:id="198" w:name="_Hlk177637363"/>
      <w:r w:rsidR="00887C4D" w:rsidRPr="00887C4D">
        <w:rPr>
          <w:rFonts w:asciiTheme="minorBidi" w:hAnsiTheme="minorBidi" w:cstheme="minorBidi"/>
        </w:rPr>
        <w:t>designs</w:t>
      </w:r>
      <w:bookmarkEnd w:id="198"/>
      <w:r w:rsidR="00D66E77">
        <w:rPr>
          <w:rFonts w:asciiTheme="minorBidi" w:hAnsiTheme="minorBidi" w:cstheme="minorBidi"/>
        </w:rPr>
        <w:t>.</w:t>
      </w:r>
      <w:r w:rsidR="00887C4D" w:rsidRPr="00887C4D">
        <w:rPr>
          <w:rFonts w:asciiTheme="minorBidi" w:hAnsiTheme="minorBidi" w:cstheme="minorBidi"/>
        </w:rPr>
        <w:t xml:space="preserve"> </w:t>
      </w:r>
      <w:r w:rsidR="00D66E77">
        <w:rPr>
          <w:rFonts w:asciiTheme="minorBidi" w:hAnsiTheme="minorBidi" w:cstheme="minorBidi"/>
        </w:rPr>
        <w:t>F</w:t>
      </w:r>
      <w:r w:rsidR="00887C4D" w:rsidRPr="00887C4D">
        <w:rPr>
          <w:rFonts w:asciiTheme="minorBidi" w:hAnsiTheme="minorBidi" w:cstheme="minorBidi"/>
        </w:rPr>
        <w:t>acade measurements are time consuming and costly, particularly when</w:t>
      </w:r>
      <w:r w:rsidR="00461846">
        <w:rPr>
          <w:rFonts w:asciiTheme="minorBidi" w:hAnsiTheme="minorBidi" w:cstheme="minorBidi"/>
        </w:rPr>
        <w:t xml:space="preserve"> building</w:t>
      </w:r>
      <w:r w:rsidR="00461846" w:rsidRPr="00887C4D">
        <w:rPr>
          <w:rFonts w:asciiTheme="minorBidi" w:hAnsiTheme="minorBidi" w:cstheme="minorBidi"/>
        </w:rPr>
        <w:t xml:space="preserve"> </w:t>
      </w:r>
      <w:r w:rsidR="00461846">
        <w:rPr>
          <w:rFonts w:asciiTheme="minorBidi" w:hAnsiTheme="minorBidi" w:cstheme="minorBidi"/>
        </w:rPr>
        <w:t>designs</w:t>
      </w:r>
      <w:r w:rsidR="00461846" w:rsidRPr="00887C4D">
        <w:rPr>
          <w:rFonts w:asciiTheme="minorBidi" w:hAnsiTheme="minorBidi" w:cstheme="minorBidi"/>
        </w:rPr>
        <w:t xml:space="preserve"> </w:t>
      </w:r>
      <w:r w:rsidR="00887C4D" w:rsidRPr="00887C4D">
        <w:rPr>
          <w:rFonts w:asciiTheme="minorBidi" w:hAnsiTheme="minorBidi" w:cstheme="minorBidi"/>
        </w:rPr>
        <w:t xml:space="preserve">are unavailable. Analyzing building façade images </w:t>
      </w:r>
      <w:del w:id="199" w:author="Fadi Moubayed" w:date="2024-09-19T15:38:00Z">
        <w:r w:rsidR="00887C4D" w:rsidRPr="00887C4D" w:rsidDel="002B2823">
          <w:rPr>
            <w:rFonts w:asciiTheme="minorBidi" w:hAnsiTheme="minorBidi" w:cstheme="minorBidi"/>
          </w:rPr>
          <w:delText xml:space="preserve">and extracting useful information from them </w:delText>
        </w:r>
      </w:del>
      <w:r w:rsidR="00887C4D" w:rsidRPr="00887C4D">
        <w:rPr>
          <w:rFonts w:asciiTheme="minorBidi" w:hAnsiTheme="minorBidi" w:cstheme="minorBidi"/>
        </w:rPr>
        <w:t>could help address this issue</w:t>
      </w:r>
      <w:r w:rsidR="009C0FF0">
        <w:rPr>
          <w:rFonts w:asciiTheme="minorBidi" w:hAnsiTheme="minorBidi" w:cstheme="minorBidi"/>
        </w:rPr>
        <w:t xml:space="preserve"> </w:t>
      </w:r>
      <w:r w:rsidR="009C0FF0">
        <w:rPr>
          <w:rFonts w:asciiTheme="minorBidi" w:hAnsiTheme="minorBidi" w:cstheme="minorBidi"/>
        </w:rPr>
        <w:fldChar w:fldCharType="begin"/>
      </w:r>
      <w:r w:rsidR="009C0FF0">
        <w:rPr>
          <w:rFonts w:asciiTheme="minorBidi" w:hAnsiTheme="minorBidi" w:cstheme="minorBidi"/>
        </w:rPr>
        <w:instrText xml:space="preserve"> ADDIN ZOTERO_ITEM CSL_CITATION {"citationID":"2j76nUm4","properties":{"formattedCitation":"[1]","plainCitation":"[1]","noteIndex":0},"citationItems":[{"id":13,"uris":["http://zotero.org/users/local/10p1TQos/items/IV88SNFJ"],"itemData":{"id":13,"type":"article-journal","abstract":"Window-to-wall ratio (WWR) is one of the most important parameters influencing building and urban energy consumption. In the context of urban energy simulation, determining the WWRs of numerous urban buildings is a challenging task. This paper presents an artificial intelligence (AI) built on semantic segmentation and convolutional neural network. The AI was trained to recognize opaque walls and transparent windows and thus be able to calculate the WWRs from building elevation images. The AI was tested using manual calculations and building elevations with true WWRs known. The testing results show that the AI is able to determine the WWRs with satisfactory accuracy.","language":"en","source":"Zotero","title":"An Innovative Approach to Determine Building Window- To-Wall Ratios for Urban Energy Simulation","author":[{"family":"Shi","given":"Xing"},{"family":"Wang","given":"Chao"},{"family":"Wang","given":"Meng"},{"family":"Tang","given":"Peng"}]}}],"schema":"https://github.com/citation-style-language/schema/raw/master/csl-citation.json"} </w:instrText>
      </w:r>
      <w:r w:rsidR="009C0FF0">
        <w:rPr>
          <w:rFonts w:asciiTheme="minorBidi" w:hAnsiTheme="minorBidi" w:cstheme="minorBidi"/>
        </w:rPr>
        <w:fldChar w:fldCharType="separate"/>
      </w:r>
      <w:r w:rsidR="009C0FF0" w:rsidRPr="009C0FF0">
        <w:rPr>
          <w:rFonts w:cs="Arial"/>
        </w:rPr>
        <w:t>[1]</w:t>
      </w:r>
      <w:r w:rsidR="009C0FF0">
        <w:rPr>
          <w:rFonts w:asciiTheme="minorBidi" w:hAnsiTheme="minorBidi" w:cstheme="minorBidi"/>
        </w:rPr>
        <w:fldChar w:fldCharType="end"/>
      </w:r>
      <w:r w:rsidR="00887C4D" w:rsidRPr="00887C4D">
        <w:rPr>
          <w:rFonts w:asciiTheme="minorBidi" w:hAnsiTheme="minorBidi" w:cstheme="minorBidi"/>
        </w:rPr>
        <w:t>.</w:t>
      </w:r>
      <w:r w:rsidR="00AD5E06">
        <w:rPr>
          <w:rFonts w:asciiTheme="minorBidi" w:hAnsiTheme="minorBidi" w:cstheme="minorBidi"/>
        </w:rPr>
        <w:t xml:space="preserve"> </w:t>
      </w:r>
      <w:r w:rsidR="00887C4D" w:rsidRPr="00887C4D">
        <w:rPr>
          <w:rFonts w:asciiTheme="minorBidi" w:hAnsiTheme="minorBidi" w:cstheme="minorBidi"/>
        </w:rPr>
        <w:t>Recently, various research approaches in segmenting facades</w:t>
      </w:r>
      <w:r w:rsidR="00940929">
        <w:rPr>
          <w:rFonts w:asciiTheme="minorBidi" w:hAnsiTheme="minorBidi" w:cstheme="minorBidi"/>
        </w:rPr>
        <w:t xml:space="preserve"> </w:t>
      </w:r>
      <w:del w:id="200" w:author="Fadi Moubayed" w:date="2024-09-19T15:38:00Z">
        <w:r w:rsidR="00940929" w:rsidDel="002B2823">
          <w:rPr>
            <w:rFonts w:asciiTheme="minorBidi" w:hAnsiTheme="minorBidi" w:cstheme="minorBidi"/>
          </w:rPr>
          <w:delText>and extracting useful information</w:delText>
        </w:r>
        <w:r w:rsidR="00887C4D" w:rsidRPr="00887C4D" w:rsidDel="002B2823">
          <w:rPr>
            <w:rFonts w:asciiTheme="minorBidi" w:hAnsiTheme="minorBidi" w:cstheme="minorBidi"/>
          </w:rPr>
          <w:delText xml:space="preserve"> </w:delText>
        </w:r>
      </w:del>
      <w:r w:rsidR="00887C4D" w:rsidRPr="00887C4D">
        <w:rPr>
          <w:rFonts w:asciiTheme="minorBidi" w:hAnsiTheme="minorBidi" w:cstheme="minorBidi"/>
        </w:rPr>
        <w:t xml:space="preserve">have been </w:t>
      </w:r>
      <w:r w:rsidR="008E6A66">
        <w:rPr>
          <w:rFonts w:asciiTheme="minorBidi" w:hAnsiTheme="minorBidi" w:cstheme="minorBidi"/>
        </w:rPr>
        <w:t>increasing</w:t>
      </w:r>
      <w:r w:rsidR="00B842FD">
        <w:rPr>
          <w:rFonts w:asciiTheme="minorBidi" w:hAnsiTheme="minorBidi" w:cstheme="minorBidi"/>
        </w:rPr>
        <w:t>,</w:t>
      </w:r>
      <w:r w:rsidR="008E6A66">
        <w:rPr>
          <w:rFonts w:asciiTheme="minorBidi" w:hAnsiTheme="minorBidi" w:cstheme="minorBidi"/>
        </w:rPr>
        <w:t xml:space="preserve"> producing</w:t>
      </w:r>
      <w:r w:rsidR="00887C4D" w:rsidRPr="00887C4D">
        <w:rPr>
          <w:rFonts w:asciiTheme="minorBidi" w:hAnsiTheme="minorBidi" w:cstheme="minorBidi"/>
        </w:rPr>
        <w:t xml:space="preserve"> </w:t>
      </w:r>
      <w:r w:rsidR="006B5813">
        <w:rPr>
          <w:rFonts w:asciiTheme="minorBidi" w:hAnsiTheme="minorBidi" w:cstheme="minorBidi"/>
        </w:rPr>
        <w:t xml:space="preserve">acceptable </w:t>
      </w:r>
      <w:r w:rsidR="00887C4D" w:rsidRPr="00887C4D">
        <w:rPr>
          <w:rFonts w:asciiTheme="minorBidi" w:hAnsiTheme="minorBidi" w:cstheme="minorBidi"/>
        </w:rPr>
        <w:t>results with the utilization of modern machine/deep learning models</w:t>
      </w:r>
      <w:r w:rsidR="002D5110">
        <w:rPr>
          <w:rFonts w:asciiTheme="minorBidi" w:hAnsiTheme="minorBidi" w:cstheme="minorBidi"/>
        </w:rPr>
        <w:t xml:space="preserve"> </w:t>
      </w:r>
      <w:del w:id="201" w:author="Fadi Moubayed" w:date="2024-09-24T11:29:00Z">
        <w:r w:rsidR="002D5110" w:rsidDel="00CC4331">
          <w:rPr>
            <w:rFonts w:asciiTheme="minorBidi" w:hAnsiTheme="minorBidi" w:cstheme="minorBidi"/>
          </w:rPr>
          <w:delText>for example</w:delText>
        </w:r>
        <w:r w:rsidR="004F11DE" w:rsidDel="00CC4331">
          <w:rPr>
            <w:rFonts w:asciiTheme="minorBidi" w:hAnsiTheme="minorBidi" w:cstheme="minorBidi"/>
          </w:rPr>
          <w:delText xml:space="preserve"> </w:delText>
        </w:r>
      </w:del>
      <w:r w:rsidR="004F11DE">
        <w:rPr>
          <w:rFonts w:asciiTheme="minorBidi" w:hAnsiTheme="minorBidi" w:cstheme="minorBidi"/>
        </w:rPr>
        <w:fldChar w:fldCharType="begin"/>
      </w:r>
      <w:r w:rsidR="004F11DE">
        <w:rPr>
          <w:rFonts w:asciiTheme="minorBidi" w:hAnsiTheme="minorBidi" w:cstheme="minorBidi"/>
        </w:rPr>
        <w:instrText xml:space="preserve"> ADDIN ZOTERO_ITEM CSL_CITATION {"citationID":"3MIfwF6q","properties":{"formattedCitation":"[3], [4]","plainCitation":"[3], [4]","noteIndex":0},"citationItems":[{"id":28,"uris":["http://zotero.org/users/local/10p1TQos/items/LG33BJDA"],"itemData":{"id":28,"type":"article-journal","abstract":"Parsing building facades into procedural grammars plays an important role for 3D building model generation tasks, which have been long desired in computer vision. Deep learning is a promising approach to facade parsing, however, a straightforward solution by directly applying standard deep learning approaches cannot always yield the optimal results. This is primarily due to two reasons: 1) it is nontrivial to train existing semantic segmentation networks for facade parsing, e.g., Fully-Convolutional Neural Networks (FCN) which are usually weak at predicting ﬁne-grained shapes (J. Long et al., 2015); and 2) building facades are man-made architectures with highly regularized shape priors, and the prior knowledge plays an important role in facade parsing, for which how to integrate the prior knowledge into deep neural networks remains an open problem. In this paper, we present a novel symmetric loss function that can be used in deep neural networks for end-to-end training. This novel loss is based on the assumption that most of windows and doors have a highly symmetric rectangle shape, and it penalizes all window predictions that are non-rectangles. This prior knowledge is smoothly integrated into the end-to-end training process. Quantitative evaluation demonstrates that our method has outperformed previous state-ofart methods signiﬁcantly on ﬁve popular facade parsing datasets. Qualitative results have shown that our method effectively aids deep convolutional neural networks to predict more accurate, visually pleasing, and symmetric shapes. To the best of our knowledge, we are the ﬁrst to incorporate symmetry constraint into end-to-end training in deep neural networks for facade parsing.","container-title":"IEEE Transactions on Multimedia","DOI":"10.1109/TMM.2020.2971431","ISSN":"1520-9210, 1941-0077","issue":"12","journalAbbreviation":"IEEE Trans. Multimedia","language":"en","license":"https://ieeexplore.ieee.org/Xplorehelp/downloads/license-information/IEEE.html","page":"3153-3165","source":"DOI.org (Crossref)","title":"DeepFacade: A Deep Learning Approach to Facade Parsing With Symmetric Loss","title-short":"DeepFacade","volume":"22","author":[{"family":"Liu","given":"Hantang"},{"family":"Xu","given":"Yinghao"},{"family":"Zhang","given":"Jialiang"},{"family":"Zhu","given":"Jianke"},{"family":"Li","given":"Yang"},{"family":"Hoi","given":"Steven C. H."}],"issued":{"date-parts":[["2020",12]]}}},{"id":34,"uris":["http://zotero.org/users/local/10p1TQos/items/DW4X3TCU"],"itemData":{"id":34,"type":"article-journal","abstract":"Energy consumption simulation and renovation of existing buildings require accurate acquisition of building façade features which mostly relies on time-consuming manual calculations based on architectural drawings. In this article, we proposed an automated deep learning-based approach based on the SE module and BiFPN to achieve precise and efficient façade feature extraction. The approach eliminated the image distortion of building façades and then enabled accurate segmentation of windows and accessory structures even under the situation of occlusion and reflection. The improved SOLOv2 algorithm resulted in a high mean average precision of 93% for window segmentation, leading to a more precise window-to-wall ratio estimation with a mean absolute error of 2.9% than the experts’ estimation and existing deep learning-based methods. Considering the accurate results of façade parsing, our method can be utilized for city-level building feature extraction, providing theoretical and practical references for urban building energy simulation, urban renewal, and building health examination.","container-title":"Energy and Buildings","DOI":"10.1016/j.enbuild.2023.113275","ISSN":"03787788","journalAbbreviation":"Energy and Buildings","language":"en","page":"113275","source":"DOI.org (Crossref)","title":"A deep learning method for building façade parsing utilizing improved SOLOv2 instance segmentation","volume":"295","author":[{"family":"Lu","given":"Yujie"},{"family":"Wei","given":"Wei"},{"family":"Li","given":"Peixian"},{"family":"Zhong","given":"Tao"},{"family":"Nong","given":"Yuanjun"},{"family":"Shi","given":"Xing"}],"issued":{"date-parts":[["2023",9]]}}}],"schema":"https://github.com/citation-style-language/schema/raw/master/csl-citation.json"} </w:instrText>
      </w:r>
      <w:r w:rsidR="004F11DE">
        <w:rPr>
          <w:rFonts w:asciiTheme="minorBidi" w:hAnsiTheme="minorBidi" w:cstheme="minorBidi"/>
        </w:rPr>
        <w:fldChar w:fldCharType="separate"/>
      </w:r>
      <w:r w:rsidR="004F11DE" w:rsidRPr="004F11DE">
        <w:rPr>
          <w:rFonts w:cs="Arial"/>
        </w:rPr>
        <w:t>[3], [4]</w:t>
      </w:r>
      <w:r w:rsidR="004F11DE">
        <w:rPr>
          <w:rFonts w:asciiTheme="minorBidi" w:hAnsiTheme="minorBidi" w:cstheme="minorBidi"/>
        </w:rPr>
        <w:fldChar w:fldCharType="end"/>
      </w:r>
      <w:r w:rsidR="00887C4D" w:rsidRPr="00887C4D">
        <w:rPr>
          <w:rFonts w:asciiTheme="minorBidi" w:hAnsiTheme="minorBidi" w:cstheme="minorBidi"/>
        </w:rPr>
        <w:t xml:space="preserve">. </w:t>
      </w:r>
      <w:r w:rsidR="0012276F">
        <w:rPr>
          <w:rFonts w:asciiTheme="minorBidi" w:hAnsiTheme="minorBidi" w:cstheme="minorBidi"/>
        </w:rPr>
        <w:t>This</w:t>
      </w:r>
      <w:r w:rsidR="00887C4D" w:rsidRPr="00887C4D">
        <w:rPr>
          <w:rFonts w:asciiTheme="minorBidi" w:hAnsiTheme="minorBidi" w:cstheme="minorBidi"/>
        </w:rPr>
        <w:t xml:space="preserve"> opens the door to </w:t>
      </w:r>
      <w:r w:rsidR="00053930">
        <w:rPr>
          <w:rFonts w:asciiTheme="minorBidi" w:hAnsiTheme="minorBidi" w:cstheme="minorBidi"/>
        </w:rPr>
        <w:t>leveraging these</w:t>
      </w:r>
      <w:r w:rsidR="00887C4D" w:rsidRPr="00887C4D">
        <w:rPr>
          <w:rFonts w:asciiTheme="minorBidi" w:hAnsiTheme="minorBidi" w:cstheme="minorBidi"/>
        </w:rPr>
        <w:t xml:space="preserve"> approaches</w:t>
      </w:r>
      <w:ins w:id="202" w:author="mohamad albaaj" w:date="2024-09-24T14:22:00Z" w16du:dateUtc="2024-09-24T12:22:00Z">
        <w:r w:rsidR="003415D4">
          <w:rPr>
            <w:rFonts w:asciiTheme="minorBidi" w:hAnsiTheme="minorBidi" w:cstheme="minorBidi"/>
          </w:rPr>
          <w:t xml:space="preserve"> and </w:t>
        </w:r>
      </w:ins>
      <w:ins w:id="203" w:author="mohamad albaaj" w:date="2024-09-24T14:23:00Z" w16du:dateUtc="2024-09-24T12:23:00Z">
        <w:r w:rsidR="003415D4">
          <w:rPr>
            <w:rFonts w:asciiTheme="minorBidi" w:hAnsiTheme="minorBidi" w:cstheme="minorBidi"/>
          </w:rPr>
          <w:t xml:space="preserve">optimizing </w:t>
        </w:r>
      </w:ins>
      <w:ins w:id="204" w:author="mohamad albaaj" w:date="2024-09-24T14:25:00Z" w16du:dateUtc="2024-09-24T12:25:00Z">
        <w:r w:rsidR="00630849">
          <w:rPr>
            <w:rFonts w:asciiTheme="minorBidi" w:hAnsiTheme="minorBidi" w:cstheme="minorBidi"/>
          </w:rPr>
          <w:t>them.</w:t>
        </w:r>
      </w:ins>
      <w:del w:id="205" w:author="mohamad albaaj" w:date="2024-09-24T14:22:00Z" w16du:dateUtc="2024-09-24T12:22:00Z">
        <w:r w:rsidR="00887C4D" w:rsidRPr="00887C4D" w:rsidDel="003415D4">
          <w:rPr>
            <w:rFonts w:asciiTheme="minorBidi" w:hAnsiTheme="minorBidi" w:cstheme="minorBidi"/>
          </w:rPr>
          <w:delText>, optimiz</w:delText>
        </w:r>
        <w:r w:rsidR="00B45849" w:rsidDel="003415D4">
          <w:rPr>
            <w:rFonts w:asciiTheme="minorBidi" w:hAnsiTheme="minorBidi" w:cstheme="minorBidi"/>
          </w:rPr>
          <w:delText>ing</w:delText>
        </w:r>
        <w:r w:rsidR="00887C4D" w:rsidRPr="00887C4D" w:rsidDel="003415D4">
          <w:rPr>
            <w:rFonts w:asciiTheme="minorBidi" w:hAnsiTheme="minorBidi" w:cstheme="minorBidi"/>
          </w:rPr>
          <w:delText xml:space="preserve"> them </w:delText>
        </w:r>
        <w:commentRangeStart w:id="206"/>
        <w:r w:rsidR="00887C4D" w:rsidRPr="00887C4D" w:rsidDel="003415D4">
          <w:rPr>
            <w:rFonts w:asciiTheme="minorBidi" w:hAnsiTheme="minorBidi" w:cstheme="minorBidi"/>
          </w:rPr>
          <w:delText xml:space="preserve">and </w:delText>
        </w:r>
        <w:r w:rsidR="001C7139" w:rsidRPr="00887C4D" w:rsidDel="003415D4">
          <w:rPr>
            <w:rFonts w:asciiTheme="minorBidi" w:hAnsiTheme="minorBidi" w:cstheme="minorBidi"/>
          </w:rPr>
          <w:delText>collecting</w:delText>
        </w:r>
        <w:r w:rsidR="00887C4D" w:rsidRPr="00887C4D" w:rsidDel="003415D4">
          <w:rPr>
            <w:rFonts w:asciiTheme="minorBidi" w:hAnsiTheme="minorBidi" w:cstheme="minorBidi"/>
          </w:rPr>
          <w:delText xml:space="preserve"> useful information</w:delText>
        </w:r>
        <w:commentRangeEnd w:id="206"/>
        <w:r w:rsidR="00A44C6F" w:rsidDel="003415D4">
          <w:rPr>
            <w:rStyle w:val="CommentReference"/>
          </w:rPr>
          <w:commentReference w:id="206"/>
        </w:r>
        <w:r w:rsidR="00887C4D" w:rsidRPr="00887C4D" w:rsidDel="003415D4">
          <w:rPr>
            <w:rFonts w:asciiTheme="minorBidi" w:hAnsiTheme="minorBidi" w:cstheme="minorBidi"/>
          </w:rPr>
          <w:delText>.</w:delText>
        </w:r>
        <w:commentRangeEnd w:id="196"/>
        <w:r w:rsidR="005C57B0" w:rsidDel="003415D4">
          <w:rPr>
            <w:rStyle w:val="CommentReference"/>
          </w:rPr>
          <w:commentReference w:id="196"/>
        </w:r>
        <w:commentRangeEnd w:id="197"/>
        <w:r w:rsidR="00050DB1" w:rsidDel="003415D4">
          <w:rPr>
            <w:rStyle w:val="CommentReference"/>
          </w:rPr>
          <w:commentReference w:id="197"/>
        </w:r>
      </w:del>
    </w:p>
    <w:p w14:paraId="194B7D59" w14:textId="77777777" w:rsidR="002A52A9" w:rsidRDefault="002A52A9" w:rsidP="002A52A9">
      <w:pPr>
        <w:rPr>
          <w:rFonts w:asciiTheme="minorBidi" w:hAnsiTheme="minorBidi" w:cstheme="minorBidi"/>
        </w:rPr>
      </w:pPr>
    </w:p>
    <w:p w14:paraId="56395FE5" w14:textId="6A9896C1" w:rsidR="00F207A4" w:rsidRPr="00615C91" w:rsidRDefault="00050DB1" w:rsidP="004422B4">
      <w:pPr>
        <w:rPr>
          <w:rFonts w:asciiTheme="minorBidi" w:hAnsiTheme="minorBidi"/>
        </w:rPr>
      </w:pPr>
      <w:commentRangeStart w:id="207"/>
      <w:r w:rsidRPr="00050DB1">
        <w:rPr>
          <w:rFonts w:asciiTheme="minorBidi" w:hAnsiTheme="minorBidi"/>
        </w:rPr>
        <w:t>Developing an automated solution for detecting windows and walls in large</w:t>
      </w:r>
      <w:r>
        <w:rPr>
          <w:rFonts w:asciiTheme="minorBidi" w:hAnsiTheme="minorBidi"/>
        </w:rPr>
        <w:t xml:space="preserve"> </w:t>
      </w:r>
      <w:r w:rsidRPr="00050DB1">
        <w:rPr>
          <w:rFonts w:asciiTheme="minorBidi" w:hAnsiTheme="minorBidi"/>
        </w:rPr>
        <w:t xml:space="preserve">scale urban areas </w:t>
      </w:r>
      <w:r w:rsidR="006D1458">
        <w:rPr>
          <w:rFonts w:asciiTheme="minorBidi" w:hAnsiTheme="minorBidi"/>
        </w:rPr>
        <w:t>requires</w:t>
      </w:r>
      <w:r w:rsidRPr="00050DB1">
        <w:rPr>
          <w:rFonts w:asciiTheme="minorBidi" w:hAnsiTheme="minorBidi"/>
        </w:rPr>
        <w:t xml:space="preserve"> a diverse and extensive dataset of building facades. Such datasets should include images representing different </w:t>
      </w:r>
      <w:r w:rsidR="007457E0" w:rsidRPr="00050DB1">
        <w:rPr>
          <w:rFonts w:asciiTheme="minorBidi" w:hAnsiTheme="minorBidi"/>
        </w:rPr>
        <w:t>types of</w:t>
      </w:r>
      <w:r w:rsidRPr="00050DB1">
        <w:rPr>
          <w:rFonts w:asciiTheme="minorBidi" w:hAnsiTheme="minorBidi"/>
        </w:rPr>
        <w:t xml:space="preserve"> buildings. Ensuring a variety of buildings in the dataset improves the</w:t>
      </w:r>
      <w:ins w:id="208" w:author="mohamad albaaj" w:date="2024-09-24T14:28:00Z" w16du:dateUtc="2024-09-24T12:28:00Z">
        <w:r w:rsidR="008E3131">
          <w:rPr>
            <w:rFonts w:asciiTheme="minorBidi" w:hAnsiTheme="minorBidi"/>
          </w:rPr>
          <w:t xml:space="preserve"> automated</w:t>
        </w:r>
      </w:ins>
      <w:r w:rsidRPr="00050DB1">
        <w:rPr>
          <w:rFonts w:asciiTheme="minorBidi" w:hAnsiTheme="minorBidi"/>
        </w:rPr>
        <w:t xml:space="preserve"> </w:t>
      </w:r>
      <w:commentRangeStart w:id="209"/>
      <w:r w:rsidRPr="00050DB1">
        <w:rPr>
          <w:rFonts w:asciiTheme="minorBidi" w:hAnsiTheme="minorBidi"/>
        </w:rPr>
        <w:t>solution's effectiveness</w:t>
      </w:r>
      <w:commentRangeEnd w:id="209"/>
      <w:r w:rsidR="00B60062">
        <w:rPr>
          <w:rStyle w:val="CommentReference"/>
        </w:rPr>
        <w:commentReference w:id="209"/>
      </w:r>
      <w:r>
        <w:rPr>
          <w:rFonts w:asciiTheme="minorBidi" w:hAnsiTheme="minorBidi"/>
        </w:rPr>
        <w:t xml:space="preserve"> </w:t>
      </w:r>
      <w:r>
        <w:rPr>
          <w:rFonts w:asciiTheme="minorBidi" w:hAnsiTheme="minorBidi"/>
        </w:rPr>
        <w:fldChar w:fldCharType="begin"/>
      </w:r>
      <w:r>
        <w:rPr>
          <w:rFonts w:asciiTheme="minorBidi" w:hAnsiTheme="minorBidi"/>
        </w:rPr>
        <w:instrText xml:space="preserve"> ADDIN ZOTERO_ITEM CSL_CITATION {"citationID":"2da6hIj0","properties":{"formattedCitation":"[3]","plainCitation":"[3]","noteIndex":0},"citationItems":[{"id":28,"uris":["http://zotero.org/users/local/10p1TQos/items/LG33BJDA"],"itemData":{"id":28,"type":"article-journal","abstract":"Parsing building facades into procedural grammars plays an important role for 3D building model generation tasks, which have been long desired in computer vision. Deep learning is a promising approach to facade parsing, however, a straightforward solution by directly applying standard deep learning approaches cannot always yield the optimal results. This is primarily due to two reasons: 1) it is nontrivial to train existing semantic segmentation networks for facade parsing, e.g., Fully-Convolutional Neural Networks (FCN) which are usually weak at predicting ﬁne-grained shapes (J. Long et al., 2015); and 2) building facades are man-made architectures with highly regularized shape priors, and the prior knowledge plays an important role in facade parsing, for which how to integrate the prior knowledge into deep neural networks remains an open problem. In this paper, we present a novel symmetric loss function that can be used in deep neural networks for end-to-end training. This novel loss is based on the assumption that most of windows and doors have a highly symmetric rectangle shape, and it penalizes all window predictions that are non-rectangles. This prior knowledge is smoothly integrated into the end-to-end training process. Quantitative evaluation demonstrates that our method has outperformed previous state-ofart methods signiﬁcantly on ﬁve popular facade parsing datasets. Qualitative results have shown that our method effectively aids deep convolutional neural networks to predict more accurate, visually pleasing, and symmetric shapes. To the best of our knowledge, we are the ﬁrst to incorporate symmetry constraint into end-to-end training in deep neural networks for facade parsing.","container-title":"IEEE Transactions on Multimedia","DOI":"10.1109/TMM.2020.2971431","ISSN":"1520-9210, 1941-0077","issue":"12","journalAbbreviation":"IEEE Trans. Multimedia","language":"en","license":"https://ieeexplore.ieee.org/Xplorehelp/downloads/license-information/IEEE.html","page":"3153-3165","source":"DOI.org (Crossref)","title":"DeepFacade: A Deep Learning Approach to Facade Parsing With Symmetric Loss","title-short":"DeepFacade","volume":"22","author":[{"family":"Liu","given":"Hantang"},{"family":"Xu","given":"Yinghao"},{"family":"Zhang","given":"Jialiang"},{"family":"Zhu","given":"Jianke"},{"family":"Li","given":"Yang"},{"family":"Hoi","given":"Steven C. H."}],"issued":{"date-parts":[["2020",12]]}}}],"schema":"https://github.com/citation-style-language/schema/raw/master/csl-citation.json"} </w:instrText>
      </w:r>
      <w:r>
        <w:rPr>
          <w:rFonts w:asciiTheme="minorBidi" w:hAnsiTheme="minorBidi"/>
        </w:rPr>
        <w:fldChar w:fldCharType="separate"/>
      </w:r>
      <w:r w:rsidRPr="00050DB1">
        <w:rPr>
          <w:rFonts w:cs="Arial"/>
        </w:rPr>
        <w:t>[3]</w:t>
      </w:r>
      <w:r>
        <w:rPr>
          <w:rFonts w:asciiTheme="minorBidi" w:hAnsiTheme="minorBidi"/>
        </w:rPr>
        <w:fldChar w:fldCharType="end"/>
      </w:r>
      <w:r w:rsidR="0095791E">
        <w:rPr>
          <w:rFonts w:asciiTheme="minorBidi" w:hAnsiTheme="minorBidi"/>
        </w:rPr>
        <w:t>.</w:t>
      </w:r>
      <w:r w:rsidR="00BD20A8" w:rsidRPr="008A55B7">
        <w:rPr>
          <w:rFonts w:asciiTheme="minorBidi" w:hAnsiTheme="minorBidi"/>
        </w:rPr>
        <w:t xml:space="preserve"> </w:t>
      </w:r>
      <w:ins w:id="210" w:author="mohamad albaaj" w:date="2024-09-23T22:21:00Z">
        <w:r w:rsidR="0032239C">
          <w:rPr>
            <w:rFonts w:asciiTheme="minorBidi" w:hAnsiTheme="minorBidi"/>
          </w:rPr>
          <w:t>The Objective of</w:t>
        </w:r>
      </w:ins>
      <w:ins w:id="211" w:author="mohamad albaaj" w:date="2024-09-24T14:26:00Z" w16du:dateUtc="2024-09-24T12:26:00Z">
        <w:r w:rsidR="00684FBA">
          <w:rPr>
            <w:rFonts w:asciiTheme="minorBidi" w:hAnsiTheme="minorBidi"/>
          </w:rPr>
          <w:t xml:space="preserve"> the</w:t>
        </w:r>
      </w:ins>
      <w:ins w:id="212" w:author="mohamad albaaj" w:date="2024-09-23T22:21:00Z">
        <w:r w:rsidR="0032239C">
          <w:rPr>
            <w:rFonts w:asciiTheme="minorBidi" w:hAnsiTheme="minorBidi"/>
          </w:rPr>
          <w:t xml:space="preserve"> </w:t>
        </w:r>
      </w:ins>
      <w:ins w:id="213" w:author="mohamad albaaj" w:date="2024-09-24T14:25:00Z" w16du:dateUtc="2024-09-24T12:25:00Z">
        <w:r w:rsidR="0029048E">
          <w:rPr>
            <w:rFonts w:asciiTheme="minorBidi" w:hAnsiTheme="minorBidi"/>
          </w:rPr>
          <w:t>above</w:t>
        </w:r>
      </w:ins>
      <w:ins w:id="214" w:author="mohamad albaaj" w:date="2024-09-23T22:21:00Z">
        <w:del w:id="215" w:author="Fadi Moubayed" w:date="2024-09-24T11:31:00Z">
          <w:r w:rsidR="0032239C" w:rsidDel="00B60062">
            <w:rPr>
              <w:rFonts w:asciiTheme="minorBidi" w:hAnsiTheme="minorBidi"/>
            </w:rPr>
            <w:delText>previously</w:delText>
          </w:r>
        </w:del>
      </w:ins>
      <w:ins w:id="216" w:author="Fadi Moubayed" w:date="2024-09-24T11:31:00Z">
        <w:del w:id="217" w:author="mohamad albaaj" w:date="2024-09-24T14:25:00Z" w16du:dateUtc="2024-09-24T12:25:00Z">
          <w:r w:rsidR="00B60062" w:rsidDel="0029048E">
            <w:rPr>
              <w:rFonts w:asciiTheme="minorBidi" w:hAnsiTheme="minorBidi"/>
            </w:rPr>
            <w:delText>afore</w:delText>
          </w:r>
        </w:del>
      </w:ins>
      <w:ins w:id="218" w:author="mohamad albaaj" w:date="2024-09-24T14:25:00Z" w16du:dateUtc="2024-09-24T12:25:00Z">
        <w:r w:rsidR="0029048E">
          <w:rPr>
            <w:rFonts w:asciiTheme="minorBidi" w:hAnsiTheme="minorBidi"/>
          </w:rPr>
          <w:t xml:space="preserve"> </w:t>
        </w:r>
      </w:ins>
      <w:ins w:id="219" w:author="Fadi Moubayed" w:date="2024-09-24T11:31:00Z">
        <w:r w:rsidR="00B60062">
          <w:rPr>
            <w:rFonts w:asciiTheme="minorBidi" w:hAnsiTheme="minorBidi"/>
          </w:rPr>
          <w:t>mentioned</w:t>
        </w:r>
      </w:ins>
      <w:ins w:id="220" w:author="mohamad albaaj" w:date="2024-09-23T22:21:00Z">
        <w:r w:rsidR="0032239C">
          <w:rPr>
            <w:rFonts w:asciiTheme="minorBidi" w:hAnsiTheme="minorBidi"/>
          </w:rPr>
          <w:t xml:space="preserve"> </w:t>
        </w:r>
        <w:commentRangeStart w:id="221"/>
        <w:del w:id="222" w:author="Fadi Moubayed" w:date="2024-09-24T11:31:00Z">
          <w:r w:rsidR="0032239C" w:rsidDel="00B60062">
            <w:rPr>
              <w:rFonts w:asciiTheme="minorBidi" w:hAnsiTheme="minorBidi"/>
            </w:rPr>
            <w:delText xml:space="preserve">mentioned </w:delText>
          </w:r>
        </w:del>
        <w:r w:rsidR="0032239C">
          <w:rPr>
            <w:rFonts w:asciiTheme="minorBidi" w:hAnsiTheme="minorBidi"/>
          </w:rPr>
          <w:t xml:space="preserve">work </w:t>
        </w:r>
      </w:ins>
      <w:commentRangeEnd w:id="221"/>
      <w:r w:rsidR="00B60062">
        <w:rPr>
          <w:rStyle w:val="CommentReference"/>
        </w:rPr>
        <w:commentReference w:id="221"/>
      </w:r>
      <w:ins w:id="223" w:author="mohamad albaaj" w:date="2024-09-23T22:21:00Z">
        <w:r w:rsidR="0032239C">
          <w:rPr>
            <w:rFonts w:asciiTheme="minorBidi" w:hAnsiTheme="minorBidi"/>
          </w:rPr>
          <w:t>is</w:t>
        </w:r>
      </w:ins>
      <w:r w:rsidR="00F21729">
        <w:rPr>
          <w:rFonts w:asciiTheme="minorBidi" w:hAnsiTheme="minorBidi"/>
        </w:rPr>
        <w:t xml:space="preserve"> </w:t>
      </w:r>
      <w:commentRangeEnd w:id="207"/>
      <w:r w:rsidR="006B20B4">
        <w:rPr>
          <w:rStyle w:val="CommentReference"/>
        </w:rPr>
        <w:commentReference w:id="207"/>
      </w:r>
      <w:commentRangeStart w:id="224"/>
      <w:del w:id="225" w:author="mohamad albaaj" w:date="2024-09-23T22:21:00Z">
        <w:r w:rsidR="00803F31" w:rsidRPr="00803F31" w:rsidDel="0032239C">
          <w:rPr>
            <w:rFonts w:asciiTheme="minorBidi" w:hAnsiTheme="minorBidi"/>
          </w:rPr>
          <w:delText xml:space="preserve">The objective </w:delText>
        </w:r>
        <w:commentRangeEnd w:id="224"/>
        <w:r w:rsidR="002B2823" w:rsidDel="0032239C">
          <w:rPr>
            <w:rStyle w:val="CommentReference"/>
          </w:rPr>
          <w:commentReference w:id="224"/>
        </w:r>
        <w:r w:rsidR="00803F31" w:rsidRPr="00803F31" w:rsidDel="0032239C">
          <w:rPr>
            <w:rFonts w:asciiTheme="minorBidi" w:hAnsiTheme="minorBidi"/>
          </w:rPr>
          <w:delText xml:space="preserve">is </w:delText>
        </w:r>
      </w:del>
      <w:r w:rsidR="00803F31" w:rsidRPr="00803F31">
        <w:rPr>
          <w:rFonts w:asciiTheme="minorBidi" w:hAnsiTheme="minorBidi"/>
        </w:rPr>
        <w:t xml:space="preserve">to develop a method for determining the </w:t>
      </w:r>
      <w:r w:rsidR="008A20F1">
        <w:t xml:space="preserve">window-to-wall ratio (WWR) </w:t>
      </w:r>
      <w:r w:rsidR="00803F31" w:rsidRPr="00803F31">
        <w:rPr>
          <w:rFonts w:asciiTheme="minorBidi" w:hAnsiTheme="minorBidi"/>
        </w:rPr>
        <w:t>for individual buildings and applying it</w:t>
      </w:r>
      <w:r w:rsidR="008A20F1">
        <w:rPr>
          <w:rFonts w:asciiTheme="minorBidi" w:hAnsiTheme="minorBidi"/>
        </w:rPr>
        <w:t xml:space="preserve"> in later stage</w:t>
      </w:r>
      <w:r w:rsidR="00803F31" w:rsidRPr="00803F31">
        <w:rPr>
          <w:rFonts w:asciiTheme="minorBidi" w:hAnsiTheme="minorBidi"/>
        </w:rPr>
        <w:t xml:space="preserve"> </w:t>
      </w:r>
      <w:r w:rsidR="00803F31">
        <w:rPr>
          <w:rFonts w:asciiTheme="minorBidi" w:hAnsiTheme="minorBidi"/>
        </w:rPr>
        <w:t xml:space="preserve">as an </w:t>
      </w:r>
      <w:r w:rsidR="00803F31">
        <w:rPr>
          <w:rFonts w:asciiTheme="minorBidi" w:hAnsiTheme="minorBidi"/>
        </w:rPr>
        <w:lastRenderedPageBreak/>
        <w:t xml:space="preserve">input parameter in the energy simulation of buildings </w:t>
      </w:r>
      <w:r w:rsidR="004422B4">
        <w:rPr>
          <w:rFonts w:asciiTheme="minorBidi" w:hAnsiTheme="minorBidi"/>
        </w:rPr>
        <w:fldChar w:fldCharType="begin"/>
      </w:r>
      <w:r w:rsidR="004422B4">
        <w:rPr>
          <w:rFonts w:asciiTheme="minorBidi" w:hAnsiTheme="minorBidi"/>
        </w:rPr>
        <w:instrText xml:space="preserve"> ADDIN ZOTERO_ITEM CSL_CITATION {"citationID":"HgkWQPh5","properties":{"formattedCitation":"[4]","plainCitation":"[4]","noteIndex":0},"citationItems":[{"id":34,"uris":["http://zotero.org/users/local/10p1TQos/items/DW4X3TCU"],"itemData":{"id":34,"type":"article-journal","abstract":"Energy consumption simulation and renovation of existing buildings require accurate acquisition of building façade features which mostly relies on time-consuming manual calculations based on architectural drawings. In this article, we proposed an automated deep learning-based approach based on the SE module and BiFPN to achieve precise and efficient façade feature extraction. The approach eliminated the image distortion of building façades and then enabled accurate segmentation of windows and accessory structures even under the situation of occlusion and reflection. The improved SOLOv2 algorithm resulted in a high mean average precision of 93% for window segmentation, leading to a more precise window-to-wall ratio estimation with a mean absolute error of 2.9% than the experts’ estimation and existing deep learning-based methods. Considering the accurate results of façade parsing, our method can be utilized for city-level building feature extraction, providing theoretical and practical references for urban building energy simulation, urban renewal, and building health examination.","container-title":"Energy and Buildings","DOI":"10.1016/j.enbuild.2023.113275","ISSN":"03787788","journalAbbreviation":"Energy and Buildings","language":"en","page":"113275","source":"DOI.org (Crossref)","title":"A deep learning method for building façade parsing utilizing improved SOLOv2 instance segmentation","volume":"295","author":[{"family":"Lu","given":"Yujie"},{"family":"Wei","given":"Wei"},{"family":"Li","given":"Peixian"},{"family":"Zhong","given":"Tao"},{"family":"Nong","given":"Yuanjun"},{"family":"Shi","given":"Xing"}],"issued":{"date-parts":[["2023",9]]}}}],"schema":"https://github.com/citation-style-language/schema/raw/master/csl-citation.json"} </w:instrText>
      </w:r>
      <w:r w:rsidR="004422B4">
        <w:rPr>
          <w:rFonts w:asciiTheme="minorBidi" w:hAnsiTheme="minorBidi"/>
        </w:rPr>
        <w:fldChar w:fldCharType="separate"/>
      </w:r>
      <w:r w:rsidR="004422B4" w:rsidRPr="004422B4">
        <w:rPr>
          <w:rFonts w:cs="Arial"/>
        </w:rPr>
        <w:t>[4]</w:t>
      </w:r>
      <w:r w:rsidR="004422B4">
        <w:rPr>
          <w:rFonts w:asciiTheme="minorBidi" w:hAnsiTheme="minorBidi"/>
        </w:rPr>
        <w:fldChar w:fldCharType="end"/>
      </w:r>
      <w:r w:rsidR="00F21729" w:rsidRPr="003D2378">
        <w:rPr>
          <w:rFonts w:asciiTheme="minorBidi" w:hAnsiTheme="minorBidi"/>
          <w:rPrChange w:id="226" w:author="Fadi Moubayed" w:date="2024-09-20T11:18:00Z">
            <w:rPr>
              <w:rFonts w:asciiTheme="minorBidi" w:hAnsiTheme="minorBidi"/>
              <w:lang w:val="de-DE"/>
            </w:rPr>
          </w:rPrChange>
        </w:rPr>
        <w:t xml:space="preserve">. </w:t>
      </w:r>
      <w:r w:rsidR="00BD20A8">
        <w:rPr>
          <w:rFonts w:asciiTheme="minorBidi" w:hAnsiTheme="minorBidi"/>
        </w:rPr>
        <w:t>Th</w:t>
      </w:r>
      <w:commentRangeStart w:id="227"/>
      <w:commentRangeStart w:id="228"/>
      <w:commentRangeStart w:id="229"/>
      <w:r w:rsidR="00F207A4" w:rsidRPr="008A55B7">
        <w:rPr>
          <w:rFonts w:asciiTheme="minorBidi" w:hAnsiTheme="minorBidi"/>
        </w:rPr>
        <w:t>e dataset</w:t>
      </w:r>
      <w:r w:rsidR="00F207A4">
        <w:rPr>
          <w:rFonts w:asciiTheme="minorBidi" w:hAnsiTheme="minorBidi"/>
        </w:rPr>
        <w:t xml:space="preserve"> used in this thesis</w:t>
      </w:r>
      <w:r w:rsidR="00F207A4" w:rsidRPr="008A55B7">
        <w:rPr>
          <w:rFonts w:asciiTheme="minorBidi" w:hAnsiTheme="minorBidi"/>
        </w:rPr>
        <w:t xml:space="preserve"> </w:t>
      </w:r>
      <w:r w:rsidR="00EA3F3C">
        <w:t>consists of</w:t>
      </w:r>
      <w:r w:rsidR="006917F2">
        <w:t xml:space="preserve"> </w:t>
      </w:r>
      <w:r w:rsidR="00F207A4" w:rsidRPr="008A55B7">
        <w:rPr>
          <w:rFonts w:asciiTheme="minorBidi" w:hAnsiTheme="minorBidi"/>
        </w:rPr>
        <w:t xml:space="preserve">rectified images obtained </w:t>
      </w:r>
      <w:r w:rsidR="00281C4A" w:rsidRPr="008A55B7">
        <w:rPr>
          <w:rFonts w:asciiTheme="minorBidi" w:hAnsiTheme="minorBidi"/>
        </w:rPr>
        <w:t>from oblique</w:t>
      </w:r>
      <w:r w:rsidR="00B77E4E">
        <w:rPr>
          <w:rFonts w:asciiTheme="minorBidi" w:hAnsiTheme="minorBidi"/>
        </w:rPr>
        <w:t xml:space="preserve"> aerial</w:t>
      </w:r>
      <w:r w:rsidR="00281C4A" w:rsidRPr="008A55B7">
        <w:rPr>
          <w:rFonts w:asciiTheme="minorBidi" w:hAnsiTheme="minorBidi"/>
        </w:rPr>
        <w:t xml:space="preserve"> images</w:t>
      </w:r>
      <w:r w:rsidR="001B696A">
        <w:rPr>
          <w:rFonts w:asciiTheme="minorBidi" w:hAnsiTheme="minorBidi"/>
        </w:rPr>
        <w:t xml:space="preserve"> thanks to </w:t>
      </w:r>
      <w:r w:rsidR="00E421E1">
        <w:rPr>
          <w:rFonts w:asciiTheme="minorBidi" w:hAnsiTheme="minorBidi"/>
        </w:rPr>
        <w:t>municipalities</w:t>
      </w:r>
      <w:r w:rsidR="001B696A">
        <w:rPr>
          <w:rFonts w:asciiTheme="minorBidi" w:hAnsiTheme="minorBidi"/>
        </w:rPr>
        <w:t xml:space="preserve"> of Soest and Dusseldo</w:t>
      </w:r>
      <w:r w:rsidR="00E421E1">
        <w:rPr>
          <w:rFonts w:asciiTheme="minorBidi" w:hAnsiTheme="minorBidi"/>
        </w:rPr>
        <w:t>rf</w:t>
      </w:r>
      <w:ins w:id="230" w:author="mohamad albaaj" w:date="2024-09-22T17:01:00Z">
        <w:r w:rsidR="00F20DE9">
          <w:rPr>
            <w:rFonts w:asciiTheme="minorBidi" w:hAnsiTheme="minorBidi"/>
          </w:rPr>
          <w:t xml:space="preserve">. </w:t>
        </w:r>
      </w:ins>
      <w:del w:id="231" w:author="mohamad albaaj" w:date="2024-09-22T17:01:00Z">
        <w:r w:rsidR="00224108" w:rsidDel="00F20DE9">
          <w:rPr>
            <w:rFonts w:asciiTheme="minorBidi" w:hAnsiTheme="minorBidi"/>
          </w:rPr>
          <w:delText xml:space="preserve"> </w:delText>
        </w:r>
        <w:commentRangeStart w:id="232"/>
        <w:r w:rsidR="00F207A4" w:rsidRPr="008A55B7" w:rsidDel="00F20DE9">
          <w:rPr>
            <w:rFonts w:asciiTheme="minorBidi" w:hAnsiTheme="minorBidi"/>
          </w:rPr>
          <w:delText>[cite].</w:delText>
        </w:r>
        <w:commentRangeEnd w:id="227"/>
        <w:r w:rsidR="00F42438" w:rsidDel="00F20DE9">
          <w:rPr>
            <w:rStyle w:val="CommentReference"/>
          </w:rPr>
          <w:commentReference w:id="227"/>
        </w:r>
        <w:commentRangeEnd w:id="228"/>
        <w:r w:rsidR="008A20F1" w:rsidDel="00F20DE9">
          <w:rPr>
            <w:rStyle w:val="CommentReference"/>
          </w:rPr>
          <w:commentReference w:id="228"/>
        </w:r>
        <w:commentRangeEnd w:id="229"/>
        <w:r w:rsidR="008A20F1" w:rsidDel="00F20DE9">
          <w:rPr>
            <w:rStyle w:val="CommentReference"/>
          </w:rPr>
          <w:commentReference w:id="229"/>
        </w:r>
        <w:commentRangeEnd w:id="232"/>
        <w:r w:rsidR="002B2823" w:rsidDel="00F20DE9">
          <w:rPr>
            <w:rStyle w:val="CommentReference"/>
          </w:rPr>
          <w:commentReference w:id="232"/>
        </w:r>
      </w:del>
    </w:p>
    <w:p w14:paraId="2142C93C" w14:textId="77777777" w:rsidR="00BD20A8" w:rsidRDefault="00BD20A8" w:rsidP="00F20DE9">
      <w:pPr>
        <w:rPr>
          <w:rFonts w:asciiTheme="minorBidi" w:hAnsiTheme="minorBidi"/>
        </w:rPr>
      </w:pPr>
    </w:p>
    <w:p w14:paraId="0EBFB9D6" w14:textId="77777777" w:rsidR="00BD20A8" w:rsidRDefault="00BD20A8" w:rsidP="00050DB1">
      <w:pPr>
        <w:rPr>
          <w:rFonts w:asciiTheme="minorBidi" w:hAnsiTheme="minorBidi"/>
        </w:rPr>
      </w:pPr>
    </w:p>
    <w:p w14:paraId="469A292E" w14:textId="77777777" w:rsidR="00BD20A8" w:rsidRPr="002A52A9" w:rsidRDefault="00BD20A8" w:rsidP="00050DB1">
      <w:pPr>
        <w:rPr>
          <w:rFonts w:asciiTheme="minorBidi" w:hAnsiTheme="minorBidi" w:cstheme="minorBidi"/>
        </w:rPr>
      </w:pPr>
    </w:p>
    <w:p w14:paraId="188C7C41" w14:textId="7220B6B8" w:rsidR="000F30D4" w:rsidRPr="00957A8E" w:rsidRDefault="000F30D4" w:rsidP="00313ED9">
      <w:pPr>
        <w:spacing w:after="200" w:line="276" w:lineRule="auto"/>
        <w:jc w:val="left"/>
      </w:pPr>
    </w:p>
    <w:p w14:paraId="471A7344" w14:textId="7138529A" w:rsidR="000F30D4" w:rsidRPr="00957A8E" w:rsidRDefault="000F30D4" w:rsidP="000F30D4">
      <w:pPr>
        <w:pStyle w:val="Heading1"/>
      </w:pPr>
      <w:bookmarkStart w:id="233" w:name="_Toc171260316"/>
      <w:bookmarkStart w:id="234" w:name="_Toc175781183"/>
      <w:bookmarkStart w:id="235" w:name="_Hlk175429755"/>
      <w:r w:rsidRPr="00957A8E">
        <w:t>Research Background</w:t>
      </w:r>
      <w:bookmarkEnd w:id="233"/>
      <w:bookmarkEnd w:id="234"/>
    </w:p>
    <w:bookmarkEnd w:id="235"/>
    <w:p w14:paraId="17909D6C" w14:textId="628CB09C" w:rsidR="00666E15" w:rsidRDefault="0058076F" w:rsidP="003C7370">
      <w:commentRangeStart w:id="236"/>
      <w:commentRangeStart w:id="237"/>
      <w:r>
        <w:t>I</w:t>
      </w:r>
      <w:r w:rsidR="006C6870">
        <w:t>mages from which facade geometry</w:t>
      </w:r>
      <w:r w:rsidR="00506E09">
        <w:t xml:space="preserve"> </w:t>
      </w:r>
      <w:r>
        <w:t>can</w:t>
      </w:r>
      <w:r w:rsidR="00506E09">
        <w:t xml:space="preserve"> be extracted</w:t>
      </w:r>
      <w:r w:rsidR="006C6870">
        <w:t xml:space="preserve"> </w:t>
      </w:r>
      <w:r w:rsidR="00E07ABC">
        <w:t>are generally</w:t>
      </w:r>
      <w:r w:rsidR="00D87EB3">
        <w:t xml:space="preserve"> divided into </w:t>
      </w:r>
      <w:r w:rsidR="00EB7397">
        <w:t>three</w:t>
      </w:r>
      <w:r w:rsidR="00D87EB3">
        <w:t xml:space="preserve"> </w:t>
      </w:r>
      <w:r w:rsidR="00970EAB">
        <w:t>categories</w:t>
      </w:r>
      <w:r w:rsidR="00B23598">
        <w:t>:</w:t>
      </w:r>
      <w:r w:rsidR="006C6870">
        <w:t xml:space="preserve"> aerial </w:t>
      </w:r>
      <w:r w:rsidR="002D5110">
        <w:t>images</w:t>
      </w:r>
      <w:r w:rsidR="00A42632">
        <w:t xml:space="preserve"> </w:t>
      </w:r>
      <w:r w:rsidR="00A42632">
        <w:fldChar w:fldCharType="begin"/>
      </w:r>
      <w:r w:rsidR="00A42632">
        <w:instrText xml:space="preserve"> ADDIN ZOTERO_ITEM CSL_CITATION {"citationID":"2sdfLhgA","properties":{"formattedCitation":"[5]","plainCitation":"[5]","noteIndex":0},"citationItems":[{"id":5,"uris":["http://zotero.org/users/local/10p1TQos/items/4NTYDLK6"],"itemData":{"id":5,"type":"article-journal","abstract":"Creating building energy models of neighborhoods and cities is becoming increasingly important as cities seek to use simulation to inform their decarbonization strategies for their building stock. To facilitate urban energy modeling, we introduce a scalable method to capture geometric properties, including existing buildings' window-to-wall (WWR) ratios, following five main steps: (1) Use automated drone flight planning and aerial image capture to rapidly collect aerial imagery of neighborhoods or blocks. (2) Use photogrammetry to extract textured 3D models. (3) Isolate buildings and extract texture maps. (4) Use a custom-trained Machine Learning (ML) model to segment texture maps and identify windows. (5) Extract window and envelope areas for Building Energy Modeling. We report a mean absolute error for WWR predictions of our ML model of 8.99% compared to manually labeled images.","language":"en","source":"Zotero","title":"Facade Scanner: A scalable workflow for building geometry and window-to-wall ratio capture for urban building energy modeling.","author":[{"family":"Su","given":"Amber Jiayu"},{"family":"Xu","given":"Kewei Curtis"},{"family":"Ren","given":"Ann"},{"family":"Liu","given":"Tony"},{"family":"Dogan","given":"Timur"}]}}],"schema":"https://github.com/citation-style-language/schema/raw/master/csl-citation.json"} </w:instrText>
      </w:r>
      <w:r w:rsidR="00A42632">
        <w:fldChar w:fldCharType="separate"/>
      </w:r>
      <w:r w:rsidR="00A42632" w:rsidRPr="00A42632">
        <w:rPr>
          <w:rFonts w:cs="Arial"/>
        </w:rPr>
        <w:t>[5]</w:t>
      </w:r>
      <w:r w:rsidR="00A42632">
        <w:fldChar w:fldCharType="end"/>
      </w:r>
      <w:r w:rsidR="002D5110">
        <w:t>,</w:t>
      </w:r>
      <w:r w:rsidR="006C6870">
        <w:t xml:space="preserve"> street view images</w:t>
      </w:r>
      <w:r w:rsidR="003C7442">
        <w:t xml:space="preserve"> </w:t>
      </w:r>
      <w:r w:rsidR="005C0EF2">
        <w:fldChar w:fldCharType="begin"/>
      </w:r>
      <w:r w:rsidR="00A42632">
        <w:instrText xml:space="preserve"> ADDIN ZOTERO_ITEM CSL_CITATION {"citationID":"blpQD4lh","properties":{"formattedCitation":"[6]","plainCitation":"[6]","noteIndex":0},"citationItems":[{"id":17,"uris":["http://zotero.org/users/local/10p1TQos/items/UFHERM74"],"itemData":{"id":17,"type":"article-journal","abstract":"Urban building energy and daylight modeling are bottom-up, physics-based approaches to simulate the thermal and daylight performance of neighborhoods and cities. The field has flourished in recent years due to a wider accessibility of urban data sets which contain the required information regarding building geometry and pro­ gram. However, key building-level parameters, most notably window-to-wall ratio (WWR), are generally un­ available at the urban scale and tedious to collect manually. To resolve this challenge, this paper proposes a methodology to automatically extract façade opening layouts for each building adjacent to a Google Street View route. A comparison between auto-generated and manually determined WWRs for 1057 buildings in Manhattan yielded identical results (less than 10% difference) for 66% of all investigated façades. Manual and automated methods were within a 20% error in 90% of all cases. The validated method is applied to daylighting and building energy models of 2014 buildings in downtown Chicago to quantify the impact of building-by-building WWRs versus a uniform, industry-standard WWR of 40% for all buildings. The results reveal that while the total energy use predictions are within 0.2% difference, the total daylit area increases by 9.5% when the WWRs are detected. Furthermore, when individual buildings are ranked in terms of their daylight autonomy or suitability for employing different retrofitting strategies, they are oftentimes misplaced when 40% WWR assumption is used. For example, in the downtown Chicago model, 46 buildings were misclassified as belonging to the top 100 buildings with the greatest percentage-wise savings potential resulting from glazing retrofitting.","container-title":"Building and Environment","DOI":"10.1016/j.buildenv.2021.108108","ISSN":"03601323","journalAbbreviation":"Building and Environment","language":"en","page":"108108","source":"DOI.org (Crossref)","title":"A method for using street view imagery to auto-extract window-to-wall ratios and its relevance for urban-level daylighting and energy simulations","volume":"207","author":[{"family":"Szcześniak","given":"Jakub T."},{"family":"Ang","given":"Yu Qian"},{"family":"Letellier-Duchesne","given":"Samuel"},{"family":"Reinhart","given":"Christoph F."}],"issued":{"date-parts":[["2022",1]]}}}],"schema":"https://github.com/citation-style-language/schema/raw/master/csl-citation.json"} </w:instrText>
      </w:r>
      <w:r w:rsidR="005C0EF2">
        <w:fldChar w:fldCharType="separate"/>
      </w:r>
      <w:r w:rsidR="00A42632" w:rsidRPr="00A42632">
        <w:rPr>
          <w:rFonts w:cs="Arial"/>
        </w:rPr>
        <w:t>[6]</w:t>
      </w:r>
      <w:r w:rsidR="005C0EF2">
        <w:fldChar w:fldCharType="end"/>
      </w:r>
      <w:ins w:id="238" w:author="Fadi Moubayed" w:date="2024-09-19T15:41:00Z">
        <w:r w:rsidR="002B2823">
          <w:t xml:space="preserve"> and</w:t>
        </w:r>
      </w:ins>
      <w:del w:id="239" w:author="Fadi Moubayed" w:date="2024-09-19T15:41:00Z">
        <w:r w:rsidR="00D67E86" w:rsidDel="002B2823">
          <w:delText>,</w:delText>
        </w:r>
      </w:del>
      <w:r w:rsidR="00D67E86">
        <w:t xml:space="preserve"> camera shots</w:t>
      </w:r>
      <w:r w:rsidR="00840D0C">
        <w:t xml:space="preserve"> </w:t>
      </w:r>
      <w:r w:rsidR="003C7442">
        <w:fldChar w:fldCharType="begin"/>
      </w:r>
      <w:r w:rsidR="003C7442">
        <w:instrText xml:space="preserve"> ADDIN ZOTERO_ITEM CSL_CITATION {"citationID":"TIT566Ad","properties":{"formattedCitation":"[4]","plainCitation":"[4]","noteIndex":0},"citationItems":[{"id":34,"uris":["http://zotero.org/users/local/10p1TQos/items/DW4X3TCU"],"itemData":{"id":34,"type":"article-journal","abstract":"Energy consumption simulation and renovation of existing buildings require accurate acquisition of building façade features which mostly relies on time-consuming manual calculations based on architectural drawings. In this article, we proposed an automated deep learning-based approach based on the SE module and BiFPN to achieve precise and efficient façade feature extraction. The approach eliminated the image distortion of building façades and then enabled accurate segmentation of windows and accessory structures even under the situation of occlusion and reflection. The improved SOLOv2 algorithm resulted in a high mean average precision of 93% for window segmentation, leading to a more precise window-to-wall ratio estimation with a mean absolute error of 2.9% than the experts’ estimation and existing deep learning-based methods. Considering the accurate results of façade parsing, our method can be utilized for city-level building feature extraction, providing theoretical and practical references for urban building energy simulation, urban renewal, and building health examination.","container-title":"Energy and Buildings","DOI":"10.1016/j.enbuild.2023.113275","ISSN":"03787788","journalAbbreviation":"Energy and Buildings","language":"en","page":"113275","source":"DOI.org (Crossref)","title":"A deep learning method for building façade parsing utilizing improved SOLOv2 instance segmentation","volume":"295","author":[{"family":"Lu","given":"Yujie"},{"family":"Wei","given":"Wei"},{"family":"Li","given":"Peixian"},{"family":"Zhong","given":"Tao"},{"family":"Nong","given":"Yuanjun"},{"family":"Shi","given":"Xing"}],"issued":{"date-parts":[["2023",9]]}}}],"schema":"https://github.com/citation-style-language/schema/raw/master/csl-citation.json"} </w:instrText>
      </w:r>
      <w:r w:rsidR="003C7442">
        <w:fldChar w:fldCharType="separate"/>
      </w:r>
      <w:r w:rsidR="003C7442" w:rsidRPr="003C7442">
        <w:rPr>
          <w:rFonts w:cs="Arial"/>
        </w:rPr>
        <w:t>[4]</w:t>
      </w:r>
      <w:r w:rsidR="003C7442">
        <w:fldChar w:fldCharType="end"/>
      </w:r>
      <w:ins w:id="240" w:author="Fadi Moubayed" w:date="2024-09-19T15:41:00Z">
        <w:r w:rsidR="002B2823">
          <w:t>.</w:t>
        </w:r>
      </w:ins>
      <w:del w:id="241" w:author="Fadi Moubayed" w:date="2024-09-19T15:41:00Z">
        <w:r w:rsidR="00EB7397" w:rsidDel="002B2823">
          <w:delText>,</w:delText>
        </w:r>
      </w:del>
      <w:r w:rsidR="001F09AA">
        <w:t xml:space="preserve"> </w:t>
      </w:r>
      <w:r w:rsidR="00EB7397" w:rsidRPr="00EB7397">
        <w:t>Th</w:t>
      </w:r>
      <w:r w:rsidR="00256B1F">
        <w:t>ese</w:t>
      </w:r>
      <w:r w:rsidR="00EB7397" w:rsidRPr="00EB7397">
        <w:t xml:space="preserve"> </w:t>
      </w:r>
      <w:r w:rsidR="00256B1F">
        <w:t xml:space="preserve">image types </w:t>
      </w:r>
      <w:r w:rsidR="00EB7397" w:rsidRPr="00EB7397">
        <w:t>are often used in datasets for facade analysis, with some datasets combining elements from multiple categories</w:t>
      </w:r>
      <w:r w:rsidR="006C6870">
        <w:t>.</w:t>
      </w:r>
      <w:r w:rsidR="0003680F">
        <w:t xml:space="preserve"> </w:t>
      </w:r>
      <w:commentRangeEnd w:id="236"/>
      <w:r w:rsidR="005E5D4F">
        <w:rPr>
          <w:rStyle w:val="CommentReference"/>
        </w:rPr>
        <w:commentReference w:id="236"/>
      </w:r>
      <w:commentRangeEnd w:id="237"/>
      <w:r w:rsidR="00D32BA8">
        <w:rPr>
          <w:rStyle w:val="CommentReference"/>
        </w:rPr>
        <w:commentReference w:id="237"/>
      </w:r>
      <w:commentRangeStart w:id="242"/>
      <w:commentRangeStart w:id="243"/>
      <w:r w:rsidR="006C6870">
        <w:t>CMP</w:t>
      </w:r>
      <w:r w:rsidR="00413A82">
        <w:t xml:space="preserve"> </w:t>
      </w:r>
      <w:r w:rsidR="008B51C1">
        <w:fldChar w:fldCharType="begin"/>
      </w:r>
      <w:r w:rsidR="008B51C1">
        <w:instrText xml:space="preserve"> ADDIN ZOTERO_ITEM CSL_CITATION {"citationID":"V7vsRZ6m","properties":{"formattedCitation":"[7]","plainCitation":"[7]","noteIndex":0},"citationItems":[{"id":70,"uris":["http://zotero.org/users/local/10p1TQos/items/RQBIIKV9"],"itemData":{"id":70,"type":"paper-conference","container-title":"Proc. GCPR","event-place":"Saarbrucken, Germany","publisher-place":"Saarbrucken, Germany","title":"Spatial Pattern Templates for Recognition of Objects with Regular Structure","author":[{"family":"Tyleček","given":"Radim"},{"family":"ara","given":"Radim Š\\'"}],"issued":{"date-parts":[["2013"]]}}}],"schema":"https://github.com/citation-style-language/schema/raw/master/csl-citation.json"} </w:instrText>
      </w:r>
      <w:r w:rsidR="008B51C1">
        <w:fldChar w:fldCharType="separate"/>
      </w:r>
      <w:r w:rsidR="008B51C1" w:rsidRPr="008B51C1">
        <w:rPr>
          <w:rFonts w:cs="Arial"/>
        </w:rPr>
        <w:t>[7]</w:t>
      </w:r>
      <w:r w:rsidR="008B51C1">
        <w:fldChar w:fldCharType="end"/>
      </w:r>
      <w:r w:rsidR="00AE4992">
        <w:t xml:space="preserve"> </w:t>
      </w:r>
      <w:r w:rsidR="006C6870">
        <w:t>, ECP</w:t>
      </w:r>
      <w:r w:rsidR="008B51C1">
        <w:t xml:space="preserve"> </w:t>
      </w:r>
      <w:r w:rsidR="008B51C1">
        <w:fldChar w:fldCharType="begin"/>
      </w:r>
      <w:r w:rsidR="008B51C1">
        <w:instrText xml:space="preserve"> ADDIN ZOTERO_ITEM CSL_CITATION {"citationID":"GIWJW0lK","properties":{"formattedCitation":"[8]","plainCitation":"[8]","noteIndex":0},"citationItems":[{"id":76,"uris":["http://zotero.org/users/local/10p1TQos/items/Q6XR7FAY"],"itemData":{"id":76,"type":"paper-conference","container-title":"2010 IEEE Computer Society Conference on Computer Vision and Pattern Recognition","note":"publisher-place: San Francisco, CA, USA","publisher":"IEEE","title":"Segmentation of building facades using procedural shape priors","author":[{"family":"Teboul","given":"Olivier"},{"family":"Simon","given":"Loic"},{"family":"Koutsourakis","given":"Panagiotis"},{"family":"Paragios","given":"Nikos"}],"issued":{"date-parts":[["2010",6]]}}}],"schema":"https://github.com/citation-style-language/schema/raw/master/csl-citation.json"} </w:instrText>
      </w:r>
      <w:r w:rsidR="008B51C1">
        <w:fldChar w:fldCharType="separate"/>
      </w:r>
      <w:r w:rsidR="008B51C1" w:rsidRPr="008B51C1">
        <w:rPr>
          <w:rFonts w:cs="Arial"/>
        </w:rPr>
        <w:t>[8]</w:t>
      </w:r>
      <w:r w:rsidR="008B51C1">
        <w:fldChar w:fldCharType="end"/>
      </w:r>
      <w:r w:rsidR="006C6870">
        <w:t>, and Graz50</w:t>
      </w:r>
      <w:r w:rsidR="008B51C1">
        <w:t xml:space="preserve"> </w:t>
      </w:r>
      <w:r w:rsidR="008B51C1">
        <w:fldChar w:fldCharType="begin"/>
      </w:r>
      <w:r w:rsidR="008B51C1">
        <w:instrText xml:space="preserve"> ADDIN ZOTERO_ITEM CSL_CITATION {"citationID":"4I0lQmdI","properties":{"formattedCitation":"[9]","plainCitation":"[9]","noteIndex":0},"citationItems":[{"id":77,"uris":["http://zotero.org/users/local/10p1TQos/items/TNI29FR5"],"itemData":{"id":77,"type":"paper-conference","container-title":"2012 IEEE Conference on Computer Vision and Pattern Recognition","note":"publisher-place: Providence, RI","publisher":"IEEE","title":"Irregular lattices for complex shape grammar facade parsing","author":[{"family":"Riemenschneider","given":"H"},{"family":"Krispel","given":"U"},{"family":"Thaller","given":"W"},{"family":"Donoser","given":"M"},{"family":"Havemann","given":"S"},{"family":"Fellner","given":"D"},{"family":"Bischof","given":"H"}],"issued":{"date-parts":[["2012",6]]}}}],"schema":"https://github.com/citation-style-language/schema/raw/master/csl-citation.json"} </w:instrText>
      </w:r>
      <w:r w:rsidR="008B51C1">
        <w:fldChar w:fldCharType="separate"/>
      </w:r>
      <w:r w:rsidR="008B51C1" w:rsidRPr="008B51C1">
        <w:rPr>
          <w:rFonts w:cs="Arial"/>
        </w:rPr>
        <w:t>[9]</w:t>
      </w:r>
      <w:r w:rsidR="008B51C1">
        <w:fldChar w:fldCharType="end"/>
      </w:r>
      <w:r w:rsidR="006C6870">
        <w:t xml:space="preserve"> </w:t>
      </w:r>
      <w:ins w:id="244" w:author="Fadi Moubayed" w:date="2024-09-19T15:41:00Z">
        <w:r w:rsidR="0053297C">
          <w:t xml:space="preserve">for example </w:t>
        </w:r>
      </w:ins>
      <w:r w:rsidR="006C6870">
        <w:t>are datasets</w:t>
      </w:r>
      <w:r w:rsidR="0003680F">
        <w:t xml:space="preserve"> </w:t>
      </w:r>
      <w:r w:rsidR="00256B1F">
        <w:t>commonly</w:t>
      </w:r>
      <w:r w:rsidR="00824078">
        <w:t xml:space="preserve"> used for</w:t>
      </w:r>
      <w:r w:rsidR="006C6870">
        <w:t xml:space="preserve"> façade segmentation.</w:t>
      </w:r>
      <w:r w:rsidR="0032069A">
        <w:t xml:space="preserve"> </w:t>
      </w:r>
      <w:commentRangeEnd w:id="242"/>
      <w:r w:rsidR="005E5D4F">
        <w:rPr>
          <w:rStyle w:val="CommentReference"/>
        </w:rPr>
        <w:commentReference w:id="242"/>
      </w:r>
      <w:commentRangeEnd w:id="243"/>
      <w:r w:rsidR="00403C4F">
        <w:rPr>
          <w:rStyle w:val="CommentReference"/>
        </w:rPr>
        <w:commentReference w:id="243"/>
      </w:r>
      <w:del w:id="245" w:author="Fadi Moubayed" w:date="2024-09-19T15:41:00Z">
        <w:r w:rsidR="00CF0E18" w:rsidRPr="00CF0E18" w:rsidDel="0053297C">
          <w:delText xml:space="preserve"> </w:delText>
        </w:r>
      </w:del>
      <w:r w:rsidR="004801EC" w:rsidRPr="004801EC">
        <w:t>These datasets contain images of various sizes that have been rectified and annotated</w:t>
      </w:r>
      <w:ins w:id="246" w:author="Fadi Moubayed" w:date="2024-09-24T11:32:00Z">
        <w:r w:rsidR="00B60062">
          <w:t>. This makes these</w:t>
        </w:r>
      </w:ins>
      <w:del w:id="247" w:author="Fadi Moubayed" w:date="2024-09-24T11:32:00Z">
        <w:r w:rsidR="004801EC" w:rsidRPr="004801EC" w:rsidDel="00B60062">
          <w:delText>,</w:delText>
        </w:r>
      </w:del>
      <w:r w:rsidR="004801EC" w:rsidRPr="004801EC">
        <w:t xml:space="preserve"> </w:t>
      </w:r>
      <w:ins w:id="248" w:author="Fadi Moubayed" w:date="2024-09-24T11:33:00Z">
        <w:r w:rsidR="00B60062">
          <w:t xml:space="preserve">datasets </w:t>
        </w:r>
      </w:ins>
      <w:del w:id="249" w:author="Fadi Moubayed" w:date="2024-09-24T11:33:00Z">
        <w:r w:rsidR="004801EC" w:rsidRPr="004801EC" w:rsidDel="00B60062">
          <w:delText xml:space="preserve">making them </w:delText>
        </w:r>
      </w:del>
      <w:r w:rsidR="004801EC" w:rsidRPr="004801EC">
        <w:t>suitable for multiple purposes</w:t>
      </w:r>
      <w:del w:id="250" w:author="Fadi Moubayed" w:date="2024-09-24T11:33:00Z">
        <w:r w:rsidR="004801EC" w:rsidRPr="004801EC" w:rsidDel="00B60062">
          <w:delText>, including</w:delText>
        </w:r>
      </w:del>
      <w:ins w:id="251" w:author="Fadi Moubayed" w:date="2024-09-24T11:33:00Z">
        <w:r w:rsidR="00B60062">
          <w:t xml:space="preserve"> such as</w:t>
        </w:r>
      </w:ins>
      <w:r w:rsidR="004801EC" w:rsidRPr="004801EC">
        <w:t xml:space="preserve"> façade segmentation </w:t>
      </w:r>
      <w:del w:id="252" w:author="Fadi Moubayed" w:date="2024-09-24T11:33:00Z">
        <w:r w:rsidR="004801EC" w:rsidRPr="004801EC" w:rsidDel="00B60062">
          <w:delText>and</w:delText>
        </w:r>
        <w:r w:rsidR="004801EC" w:rsidDel="00B60062">
          <w:delText xml:space="preserve"> furthe</w:delText>
        </w:r>
        <w:r w:rsidR="005C00F8" w:rsidDel="00B60062">
          <w:delText>r processing</w:delText>
        </w:r>
        <w:r w:rsidR="00E20821" w:rsidDel="00B60062">
          <w:delText xml:space="preserve"> tasks</w:delText>
        </w:r>
        <w:r w:rsidR="005C00F8" w:rsidDel="00B60062">
          <w:delText xml:space="preserve"> </w:delText>
        </w:r>
      </w:del>
      <w:del w:id="253" w:author="Fadi Moubayed" w:date="2024-09-19T15:42:00Z">
        <w:r w:rsidR="005C00F8" w:rsidDel="0053297C">
          <w:delText>like</w:delText>
        </w:r>
        <w:r w:rsidR="004801EC" w:rsidRPr="004801EC" w:rsidDel="0053297C">
          <w:delText xml:space="preserve"> </w:delText>
        </w:r>
      </w:del>
      <w:ins w:id="254" w:author="Fadi Moubayed" w:date="2024-09-24T11:33:00Z">
        <w:r w:rsidR="00B60062">
          <w:t>as well</w:t>
        </w:r>
      </w:ins>
      <w:ins w:id="255" w:author="Fadi Moubayed" w:date="2024-09-19T15:42:00Z">
        <w:r w:rsidR="0053297C">
          <w:t xml:space="preserve"> as window to wall ratio calculation</w:t>
        </w:r>
        <w:r w:rsidR="0053297C" w:rsidRPr="004801EC">
          <w:t xml:space="preserve"> </w:t>
        </w:r>
      </w:ins>
      <w:del w:id="256" w:author="Fadi Moubayed" w:date="2024-09-19T15:42:00Z">
        <w:r w:rsidR="00E20821" w:rsidRPr="004801EC" w:rsidDel="0053297C">
          <w:delText>calculating</w:delText>
        </w:r>
        <w:r w:rsidR="00E20821" w:rsidDel="0053297C">
          <w:delText xml:space="preserve"> the</w:delText>
        </w:r>
        <w:r w:rsidR="004801EC" w:rsidRPr="004801EC" w:rsidDel="0053297C">
          <w:delText xml:space="preserve"> </w:delText>
        </w:r>
        <w:r w:rsidR="00E20821" w:rsidDel="0053297C">
          <w:delText>w</w:delText>
        </w:r>
        <w:r w:rsidR="004801EC" w:rsidRPr="004801EC" w:rsidDel="0053297C">
          <w:delText>indow</w:delText>
        </w:r>
        <w:r w:rsidR="004801EC" w:rsidDel="0053297C">
          <w:delText xml:space="preserve"> </w:delText>
        </w:r>
        <w:r w:rsidR="004801EC" w:rsidRPr="004801EC" w:rsidDel="0053297C">
          <w:delText>to</w:delText>
        </w:r>
        <w:r w:rsidR="004801EC" w:rsidDel="0053297C">
          <w:delText xml:space="preserve"> </w:delText>
        </w:r>
        <w:r w:rsidR="00E20821" w:rsidDel="0053297C">
          <w:delText>w</w:delText>
        </w:r>
        <w:r w:rsidR="004801EC" w:rsidRPr="004801EC" w:rsidDel="0053297C">
          <w:delText xml:space="preserve">all </w:delText>
        </w:r>
        <w:r w:rsidR="00E20821" w:rsidDel="0053297C">
          <w:delText>r</w:delText>
        </w:r>
        <w:r w:rsidR="004801EC" w:rsidRPr="004801EC" w:rsidDel="0053297C">
          <w:delText>atio (WWR)</w:delText>
        </w:r>
        <w:r w:rsidR="0008276E" w:rsidDel="0053297C">
          <w:delText xml:space="preserve"> </w:delText>
        </w:r>
      </w:del>
      <w:r w:rsidR="00551582">
        <w:fldChar w:fldCharType="begin"/>
      </w:r>
      <w:r w:rsidR="00551582">
        <w:instrText xml:space="preserve"> ADDIN ZOTERO_ITEM CSL_CITATION {"citationID":"cQ2KEpp0","properties":{"formattedCitation":"[2]","plainCitation":"[2]","noteIndex":0},"citationItems":[{"id":8,"uris":["http://zotero.org/users/local/10p1TQos/items/L6AZ2HKA"],"itemData":{"id":8,"type":"paper-conference","abstract":"A building’s window-to-wall ratio (WWR) plays a critical role in estimating heat loss, solar gain and daylighting levels, and is therefore essential for building energy modeling applications. Typically, an accurate WWR estimation corresponds to an accurate window segmentation result, which requires high quality rectified and annotated fac¸ade images. In this paper, we propose a novel end-to-end regression model that directly predicts the invisible building attribute, the WWR, from fac¸ade imagery. For comparison, we have adopted the latest proposed semantic segmentation of windows from fac¸ade images and calculate the WWR based on the result of the semantic segmentation. These two approaches are performed and compared on three public fac¸ade benchmarks. The experimental results demonstrate that the direct prediction of invisible building attributes is feasible. Furthermore, the regression-based approach can achieve similar WWR accuracy as the segmentation-based method when they use the same backbone.","container-title":"2023 Joint Urban Remote Sensing Event (JURSE)","DOI":"10.1109/JURSE57346.2023.10144162","event-place":"Heraklion, Greece","event-title":"2023 Joint Urban Remote Sensing Event (JURSE)","ISBN":"978-1-66549-373-4","language":"en","page":"1-4","publisher":"IEEE","publisher-place":"Heraklion, Greece","source":"DOI.org (Crossref)","title":"Direct Window-to-Wall Ratio Prediction Using Deep Learning Approaches","URL":"https://ieeexplore.ieee.org/document/10144162/","author":[{"family":"Zhuo","given":"Xiangyu"},{"family":"Tian","given":"Jiaojiao"},{"family":"Häfele","given":"Karl-Heinz"}],"accessed":{"date-parts":[["2024",3,8]]},"issued":{"date-parts":[["2023",5,17]]}}}],"schema":"https://github.com/citation-style-language/schema/raw/master/csl-citation.json"} </w:instrText>
      </w:r>
      <w:r w:rsidR="00551582">
        <w:fldChar w:fldCharType="separate"/>
      </w:r>
      <w:r w:rsidR="00551582" w:rsidRPr="00551582">
        <w:rPr>
          <w:rFonts w:cs="Arial"/>
        </w:rPr>
        <w:t>[2]</w:t>
      </w:r>
      <w:r w:rsidR="00551582">
        <w:fldChar w:fldCharType="end"/>
      </w:r>
      <w:r w:rsidR="004801EC">
        <w:t>.</w:t>
      </w:r>
      <w:r w:rsidR="00824078">
        <w:t xml:space="preserve"> </w:t>
      </w:r>
      <w:commentRangeStart w:id="257"/>
      <w:r w:rsidR="007D1605" w:rsidRPr="007D1605">
        <w:t>One approach to estimating the WWR is by applying a prediction model that extracts deep features from the</w:t>
      </w:r>
      <w:ins w:id="258" w:author="mohamad albaaj" w:date="2024-09-24T14:13:00Z" w16du:dateUtc="2024-09-24T12:13:00Z">
        <w:r w:rsidR="003C7370">
          <w:t xml:space="preserve"> façade dataset</w:t>
        </w:r>
      </w:ins>
      <w:r w:rsidR="007D1605" w:rsidRPr="007D1605">
        <w:t xml:space="preserve"> images using a regression</w:t>
      </w:r>
      <w:r w:rsidR="007D1605">
        <w:t xml:space="preserve"> </w:t>
      </w:r>
      <w:r w:rsidR="007D1605" w:rsidRPr="007D1605">
        <w:t>based deep neural network. In this method, the WWR is computed by dividing the area of the windows by the total area of the image</w:t>
      </w:r>
      <w:r w:rsidR="00551582">
        <w:t xml:space="preserve"> </w:t>
      </w:r>
      <w:r w:rsidR="00551582">
        <w:fldChar w:fldCharType="begin"/>
      </w:r>
      <w:r w:rsidR="00551582">
        <w:instrText xml:space="preserve"> ADDIN ZOTERO_ITEM CSL_CITATION {"citationID":"3WLXfRId","properties":{"formattedCitation":"[2]","plainCitation":"[2]","noteIndex":0},"citationItems":[{"id":8,"uris":["http://zotero.org/users/local/10p1TQos/items/L6AZ2HKA"],"itemData":{"id":8,"type":"paper-conference","abstract":"A building’s window-to-wall ratio (WWR) plays a critical role in estimating heat loss, solar gain and daylighting levels, and is therefore essential for building energy modeling applications. Typically, an accurate WWR estimation corresponds to an accurate window segmentation result, which requires high quality rectified and annotated fac¸ade images. In this paper, we propose a novel end-to-end regression model that directly predicts the invisible building attribute, the WWR, from fac¸ade imagery. For comparison, we have adopted the latest proposed semantic segmentation of windows from fac¸ade images and calculate the WWR based on the result of the semantic segmentation. These two approaches are performed and compared on three public fac¸ade benchmarks. The experimental results demonstrate that the direct prediction of invisible building attributes is feasible. Furthermore, the regression-based approach can achieve similar WWR accuracy as the segmentation-based method when they use the same backbone.","container-title":"2023 Joint Urban Remote Sensing Event (JURSE)","DOI":"10.1109/JURSE57346.2023.10144162","event-place":"Heraklion, Greece","event-title":"2023 Joint Urban Remote Sensing Event (JURSE)","ISBN":"978-1-66549-373-4","language":"en","page":"1-4","publisher":"IEEE","publisher-place":"Heraklion, Greece","source":"DOI.org (Crossref)","title":"Direct Window-to-Wall Ratio Prediction Using Deep Learning Approaches","URL":"https://ieeexplore.ieee.org/document/10144162/","author":[{"family":"Zhuo","given":"Xiangyu"},{"family":"Tian","given":"Jiaojiao"},{"family":"Häfele","given":"Karl-Heinz"}],"accessed":{"date-parts":[["2024",3,8]]},"issued":{"date-parts":[["2023",5,17]]}}}],"schema":"https://github.com/citation-style-language/schema/raw/master/csl-citation.json"} </w:instrText>
      </w:r>
      <w:r w:rsidR="00551582">
        <w:fldChar w:fldCharType="separate"/>
      </w:r>
      <w:r w:rsidR="00551582" w:rsidRPr="00551582">
        <w:rPr>
          <w:rFonts w:cs="Arial"/>
        </w:rPr>
        <w:t>[2]</w:t>
      </w:r>
      <w:r w:rsidR="00551582">
        <w:fldChar w:fldCharType="end"/>
      </w:r>
      <w:r w:rsidR="0008276E">
        <w:t>.</w:t>
      </w:r>
      <w:del w:id="259" w:author="mohamad albaaj" w:date="2024-09-24T14:12:00Z" w16du:dateUtc="2024-09-24T12:12:00Z">
        <w:r w:rsidR="0008276E" w:rsidDel="003C7370">
          <w:delText xml:space="preserve"> </w:delText>
        </w:r>
        <w:r w:rsidR="007D1605" w:rsidRPr="007D1605" w:rsidDel="003C7370">
          <w:delText xml:space="preserve">However, a potential </w:delText>
        </w:r>
        <w:r w:rsidR="007D1605" w:rsidDel="003C7370">
          <w:delText>disadvantage</w:delText>
        </w:r>
        <w:r w:rsidR="007D1605" w:rsidRPr="007D1605" w:rsidDel="003C7370">
          <w:delText xml:space="preserve"> of this approach is that the image area may include more than just the wall, which can lead to inaccuracies in the WWR calculation</w:delText>
        </w:r>
        <w:r w:rsidR="0008276E" w:rsidDel="003C7370">
          <w:delText>.</w:delText>
        </w:r>
        <w:commentRangeEnd w:id="257"/>
        <w:r w:rsidR="00B60062" w:rsidDel="003C7370">
          <w:rPr>
            <w:rStyle w:val="CommentReference"/>
          </w:rPr>
          <w:commentReference w:id="257"/>
        </w:r>
      </w:del>
    </w:p>
    <w:p w14:paraId="260DF223" w14:textId="77777777" w:rsidR="00666E15" w:rsidRDefault="00666E15" w:rsidP="00565386"/>
    <w:p w14:paraId="2468385E" w14:textId="57A21E70" w:rsidR="006C6870" w:rsidRDefault="006F3AC8" w:rsidP="001C6254">
      <w:r>
        <w:t xml:space="preserve">In </w:t>
      </w:r>
      <w:r w:rsidR="000E5584">
        <w:t xml:space="preserve">addition to the three mentioned façade parsing datasets, two more </w:t>
      </w:r>
      <w:proofErr w:type="spellStart"/>
      <w:r w:rsidR="000E5584">
        <w:t>eTRIMS</w:t>
      </w:r>
      <w:proofErr w:type="spellEnd"/>
      <w:r w:rsidR="00710AD8">
        <w:t xml:space="preserve"> </w:t>
      </w:r>
      <w:r w:rsidR="002D10CD">
        <w:fldChar w:fldCharType="begin"/>
      </w:r>
      <w:r w:rsidR="002D10CD">
        <w:instrText xml:space="preserve"> ADDIN ZOTERO_ITEM CSL_CITATION {"citationID":"LEvbWUij","properties":{"formattedCitation":"[10]","plainCitation":"[10]","noteIndex":0},"citationItems":[{"id":75,"uris":["http://zotero.org/users/local/10p1TQos/items/7KVJQICN"],"itemData":{"id":75,"type":"report","number":"TR-IGG-P-2009-01","title":"eTRIMS Image Database for Interpreting Images of Man-Made Scenes","URL":"http://www.ipb.uni-bonn.de/projects/etrims_db/","author":[{"family":"Korč","given":"F."},{"family":"F\\\" orstner","given":"W."}],"issued":{"date-parts":[["2009",4]]}}}],"schema":"https://github.com/citation-style-language/schema/raw/master/csl-citation.json"} </w:instrText>
      </w:r>
      <w:r w:rsidR="002D10CD">
        <w:fldChar w:fldCharType="separate"/>
      </w:r>
      <w:r w:rsidR="002D10CD" w:rsidRPr="002D10CD">
        <w:rPr>
          <w:rFonts w:cs="Arial"/>
        </w:rPr>
        <w:t>[10]</w:t>
      </w:r>
      <w:r w:rsidR="002D10CD">
        <w:fldChar w:fldCharType="end"/>
      </w:r>
      <w:r w:rsidR="000E5584">
        <w:t xml:space="preserve"> and </w:t>
      </w:r>
      <w:proofErr w:type="spellStart"/>
      <w:r w:rsidR="000E5584">
        <w:t>ArtDeco</w:t>
      </w:r>
      <w:proofErr w:type="spellEnd"/>
      <w:r w:rsidR="002D10CD">
        <w:t xml:space="preserve"> </w:t>
      </w:r>
      <w:r w:rsidR="002D10CD">
        <w:fldChar w:fldCharType="begin"/>
      </w:r>
      <w:r w:rsidR="002D10CD">
        <w:instrText xml:space="preserve"> ADDIN ZOTERO_ITEM CSL_CITATION {"citationID":"MUTH3t1M","properties":{"formattedCitation":"[11]","plainCitation":"[11]","noteIndex":0},"citationItems":[{"id":84,"uris":["http://zotero.org/users/local/10p1TQos/items/RH3HEV7E"],"itemData":{"id":84,"type":"article-journal","container-title":"International Journal of Computer Vision","issue":"3","note":"publisher: Springer","page":"290–316","title":"Learning grammars for architecture-specific facade parsing","volume":"117","author":[{"family":"Gadde","given":"Raghudeep"},{"family":"Marlet","given":"Renaud"},{"family":"Paragios","given":"Nikos"}],"issued":{"date-parts":[["2016"]]}}}],"schema":"https://github.com/citation-style-language/schema/raw/master/csl-citation.json"} </w:instrText>
      </w:r>
      <w:r w:rsidR="002D10CD">
        <w:fldChar w:fldCharType="separate"/>
      </w:r>
      <w:r w:rsidR="002D10CD" w:rsidRPr="002D10CD">
        <w:rPr>
          <w:rFonts w:cs="Arial"/>
        </w:rPr>
        <w:t>[11]</w:t>
      </w:r>
      <w:r w:rsidR="002D10CD">
        <w:fldChar w:fldCharType="end"/>
      </w:r>
      <w:r w:rsidR="002D10CD">
        <w:t xml:space="preserve"> </w:t>
      </w:r>
      <w:r w:rsidR="000E5584">
        <w:t>were used</w:t>
      </w:r>
      <w:ins w:id="260" w:author="mohamad albaaj" w:date="2024-09-24T00:43:00Z">
        <w:r w:rsidR="001C6254">
          <w:t xml:space="preserve"> by </w:t>
        </w:r>
      </w:ins>
      <w:r w:rsidR="001C6254">
        <w:fldChar w:fldCharType="begin"/>
      </w:r>
      <w:r w:rsidR="001C6254">
        <w:instrText xml:space="preserve"> ADDIN ZOTERO_ITEM CSL_CITATION {"citationID":"3sy2liav","properties":{"formattedCitation":"[3]","plainCitation":"[3]","noteIndex":0},"citationItems":[{"id":28,"uris":["http://zotero.org/users/local/10p1TQos/items/LG33BJDA"],"itemData":{"id":28,"type":"article-journal","abstract":"Parsing building facades into procedural grammars plays an important role for 3D building model generation tasks, which have been long desired in computer vision. Deep learning is a promising approach to facade parsing, however, a straightforward solution by directly applying standard deep learning approaches cannot always yield the optimal results. This is primarily due to two reasons: 1) it is nontrivial to train existing semantic segmentation networks for facade parsing, e.g., Fully-Convolutional Neural Networks (FCN) which are usually weak at predicting ﬁne-grained shapes (J. Long et al., 2015); and 2) building facades are man-made architectures with highly regularized shape priors, and the prior knowledge plays an important role in facade parsing, for which how to integrate the prior knowledge into deep neural networks remains an open problem. In this paper, we present a novel symmetric loss function that can be used in deep neural networks for end-to-end training. This novel loss is based on the assumption that most of windows and doors have a highly symmetric rectangle shape, and it penalizes all window predictions that are non-rectangles. This prior knowledge is smoothly integrated into the end-to-end training process. Quantitative evaluation demonstrates that our method has outperformed previous state-ofart methods signiﬁcantly on ﬁve popular facade parsing datasets. Qualitative results have shown that our method effectively aids deep convolutional neural networks to predict more accurate, visually pleasing, and symmetric shapes. To the best of our knowledge, we are the ﬁrst to incorporate symmetry constraint into end-to-end training in deep neural networks for facade parsing.","container-title":"IEEE Transactions on Multimedia","DOI":"10.1109/TMM.2020.2971431","ISSN":"1520-9210, 1941-0077","issue":"12","journalAbbreviation":"IEEE Trans. Multimedia","language":"en","license":"https://ieeexplore.ieee.org/Xplorehelp/downloads/license-information/IEEE.html","page":"3153-3165","source":"DOI.org (Crossref)","title":"DeepFacade: A Deep Learning Approach to Facade Parsing With Symmetric Loss","title-short":"DeepFacade","volume":"22","author":[{"family":"Liu","given":"Hantang"},{"family":"Xu","given":"Yinghao"},{"family":"Zhang","given":"Jialiang"},{"family":"Zhu","given":"Jianke"},{"family":"Li","given":"Yang"},{"family":"Hoi","given":"Steven C. H."}],"issued":{"date-parts":[["2020",12]]}}}],"schema":"https://github.com/citation-style-language/schema/raw/master/csl-citation.json"} </w:instrText>
      </w:r>
      <w:r w:rsidR="001C6254">
        <w:fldChar w:fldCharType="separate"/>
      </w:r>
      <w:r w:rsidR="001C6254" w:rsidRPr="001C6254">
        <w:rPr>
          <w:rFonts w:cs="Arial"/>
        </w:rPr>
        <w:t>[3]</w:t>
      </w:r>
      <w:r w:rsidR="001C6254">
        <w:fldChar w:fldCharType="end"/>
      </w:r>
      <w:r w:rsidR="000E5584">
        <w:t xml:space="preserve"> </w:t>
      </w:r>
      <w:del w:id="261" w:author="Fadi Moubayed" w:date="2024-09-19T15:43:00Z">
        <w:r w:rsidR="000E5584" w:rsidDel="0053297C">
          <w:delText xml:space="preserve">by </w:delText>
        </w:r>
      </w:del>
      <w:r w:rsidR="000E5584">
        <w:t xml:space="preserve">for extracting façade geometries. The </w:t>
      </w:r>
      <w:proofErr w:type="spellStart"/>
      <w:r w:rsidR="000E5584">
        <w:t>eTRIMS</w:t>
      </w:r>
      <w:proofErr w:type="spellEnd"/>
      <w:r w:rsidR="000E5584">
        <w:t xml:space="preserve"> images are not rectified, and most of the </w:t>
      </w:r>
      <w:proofErr w:type="spellStart"/>
      <w:r w:rsidR="000E5584">
        <w:t>ArtDeco</w:t>
      </w:r>
      <w:proofErr w:type="spellEnd"/>
      <w:r w:rsidR="000E5584">
        <w:t xml:space="preserve"> images contain significant vegetation. These datasets are generally designed to simplify façade parsing and segmentation tasks.</w:t>
      </w:r>
      <w:ins w:id="262" w:author="mohamad albaaj" w:date="2024-09-24T00:44:00Z">
        <w:r w:rsidR="001C6254">
          <w:t xml:space="preserve"> </w:t>
        </w:r>
      </w:ins>
      <w:r w:rsidR="001C6254">
        <w:fldChar w:fldCharType="begin"/>
      </w:r>
      <w:r w:rsidR="001C6254">
        <w:instrText xml:space="preserve"> ADDIN ZOTERO_ITEM CSL_CITATION {"citationID":"MQ5570e9","properties":{"formattedCitation":"[4]","plainCitation":"[4]","noteIndex":0},"citationItems":[{"id":34,"uris":["http://zotero.org/users/local/10p1TQos/items/DW4X3TCU"],"itemData":{"id":34,"type":"article-journal","abstract":"Energy consumption simulation and renovation of existing buildings require accurate acquisition of building façade features which mostly relies on time-consuming manual calculations based on architectural drawings. In this article, we proposed an automated deep learning-based approach based on the SE module and BiFPN to achieve precise and efficient façade feature extraction. The approach eliminated the image distortion of building façades and then enabled accurate segmentation of windows and accessory structures even under the situation of occlusion and reflection. The improved SOLOv2 algorithm resulted in a high mean average precision of 93% for window segmentation, leading to a more precise window-to-wall ratio estimation with a mean absolute error of 2.9% than the experts’ estimation and existing deep learning-based methods. Considering the accurate results of façade parsing, our method can be utilized for city-level building feature extraction, providing theoretical and practical references for urban building energy simulation, urban renewal, and building health examination.","container-title":"Energy and Buildings","DOI":"10.1016/j.enbuild.2023.113275","ISSN":"03787788","journalAbbreviation":"Energy and Buildings","language":"en","page":"113275","source":"DOI.org (Crossref)","title":"A deep learning method for building façade parsing utilizing improved SOLOv2 instance segmentation","volume":"295","author":[{"family":"Lu","given":"Yujie"},{"family":"Wei","given":"Wei"},{"family":"Li","given":"Peixian"},{"family":"Zhong","given":"Tao"},{"family":"Nong","given":"Yuanjun"},{"family":"Shi","given":"Xing"}],"issued":{"date-parts":[["2023",9]]}}}],"schema":"https://github.com/citation-style-language/schema/raw/master/csl-citation.json"} </w:instrText>
      </w:r>
      <w:r w:rsidR="001C6254">
        <w:fldChar w:fldCharType="separate"/>
      </w:r>
      <w:r w:rsidR="001C6254" w:rsidRPr="001C6254">
        <w:rPr>
          <w:rFonts w:cs="Arial"/>
        </w:rPr>
        <w:t>[4]</w:t>
      </w:r>
      <w:r w:rsidR="001C6254">
        <w:fldChar w:fldCharType="end"/>
      </w:r>
      <w:ins w:id="263" w:author="mohamad albaaj" w:date="2024-09-24T00:44:00Z">
        <w:r w:rsidR="001C6254">
          <w:t xml:space="preserve"> </w:t>
        </w:r>
        <w:r w:rsidR="001C6254" w:rsidRPr="001C6254">
          <w:t>Exercised</w:t>
        </w:r>
      </w:ins>
      <w:ins w:id="264" w:author="mohamad albaaj" w:date="2024-09-24T00:36:00Z">
        <w:r w:rsidR="001C6254">
          <w:t xml:space="preserve"> </w:t>
        </w:r>
      </w:ins>
      <w:del w:id="265" w:author="mohamad albaaj" w:date="2024-09-24T00:43:00Z">
        <w:r w:rsidR="001C6254" w:rsidDel="001C6254">
          <w:fldChar w:fldCharType="begin"/>
        </w:r>
        <w:r w:rsidR="001C6254" w:rsidDel="001C6254">
          <w:delInstrText xml:space="preserve"> ADDIN ZOTERO_ITEM CSL_CITATION {"citationID":"BG2hR4VC","properties":{"formattedCitation":"[3]","plainCitation":"[3]","noteIndex":0},"citationItems":[{"id":28,"uris":["http://zotero.org/users/local/10p1TQos/items/LG33BJDA"],"itemData":{"id":28,"type":"article-journal","abstract":"Parsing building facades into procedural grammars plays an important role for 3D building model generation tasks, which have been long desired in computer vision. Deep learning is a promising approach to facade parsing, however, a straightforward solution by directly applying standard deep learning approaches cannot always yield the optimal results. This is primarily due to two reasons: 1) it is nontrivial to train existing semantic segmentation networks for facade parsing, e.g., Fully-Convolutional Neural Networks (FCN) which are usually weak at predicting ﬁne-grained shapes (J. Long et al., 2015); and 2) building facades are man-made architectures with highly regularized shape priors, and the prior knowledge plays an important role in facade parsing, for which how to integrate the prior knowledge into deep neural networks remains an open problem. In this paper, we present a novel symmetric loss function that can be used in deep neural networks for end-to-end training. This novel loss is based on the assumption that most of windows and doors have a highly symmetric rectangle shape, and it penalizes all window predictions that are non-rectangles. This prior knowledge is smoothly integrated into the end-to-end training process. Quantitative evaluation demonstrates that our method has outperformed previous state-ofart methods signiﬁcantly on ﬁve popular facade parsing datasets. Qualitative results have shown that our method effectively aids deep convolutional neural networks to predict more accurate, visually pleasing, and symmetric shapes. To the best of our knowledge, we are the ﬁrst to incorporate symmetry constraint into end-to-end training in deep neural networks for facade parsing.","container-title":"IEEE Transactions on Multimedia","DOI":"10.1109/TMM.2020.2971431","ISSN":"1520-9210, 1941-0077","issue":"12","journalAbbreviation":"IEEE Trans. Multimedia","language":"en","license":"https://ieeexplore.ieee.org/Xplorehelp/downloads/license-information/IEEE.html","page":"3153-3165","source":"DOI.org (Crossref)","title":"DeepFacade: A Deep Learning Approach to Facade Parsing With Symmetric Loss","title-short":"DeepFacade","volume":"22","author":[{"family":"Liu","given":"Hantang"},{"family":"Xu","given":"Yinghao"},{"family":"Zhang","given":"Jialiang"},{"family":"Zhu","given":"Jianke"},{"family":"Li","given":"Yang"},{"family":"Hoi","given":"Steven C. H."}],"issued":{"date-parts":[["2020",12]]}}}],"schema":"https://github.com/citation-style-language/schema/raw/master/csl-citation.json"} </w:delInstrText>
        </w:r>
        <w:r w:rsidR="001C6254" w:rsidDel="001C6254">
          <w:fldChar w:fldCharType="separate"/>
        </w:r>
        <w:r w:rsidR="001C6254" w:rsidRPr="001C6254" w:rsidDel="001C6254">
          <w:rPr>
            <w:rFonts w:cs="Arial"/>
          </w:rPr>
          <w:delText>[3]</w:delText>
        </w:r>
        <w:r w:rsidR="001C6254" w:rsidDel="001C6254">
          <w:fldChar w:fldCharType="end"/>
        </w:r>
        <w:r w:rsidR="000E5584" w:rsidDel="001C6254">
          <w:delText xml:space="preserve"> </w:delText>
        </w:r>
        <w:commentRangeStart w:id="266"/>
        <w:commentRangeStart w:id="267"/>
        <w:r w:rsidR="000E5584" w:rsidDel="001C6254">
          <w:delText xml:space="preserve">A custom version of the FCN-8 model, supported by Mask R-CNN and VGG-16, </w:delText>
        </w:r>
      </w:del>
      <w:del w:id="268" w:author="mohamad albaaj" w:date="2024-09-24T00:38:00Z">
        <w:r w:rsidR="000E5584" w:rsidDel="001C6254">
          <w:delText xml:space="preserve">was applied </w:delText>
        </w:r>
      </w:del>
      <w:del w:id="269" w:author="mohamad albaaj" w:date="2024-09-24T00:43:00Z">
        <w:r w:rsidR="000E5584" w:rsidDel="001C6254">
          <w:delText>to achieve façade parsin</w:delText>
        </w:r>
      </w:del>
      <w:del w:id="270" w:author="mohamad albaaj" w:date="2024-09-24T00:38:00Z">
        <w:r w:rsidR="000E5584" w:rsidDel="001C6254">
          <w:delText>g</w:delText>
        </w:r>
      </w:del>
      <w:del w:id="271" w:author="mohamad albaaj" w:date="2024-09-24T00:43:00Z">
        <w:r w:rsidR="00971C29" w:rsidDel="001C6254">
          <w:delText xml:space="preserve"> </w:delText>
        </w:r>
        <w:commentRangeEnd w:id="266"/>
        <w:r w:rsidR="0053297C" w:rsidDel="001C6254">
          <w:rPr>
            <w:rStyle w:val="CommentReference"/>
          </w:rPr>
          <w:commentReference w:id="266"/>
        </w:r>
        <w:commentRangeEnd w:id="267"/>
        <w:r w:rsidR="001C6254" w:rsidDel="001C6254">
          <w:rPr>
            <w:rStyle w:val="CommentReference"/>
          </w:rPr>
          <w:commentReference w:id="267"/>
        </w:r>
      </w:del>
      <w:del w:id="272" w:author="mohamad albaaj" w:date="2024-09-24T00:38:00Z">
        <w:r w:rsidR="00971C29" w:rsidDel="001C6254">
          <w:fldChar w:fldCharType="begin"/>
        </w:r>
        <w:r w:rsidR="00971C29" w:rsidDel="001C6254">
          <w:delInstrText xml:space="preserve"> ADDIN ZOTERO_ITEM CSL_CITATION {"citationID":"TpZPJZA4","properties":{"formattedCitation":"[3]","plainCitation":"[3]","noteIndex":0},"citationItems":[{"id":28,"uris":["http://zotero.org/users/local/10p1TQos/items/LG33BJDA"],"itemData":{"id":28,"type":"article-journal","abstract":"Parsing building facades into procedural grammars plays an important role for 3D building model generation tasks, which have been long desired in computer vision. Deep learning is a promising approach to facade parsing, however, a straightforward solution by directly applying standard deep learning approaches cannot always yield the optimal results. This is primarily due to two reasons: 1) it is nontrivial to train existing semantic segmentation networks for facade parsing, e.g., Fully-Convolutional Neural Networks (FCN) which are usually weak at predicting ﬁne-grained shapes (J. Long et al., 2015); and 2) building facades are man-made architectures with highly regularized shape priors, and the prior knowledge plays an important role in facade parsing, for which how to integrate the prior knowledge into deep neural networks remains an open problem. In this paper, we present a novel symmetric loss function that can be used in deep neural networks for end-to-end training. This novel loss is based on the assumption that most of windows and doors have a highly symmetric rectangle shape, and it penalizes all window predictions that are non-rectangles. This prior knowledge is smoothly integrated into the end-to-end training process. Quantitative evaluation demonstrates that our method has outperformed previous state-ofart methods signiﬁcantly on ﬁve popular facade parsing datasets. Qualitative results have shown that our method effectively aids deep convolutional neural networks to predict more accurate, visually pleasing, and symmetric shapes. To the best of our knowledge, we are the ﬁrst to incorporate symmetry constraint into end-to-end training in deep neural networks for facade parsing.","container-title":"IEEE Transactions on Multimedia","DOI":"10.1109/TMM.2020.2971431","ISSN":"1520-9210, 1941-0077","issue":"12","journalAbbreviation":"IEEE Trans. Multimedia","language":"en","license":"https://ieeexplore.ieee.org/Xplorehelp/downloads/license-information/IEEE.html","page":"3153-3165","source":"DOI.org (Crossref)","title":"DeepFacade: A Deep Learning Approach to Facade Parsing With Symmetric Loss","title-short":"DeepFacade","volume":"22","author":[{"family":"Liu","given":"Hantang"},{"family":"Xu","given":"Yinghao"},{"family":"Zhang","given":"Jialiang"},{"family":"Zhu","given":"Jianke"},{"family":"Li","given":"Yang"},{"family":"Hoi","given":"Steven C. H."}],"issued":{"date-parts":[["2020",12]]}}}],"schema":"https://github.com/citation-style-language/schema/raw/master/csl-citation.json"} </w:delInstrText>
        </w:r>
        <w:r w:rsidR="00971C29" w:rsidDel="001C6254">
          <w:fldChar w:fldCharType="separate"/>
        </w:r>
        <w:r w:rsidR="00971C29" w:rsidRPr="00971C29" w:rsidDel="001C6254">
          <w:rPr>
            <w:rFonts w:cs="Arial"/>
          </w:rPr>
          <w:delText>[3]</w:delText>
        </w:r>
        <w:r w:rsidR="00971C29" w:rsidDel="001C6254">
          <w:fldChar w:fldCharType="end"/>
        </w:r>
      </w:del>
      <w:del w:id="273" w:author="mohamad albaaj" w:date="2024-09-24T00:43:00Z">
        <w:r w:rsidR="000E5584" w:rsidDel="001C6254">
          <w:delText xml:space="preserve">. </w:delText>
        </w:r>
      </w:del>
      <w:commentRangeStart w:id="274"/>
      <w:commentRangeStart w:id="275"/>
      <w:del w:id="276" w:author="mohamad albaaj" w:date="2024-09-24T00:44:00Z">
        <w:r w:rsidR="000E5584" w:rsidDel="001C6254">
          <w:delText xml:space="preserve">Additionally, </w:delText>
        </w:r>
      </w:del>
      <w:r w:rsidR="00C47BE1">
        <w:t>c</w:t>
      </w:r>
      <w:r w:rsidR="00C47BE1" w:rsidRPr="00C47BE1">
        <w:t>amera shots and available web images for façades</w:t>
      </w:r>
      <w:ins w:id="277" w:author="mohamad albaaj" w:date="2024-09-24T00:45:00Z">
        <w:r w:rsidR="001C6254">
          <w:t>,</w:t>
        </w:r>
      </w:ins>
      <w:r w:rsidR="00C47BE1" w:rsidRPr="00C47BE1">
        <w:t xml:space="preserve"> </w:t>
      </w:r>
      <w:del w:id="278" w:author="mohamad albaaj" w:date="2024-09-24T00:45:00Z">
        <w:r w:rsidR="00C47BE1" w:rsidRPr="00C47BE1" w:rsidDel="001C6254">
          <w:delText>were utilized</w:delText>
        </w:r>
        <w:r w:rsidR="000E5584" w:rsidDel="001C6254">
          <w:delText xml:space="preserve">, </w:delText>
        </w:r>
      </w:del>
      <w:r w:rsidR="000E5584">
        <w:t>ensuring a diverse collection that included different building functions and various façade models, such as hotels, schools, dormitories, hospitals, residences, and shopping centers</w:t>
      </w:r>
      <w:ins w:id="279" w:author="mohamad albaaj" w:date="2024-09-24T00:46:00Z">
        <w:r w:rsidR="001C6254">
          <w:t xml:space="preserve"> to diversify the dataset</w:t>
        </w:r>
      </w:ins>
      <w:r w:rsidR="000E5584">
        <w:t xml:space="preserve">. Manual annotation and distortion correction (rectification) were performed during the segmentation process. </w:t>
      </w:r>
      <w:commentRangeEnd w:id="274"/>
      <w:r w:rsidR="002D6D4B">
        <w:rPr>
          <w:rStyle w:val="CommentReference"/>
        </w:rPr>
        <w:commentReference w:id="274"/>
      </w:r>
      <w:commentRangeEnd w:id="275"/>
      <w:r w:rsidR="00FB7E78">
        <w:rPr>
          <w:rStyle w:val="CommentReference"/>
        </w:rPr>
        <w:commentReference w:id="275"/>
      </w:r>
      <w:r w:rsidR="000E5584">
        <w:t>Several deep learning models were tested, with the custom SOLOv2 algorithm yielding the best results. The goal was not only to estimate the window-to-wall ratio (WWR) but also to apply it to urban areas on a city scale</w:t>
      </w:r>
      <w:del w:id="280" w:author="mohamad albaaj" w:date="2024-09-24T00:47:00Z">
        <w:r w:rsidR="00C47BE1" w:rsidDel="00FB7E78">
          <w:delText xml:space="preserve"> </w:delText>
        </w:r>
        <w:r w:rsidR="00C47BE1" w:rsidDel="00FB7E78">
          <w:fldChar w:fldCharType="begin"/>
        </w:r>
        <w:r w:rsidR="00C47BE1" w:rsidDel="00FB7E78">
          <w:delInstrText xml:space="preserve"> ADDIN ZOTERO_ITEM CSL_CITATION {"citationID":"4WhOAZJA","properties":{"formattedCitation":"[4]","plainCitation":"[4]","noteIndex":0},"citationItems":[{"id":34,"uris":["http://zotero.org/users/local/10p1TQos/items/DW4X3TCU"],"itemData":{"id":34,"type":"article-journal","abstract":"Energy consumption simulation and renovation of existing buildings require accurate acquisition of building façade features which mostly relies on time-consuming manual calculations based on architectural drawings. In this article, we proposed an automated deep learning-based approach based on the SE module and BiFPN to achieve precise and efficient façade feature extraction. The approach eliminated the image distortion of building façades and then enabled accurate segmentation of windows and accessory structures even under the situation of occlusion and reflection. The improved SOLOv2 algorithm resulted in a high mean average precision of 93% for window segmentation, leading to a more precise window-to-wall ratio estimation with a mean absolute error of 2.9% than the experts’ estimation and existing deep learning-based methods. Considering the accurate results of façade parsing, our method can be utilized for city-level building feature extraction, providing theoretical and practical references for urban building energy simulation, urban renewal, and building health examination.","container-title":"Energy and Buildings","DOI":"10.1016/j.enbuild.2023.113275","ISSN":"03787788","journalAbbreviation":"Energy and Buildings","language":"en","page":"113275","source":"DOI.org (Crossref)","title":"A deep learning method for building façade parsing utilizing improved SOLOv2 instance segmentation","volume":"295","author":[{"family":"Lu","given":"Yujie"},{"family":"Wei","given":"Wei"},{"family":"Li","given":"Peixian"},{"family":"Zhong","given":"Tao"},{"family":"Nong","given":"Yuanjun"},{"family":"Shi","given":"Xing"}],"issued":{"date-parts":[["2023",9]]}}}],"schema":"https://github.com/citation-style-language/schema/raw/master/csl-citation.json"} </w:delInstrText>
        </w:r>
        <w:r w:rsidR="00C47BE1" w:rsidDel="00FB7E78">
          <w:fldChar w:fldCharType="separate"/>
        </w:r>
        <w:r w:rsidR="00C47BE1" w:rsidRPr="00C47BE1" w:rsidDel="00FB7E78">
          <w:rPr>
            <w:rFonts w:cs="Arial"/>
          </w:rPr>
          <w:delText>[4]</w:delText>
        </w:r>
        <w:r w:rsidR="00C47BE1" w:rsidDel="00FB7E78">
          <w:fldChar w:fldCharType="end"/>
        </w:r>
      </w:del>
      <w:r w:rsidR="00744F1B">
        <w:t>.</w:t>
      </w:r>
    </w:p>
    <w:p w14:paraId="4D732F00" w14:textId="77777777" w:rsidR="00AB1492" w:rsidRDefault="00AB1492" w:rsidP="00565386"/>
    <w:p w14:paraId="5C10FC35" w14:textId="0151EE39" w:rsidR="001A149E" w:rsidRDefault="00EF5878" w:rsidP="00D338FC">
      <w:commentRangeStart w:id="281"/>
      <w:commentRangeStart w:id="282"/>
      <w:r w:rsidRPr="00EF5878">
        <w:t>Additionally,</w:t>
      </w:r>
      <w:ins w:id="283" w:author="mohamad albaaj" w:date="2024-09-24T00:29:00Z">
        <w:r w:rsidR="00D338FC">
          <w:t xml:space="preserve"> </w:t>
        </w:r>
      </w:ins>
      <w:r w:rsidR="00D338FC">
        <w:fldChar w:fldCharType="begin"/>
      </w:r>
      <w:r w:rsidR="00D338FC">
        <w:instrText xml:space="preserve"> ADDIN ZOTERO_ITEM CSL_CITATION {"citationID":"TstYaSyS","properties":{"formattedCitation":"[5]","plainCitation":"[5]","noteIndex":0},"citationItems":[{"id":5,"uris":["http://zotero.org/users/local/10p1TQos/items/4NTYDLK6"],"itemData":{"id":5,"type":"article-journal","abstract":"Creating building energy models of neighborhoods and cities is becoming increasingly important as cities seek to use simulation to inform their decarbonization strategies for their building stock. To facilitate urban energy modeling, we introduce a scalable method to capture geometric properties, including existing buildings' window-to-wall (WWR) ratios, following five main steps: (1) Use automated drone flight planning and aerial image capture to rapidly collect aerial imagery of neighborhoods or blocks. (2) Use photogrammetry to extract textured 3D models. (3) Isolate buildings and extract texture maps. (4) Use a custom-trained Machine Learning (ML) model to segment texture maps and identify windows. (5) Extract window and envelope areas for Building Energy Modeling. We report a mean absolute error for WWR predictions of our ML model of 8.99% compared to manually labeled images.","language":"en","source":"Zotero","title":"Facade Scanner: A scalable workflow for building geometry and window-to-wall ratio capture for urban building energy modeling.","author":[{"family":"Su","given":"Amber Jiayu"},{"family":"Xu","given":"Kewei Curtis"},{"family":"Ren","given":"Ann"},{"family":"Liu","given":"Tony"},{"family":"Dogan","given":"Timur"}]}}],"schema":"https://github.com/citation-style-language/schema/raw/master/csl-citation.json"} </w:instrText>
      </w:r>
      <w:r w:rsidR="00D338FC">
        <w:fldChar w:fldCharType="separate"/>
      </w:r>
      <w:r w:rsidR="00D338FC" w:rsidRPr="00D338FC">
        <w:rPr>
          <w:rFonts w:cs="Arial"/>
        </w:rPr>
        <w:t>[5]</w:t>
      </w:r>
      <w:r w:rsidR="00D338FC">
        <w:fldChar w:fldCharType="end"/>
      </w:r>
      <w:ins w:id="284" w:author="mohamad albaaj" w:date="2024-09-24T00:29:00Z">
        <w:r w:rsidR="00D338FC">
          <w:t xml:space="preserve"> used</w:t>
        </w:r>
      </w:ins>
      <w:r w:rsidRPr="00EF5878">
        <w:t xml:space="preserve"> drones </w:t>
      </w:r>
      <w:del w:id="285" w:author="mohamad albaaj" w:date="2024-09-24T00:30:00Z">
        <w:r w:rsidRPr="00EF5878" w:rsidDel="00D338FC">
          <w:delText xml:space="preserve">were employed </w:delText>
        </w:r>
      </w:del>
      <w:r w:rsidRPr="00EF5878">
        <w:t>to collect images of blocks of buildings</w:t>
      </w:r>
      <w:r>
        <w:t xml:space="preserve"> </w:t>
      </w:r>
      <w:r w:rsidR="00E23CE6">
        <w:t xml:space="preserve">and </w:t>
      </w:r>
      <w:commentRangeStart w:id="286"/>
      <w:commentRangeStart w:id="287"/>
      <w:commentRangeStart w:id="288"/>
      <w:commentRangeStart w:id="289"/>
      <w:r w:rsidR="00E23CE6">
        <w:t>utilized</w:t>
      </w:r>
      <w:commentRangeEnd w:id="286"/>
      <w:r w:rsidR="00A517A5">
        <w:rPr>
          <w:rStyle w:val="CommentReference"/>
        </w:rPr>
        <w:commentReference w:id="286"/>
      </w:r>
      <w:commentRangeEnd w:id="287"/>
      <w:r w:rsidR="00D338FC">
        <w:rPr>
          <w:rStyle w:val="CommentReference"/>
        </w:rPr>
        <w:commentReference w:id="287"/>
      </w:r>
      <w:r w:rsidR="00E23CE6">
        <w:t xml:space="preserve"> photogrammetry to extract 3D models from these images</w:t>
      </w:r>
      <w:commentRangeEnd w:id="288"/>
      <w:r w:rsidR="00B3436A">
        <w:rPr>
          <w:rStyle w:val="CommentReference"/>
        </w:rPr>
        <w:commentReference w:id="288"/>
      </w:r>
      <w:commentRangeEnd w:id="289"/>
      <w:r w:rsidR="00023EAF">
        <w:rPr>
          <w:rStyle w:val="CommentReference"/>
        </w:rPr>
        <w:commentReference w:id="289"/>
      </w:r>
      <w:r>
        <w:t>.</w:t>
      </w:r>
      <w:r w:rsidR="007F7FDF">
        <w:t xml:space="preserve"> </w:t>
      </w:r>
      <w:r w:rsidR="000545CF" w:rsidRPr="000545CF">
        <w:t xml:space="preserve">Through capturing images with a high overlap percentage and using photogrammetry software, matching points were identified to form </w:t>
      </w:r>
      <w:commentRangeStart w:id="290"/>
      <w:commentRangeStart w:id="291"/>
      <w:r w:rsidR="000545CF" w:rsidRPr="000545CF">
        <w:t>the 3D model</w:t>
      </w:r>
      <w:commentRangeEnd w:id="290"/>
      <w:r w:rsidR="00544423">
        <w:rPr>
          <w:rStyle w:val="CommentReference"/>
        </w:rPr>
        <w:commentReference w:id="290"/>
      </w:r>
      <w:commentRangeEnd w:id="291"/>
      <w:r w:rsidR="00D338FC">
        <w:rPr>
          <w:rStyle w:val="CommentReference"/>
        </w:rPr>
        <w:commentReference w:id="291"/>
      </w:r>
      <w:ins w:id="292" w:author="mohamad albaaj" w:date="2024-09-24T00:26:00Z">
        <w:r w:rsidR="00D338FC">
          <w:t>s of the buildings</w:t>
        </w:r>
      </w:ins>
      <w:r w:rsidR="000545CF" w:rsidRPr="000545CF">
        <w:t>.</w:t>
      </w:r>
      <w:r w:rsidR="00E23CE6">
        <w:t xml:space="preserve"> The buildings in the models were </w:t>
      </w:r>
      <w:commentRangeStart w:id="293"/>
      <w:commentRangeStart w:id="294"/>
      <w:r w:rsidR="00E23CE6">
        <w:t>isolated</w:t>
      </w:r>
      <w:commentRangeEnd w:id="293"/>
      <w:r w:rsidR="00A157DC">
        <w:rPr>
          <w:rStyle w:val="CommentReference"/>
        </w:rPr>
        <w:commentReference w:id="293"/>
      </w:r>
      <w:commentRangeEnd w:id="294"/>
      <w:r w:rsidR="00023EAF">
        <w:rPr>
          <w:rStyle w:val="CommentReference"/>
        </w:rPr>
        <w:commentReference w:id="294"/>
      </w:r>
      <w:r w:rsidR="002F35DA">
        <w:t xml:space="preserve"> </w:t>
      </w:r>
      <w:r w:rsidR="000545CF" w:rsidRPr="000545CF">
        <w:t>by zooming in on the targeted building and cropping out all surrounding objects</w:t>
      </w:r>
      <w:ins w:id="295" w:author="mohamad albaaj" w:date="2024-09-24T00:33:00Z">
        <w:r w:rsidR="00D338FC">
          <w:t>,</w:t>
        </w:r>
      </w:ins>
      <w:del w:id="296" w:author="mohamad albaaj" w:date="2024-09-24T00:33:00Z">
        <w:r w:rsidR="000545CF" w:rsidRPr="000545CF" w:rsidDel="00D338FC">
          <w:delText>;</w:delText>
        </w:r>
      </w:del>
      <w:r w:rsidR="000545CF" w:rsidRPr="000545CF">
        <w:t xml:space="preserve"> vegetation linked to the building was also cropped.</w:t>
      </w:r>
      <w:r w:rsidR="000545CF">
        <w:t xml:space="preserve"> </w:t>
      </w:r>
      <w:r w:rsidR="00023EAF">
        <w:t xml:space="preserve">Then </w:t>
      </w:r>
      <w:r w:rsidR="00E23CE6">
        <w:t>texture mapping was extracted</w:t>
      </w:r>
      <w:del w:id="297" w:author="mohamad albaaj" w:date="2024-09-24T00:33:00Z">
        <w:r w:rsidR="00D338FC" w:rsidDel="00D338FC">
          <w:fldChar w:fldCharType="begin"/>
        </w:r>
        <w:r w:rsidR="00D338FC" w:rsidDel="00D338FC">
          <w:delInstrText xml:space="preserve"> ADDIN ZOTERO_ITEM CSL_CITATION {"citationID":"5kLVpnAT","properties":{"formattedCitation":"[5]","plainCitation":"[5]","noteIndex":0},"citationItems":[{"id":5,"uris":["http://zotero.org/users/local/10p1TQos/items/4NTYDLK6"],"itemData":{"id":5,"type":"article-journal","abstract":"Creating building energy models of neighborhoods and cities is becoming increasingly important as cities seek to use simulation to inform their decarbonization strategies for their building stock. To facilitate urban energy modeling, we introduce a scalable method to capture geometric properties, including existing buildings' window-to-wall (WWR) ratios, following five main steps: (1) Use automated drone flight planning and aerial image capture to rapidly collect aerial imagery of neighborhoods or blocks. (2) Use photogrammetry to extract textured 3D models. (3) Isolate buildings and extract texture maps. (4) Use a custom-trained Machine Learning (ML) model to segment texture maps and identify windows. (5) Extract window and envelope areas for Building Energy Modeling. We report a mean absolute error for WWR predictions of our ML model of 8.99% compared to manually labeled images.","language":"en","source":"Zotero","title":"Facade Scanner: A scalable workflow for building geometry and window-to-wall ratio capture for urban building energy modeling.","author":[{"family":"Su","given":"Amber Jiayu"},{"family":"Xu","given":"Kewei Curtis"},{"family":"Ren","given":"Ann"},{"family":"Liu","given":"Tony"},{"family":"Dogan","given":"Timur"}]}}],"schema":"https://github.com/citation-style-language/schema/raw/master/csl-citation.json"} </w:delInstrText>
        </w:r>
        <w:r w:rsidR="00D338FC" w:rsidDel="00D338FC">
          <w:fldChar w:fldCharType="separate"/>
        </w:r>
        <w:r w:rsidR="00D338FC" w:rsidRPr="00D338FC" w:rsidDel="00D338FC">
          <w:rPr>
            <w:rFonts w:cs="Arial"/>
          </w:rPr>
          <w:delText>[5]</w:delText>
        </w:r>
        <w:r w:rsidR="00D338FC" w:rsidDel="00D338FC">
          <w:fldChar w:fldCharType="end"/>
        </w:r>
      </w:del>
      <w:r w:rsidR="00E23CE6">
        <w:t xml:space="preserve">. </w:t>
      </w:r>
      <w:commentRangeEnd w:id="281"/>
      <w:r w:rsidR="00544423">
        <w:rPr>
          <w:rStyle w:val="CommentReference"/>
        </w:rPr>
        <w:commentReference w:id="281"/>
      </w:r>
      <w:commentRangeEnd w:id="282"/>
      <w:r w:rsidR="00D338FC">
        <w:rPr>
          <w:rStyle w:val="CommentReference"/>
        </w:rPr>
        <w:commentReference w:id="282"/>
      </w:r>
      <w:commentRangeStart w:id="298"/>
      <w:commentRangeStart w:id="299"/>
      <w:r w:rsidR="008B65FE">
        <w:t xml:space="preserve">Unlike </w:t>
      </w:r>
      <w:del w:id="300" w:author="Fadi Moubayed" w:date="2024-09-19T16:34:00Z">
        <w:r w:rsidR="008B65FE" w:rsidDel="00A517A5">
          <w:delText>the way</w:delText>
        </w:r>
      </w:del>
      <w:ins w:id="301" w:author="Fadi Moubayed" w:date="2024-09-19T16:34:00Z">
        <w:r w:rsidR="00A517A5">
          <w:t>methods</w:t>
        </w:r>
      </w:ins>
      <w:r w:rsidR="00E23CE6">
        <w:t xml:space="preserve"> which rel</w:t>
      </w:r>
      <w:ins w:id="302" w:author="Fadi Moubayed" w:date="2024-09-19T16:34:00Z">
        <w:r w:rsidR="00A517A5">
          <w:t>y</w:t>
        </w:r>
      </w:ins>
      <w:del w:id="303" w:author="Fadi Moubayed" w:date="2024-09-19T16:34:00Z">
        <w:r w:rsidR="00E23CE6" w:rsidDel="00A517A5">
          <w:delText>ies</w:delText>
        </w:r>
      </w:del>
      <w:r w:rsidR="00E23CE6">
        <w:t xml:space="preserve"> on rectified images, all façades were compiled into a single texture map for the entire envelope of each building. Manual labeling of the texture maps was performed, followed by the application of </w:t>
      </w:r>
      <w:r w:rsidR="00F772B3">
        <w:t xml:space="preserve">a combination of </w:t>
      </w:r>
      <w:r w:rsidR="00F772B3" w:rsidRPr="00F772B3">
        <w:t xml:space="preserve">conditional General Adversarial Networks </w:t>
      </w:r>
      <w:commentRangeEnd w:id="298"/>
      <w:r w:rsidR="00544423">
        <w:rPr>
          <w:rStyle w:val="CommentReference"/>
        </w:rPr>
        <w:commentReference w:id="298"/>
      </w:r>
      <w:commentRangeEnd w:id="299"/>
      <w:r w:rsidR="00D338FC">
        <w:rPr>
          <w:rStyle w:val="CommentReference"/>
        </w:rPr>
        <w:commentReference w:id="299"/>
      </w:r>
      <w:r w:rsidR="00F772B3" w:rsidRPr="00F772B3">
        <w:t>(</w:t>
      </w:r>
      <w:proofErr w:type="spellStart"/>
      <w:r w:rsidR="00F772B3" w:rsidRPr="00F772B3">
        <w:t>cGANs</w:t>
      </w:r>
      <w:proofErr w:type="spellEnd"/>
      <w:r w:rsidR="00F772B3" w:rsidRPr="00F772B3">
        <w:t>)</w:t>
      </w:r>
      <w:r w:rsidR="00F772B3">
        <w:t xml:space="preserve"> </w:t>
      </w:r>
      <w:r w:rsidR="00D70A35">
        <w:fldChar w:fldCharType="begin"/>
      </w:r>
      <w:r w:rsidR="00D70A35">
        <w:instrText xml:space="preserve"> ADDIN ZOTERO_ITEM CSL_CITATION {"citationID":"zZ8GNc3a","properties":{"formattedCitation":"[12]","plainCitation":"[12]","noteIndex":0},"citationItems":[{"id":104,"uris":["http://zotero.org/users/local/10p1TQos/items/YAFZ5T4K"],"itemData":{"id":104,"type":"document","note":"_eprint: 1406.2661","title":"Generative Adversarial Networks","URL":"https://arxiv.org/abs/1406.2661","author":[{"family":"Goodfellow","given":"Ian J."},{"family":"Pouget-Abadie","given":"Jean"},{"family":"Mirza","given":"Mehdi"},{"family":"Xu","given":"Bing"},{"family":"Warde-Farley","given":"David"},{"family":"Ozair","given":"Sherjil"},{"family":"Courville","given":"Aaron"},{"family":"Bengio","given":"Yoshua"}],"issued":{"date-parts":[["2014"]]}}}],"schema":"https://github.com/citation-style-language/schema/raw/master/csl-citation.json"} </w:instrText>
      </w:r>
      <w:r w:rsidR="00D70A35">
        <w:fldChar w:fldCharType="separate"/>
      </w:r>
      <w:r w:rsidR="00D70A35" w:rsidRPr="00D70A35">
        <w:rPr>
          <w:rFonts w:cs="Arial"/>
        </w:rPr>
        <w:t>[12]</w:t>
      </w:r>
      <w:r w:rsidR="00D70A35">
        <w:fldChar w:fldCharType="end"/>
      </w:r>
      <w:r w:rsidR="00F772B3">
        <w:t xml:space="preserve"> and </w:t>
      </w:r>
      <w:r w:rsidR="00F772B3" w:rsidRPr="00F772B3">
        <w:t>Segment Anything Model (SAM)</w:t>
      </w:r>
      <w:r w:rsidR="00F772B3">
        <w:t xml:space="preserve"> </w:t>
      </w:r>
      <w:r w:rsidR="00D70A35">
        <w:fldChar w:fldCharType="begin"/>
      </w:r>
      <w:r w:rsidR="00D70A35">
        <w:instrText xml:space="preserve"> ADDIN ZOTERO_ITEM CSL_CITATION {"citationID":"RyQsOtDw","properties":{"formattedCitation":"[13]","plainCitation":"[13]","noteIndex":0},"citationItems":[{"id":105,"uris":["http://zotero.org/users/local/10p1TQos/items/UG4X9N4Y"],"itemData":{"id":105,"type":"document","note":"_eprint: 2304.02643","title":"Segment Anything","URL":"https://arxiv.org/abs/2304.02643","author":[{"family":"Kirillov","given":"Alexander"},{"family":"Mintun","given":"Eric"},{"family":"Ravi","given":"Nikhila"},{"family":"Mao","given":"Hanzi"},{"family":"Rolland","given":"Chloe"},{"family":"Gustafson","given":"Laura"},{"family":"Xiao","given":"Tete"},{"family":"Whitehead","given":"Spencer"},{"family":"Berg","given":"Alexander C."},{"family":"Lo","given":"Wan-Yen"},{"family":"Dollár","given":"Piotr"},{"family":"Girshick","given":"Ross"}],"issued":{"date-parts":[["2023"]]}}}],"schema":"https://github.com/citation-style-language/schema/raw/master/csl-citation.json"} </w:instrText>
      </w:r>
      <w:r w:rsidR="00D70A35">
        <w:fldChar w:fldCharType="separate"/>
      </w:r>
      <w:r w:rsidR="00D70A35" w:rsidRPr="00D70A35">
        <w:rPr>
          <w:rFonts w:cs="Arial"/>
        </w:rPr>
        <w:t>[13]</w:t>
      </w:r>
      <w:r w:rsidR="00D70A35">
        <w:fldChar w:fldCharType="end"/>
      </w:r>
      <w:r w:rsidR="00E23CE6">
        <w:t xml:space="preserve"> to detect windows in the façades for calculating the window-</w:t>
      </w:r>
      <w:r w:rsidR="00E23CE6">
        <w:lastRenderedPageBreak/>
        <w:t>to-wall ratio (WWR)</w:t>
      </w:r>
      <w:r w:rsidR="005A0786">
        <w:t xml:space="preserve">. </w:t>
      </w:r>
      <w:commentRangeStart w:id="304"/>
      <w:r w:rsidR="005A0786">
        <w:t>This approach eliminates the need to rectify each building's façades individually, thereby increasing data processing efficiency</w:t>
      </w:r>
      <w:commentRangeEnd w:id="304"/>
      <w:r w:rsidR="005A0786">
        <w:rPr>
          <w:rStyle w:val="CommentReference"/>
        </w:rPr>
        <w:commentReference w:id="304"/>
      </w:r>
      <w:del w:id="305" w:author="mohamad albaaj" w:date="2024-09-24T00:34:00Z">
        <w:r w:rsidR="00B865CD" w:rsidDel="00D338FC">
          <w:delText xml:space="preserve"> </w:delText>
        </w:r>
        <w:r w:rsidR="00B865CD" w:rsidDel="00D338FC">
          <w:fldChar w:fldCharType="begin"/>
        </w:r>
        <w:r w:rsidR="00B865CD" w:rsidDel="00D338FC">
          <w:delInstrText xml:space="preserve"> ADDIN ZOTERO_ITEM CSL_CITATION {"citationID":"bP2heBo5","properties":{"formattedCitation":"[5]","plainCitation":"[5]","noteIndex":0},"citationItems":[{"id":5,"uris":["http://zotero.org/users/local/10p1TQos/items/4NTYDLK6"],"itemData":{"id":5,"type":"article-journal","abstract":"Creating building energy models of neighborhoods and cities is becoming increasingly important as cities seek to use simulation to inform their decarbonization strategies for their building stock. To facilitate urban energy modeling, we introduce a scalable method to capture geometric properties, including existing buildings' window-to-wall (WWR) ratios, following five main steps: (1) Use automated drone flight planning and aerial image capture to rapidly collect aerial imagery of neighborhoods or blocks. (2) Use photogrammetry to extract textured 3D models. (3) Isolate buildings and extract texture maps. (4) Use a custom-trained Machine Learning (ML) model to segment texture maps and identify windows. (5) Extract window and envelope areas for Building Energy Modeling. We report a mean absolute error for WWR predictions of our ML model of 8.99% compared to manually labeled images.","language":"en","source":"Zotero","title":"Facade Scanner: A scalable workflow for building geometry and window-to-wall ratio capture for urban building energy modeling.","author":[{"family":"Su","given":"Amber Jiayu"},{"family":"Xu","given":"Kewei Curtis"},{"family":"Ren","given":"Ann"},{"family":"Liu","given":"Tony"},{"family":"Dogan","given":"Timur"}]}}],"schema":"https://github.com/citation-style-language/schema/raw/master/csl-citation.json"} </w:delInstrText>
        </w:r>
        <w:r w:rsidR="00B865CD" w:rsidDel="00D338FC">
          <w:fldChar w:fldCharType="separate"/>
        </w:r>
        <w:r w:rsidR="00B865CD" w:rsidRPr="00B865CD" w:rsidDel="00D338FC">
          <w:rPr>
            <w:rFonts w:cs="Arial"/>
          </w:rPr>
          <w:delText>[5]</w:delText>
        </w:r>
        <w:r w:rsidR="00B865CD" w:rsidDel="00D338FC">
          <w:fldChar w:fldCharType="end"/>
        </w:r>
      </w:del>
      <w:r w:rsidR="00E23CE6">
        <w:t>.</w:t>
      </w:r>
      <w:bookmarkStart w:id="306" w:name="_Hlk175429793"/>
    </w:p>
    <w:p w14:paraId="49DF16BF" w14:textId="77777777" w:rsidR="00F772B3" w:rsidRDefault="00F772B3" w:rsidP="00F772B3"/>
    <w:bookmarkEnd w:id="306"/>
    <w:p w14:paraId="00D977DC" w14:textId="77777777" w:rsidR="00352D8C" w:rsidRDefault="00352D8C" w:rsidP="00E73064"/>
    <w:p w14:paraId="71AD7B6F" w14:textId="3AB0905D" w:rsidR="00C1304E" w:rsidRDefault="00EC438B" w:rsidP="00EC438B">
      <w:pPr>
        <w:rPr>
          <w:ins w:id="307" w:author="mohamad albaaj" w:date="2024-09-23T22:32:00Z"/>
        </w:rPr>
      </w:pPr>
      <w:ins w:id="308" w:author="mohamad albaaj" w:date="2024-09-23T22:40:00Z">
        <w:r w:rsidRPr="00EC438B">
          <w:t xml:space="preserve">Street view images have proven to be a valuable data source for collecting and creating datasets. </w:t>
        </w:r>
        <w:del w:id="309" w:author="Fadi Moubayed" w:date="2024-09-24T11:37:00Z">
          <w:r w:rsidRPr="00EC438B" w:rsidDel="00B60062">
            <w:delText>In</w:delText>
          </w:r>
        </w:del>
      </w:ins>
      <w:ins w:id="310" w:author="mohamad albaaj" w:date="2024-09-23T22:38:00Z">
        <w:del w:id="311" w:author="Fadi Moubayed" w:date="2024-09-24T11:37:00Z">
          <w:r w:rsidR="00EE436D" w:rsidDel="00B60062">
            <w:delText xml:space="preserve"> </w:delText>
          </w:r>
        </w:del>
      </w:ins>
      <w:r w:rsidR="00EE436D">
        <w:fldChar w:fldCharType="begin"/>
      </w:r>
      <w:r w:rsidR="00EE436D">
        <w:instrText xml:space="preserve"> ADDIN ZOTERO_ITEM CSL_CITATION {"citationID":"puXrbkqM","properties":{"formattedCitation":"[6]","plainCitation":"[6]","noteIndex":0},"citationItems":[{"id":17,"uris":["http://zotero.org/users/local/10p1TQos/items/UFHERM74"],"itemData":{"id":17,"type":"article-journal","abstract":"Urban building energy and daylight modeling are bottom-up, physics-based approaches to simulate the thermal and daylight performance of neighborhoods and cities. The field has flourished in recent years due to a wider accessibility of urban data sets which contain the required information regarding building geometry and pro­ gram. However, key building-level parameters, most notably window-to-wall ratio (WWR), are generally un­ available at the urban scale and tedious to collect manually. To resolve this challenge, this paper proposes a methodology to automatically extract façade opening layouts for each building adjacent to a Google Street View route. A comparison between auto-generated and manually determined WWRs for 1057 buildings in Manhattan yielded identical results (less than 10% difference) for 66% of all investigated façades. Manual and automated methods were within a 20% error in 90% of all cases. The validated method is applied to daylighting and building energy models of 2014 buildings in downtown Chicago to quantify the impact of building-by-building WWRs versus a uniform, industry-standard WWR of 40% for all buildings. The results reveal that while the total energy use predictions are within 0.2% difference, the total daylit area increases by 9.5% when the WWRs are detected. Furthermore, when individual buildings are ranked in terms of their daylight autonomy or suitability for employing different retrofitting strategies, they are oftentimes misplaced when 40% WWR assumption is used. For example, in the downtown Chicago model, 46 buildings were misclassified as belonging to the top 100 buildings with the greatest percentage-wise savings potential resulting from glazing retrofitting.","container-title":"Building and Environment","DOI":"10.1016/j.buildenv.2021.108108","ISSN":"03601323","journalAbbreviation":"Building and Environment","language":"en","page":"108108","source":"DOI.org (Crossref)","title":"A method for using street view imagery to auto-extract window-to-wall ratios and its relevance for urban-level daylighting and energy simulations","volume":"207","author":[{"family":"Szcześniak","given":"Jakub T."},{"family":"Ang","given":"Yu Qian"},{"family":"Letellier-Duchesne","given":"Samuel"},{"family":"Reinhart","given":"Christoph F."}],"issued":{"date-parts":[["2022",1]]}}}],"schema":"https://github.com/citation-style-language/schema/raw/master/csl-citation.json"} </w:instrText>
      </w:r>
      <w:r w:rsidR="00EE436D">
        <w:fldChar w:fldCharType="separate"/>
      </w:r>
      <w:r w:rsidR="00EE436D" w:rsidRPr="00EE436D">
        <w:rPr>
          <w:rFonts w:cs="Arial"/>
        </w:rPr>
        <w:t>[6]</w:t>
      </w:r>
      <w:r w:rsidR="00EE436D">
        <w:fldChar w:fldCharType="end"/>
      </w:r>
      <w:ins w:id="312" w:author="mohamad albaaj" w:date="2024-09-23T22:38:00Z">
        <w:r w:rsidR="00EE436D">
          <w:t xml:space="preserve"> </w:t>
        </w:r>
      </w:ins>
      <w:ins w:id="313" w:author="Fadi Moubayed" w:date="2024-09-24T11:37:00Z">
        <w:r w:rsidR="00B60062">
          <w:t xml:space="preserve">proposes </w:t>
        </w:r>
      </w:ins>
      <w:ins w:id="314" w:author="mohamad albaaj" w:date="2024-09-23T22:40:00Z">
        <w:r w:rsidRPr="00EC438B">
          <w:t xml:space="preserve">an approach </w:t>
        </w:r>
        <w:del w:id="315" w:author="Fadi Moubayed" w:date="2024-09-24T11:37:00Z">
          <w:r w:rsidRPr="00EC438B" w:rsidDel="00B60062">
            <w:delText xml:space="preserve">is proposed </w:delText>
          </w:r>
        </w:del>
        <w:r w:rsidRPr="00EC438B">
          <w:t>where a large amount of data is collected, but only a portion is manually selected for use</w:t>
        </w:r>
      </w:ins>
      <w:del w:id="316" w:author="mohamad albaaj" w:date="2024-09-23T22:38:00Z">
        <w:r w:rsidR="00791BEF" w:rsidDel="00EE436D">
          <w:delText>R</w:delText>
        </w:r>
        <w:r w:rsidR="00791BEF" w:rsidRPr="00791BEF" w:rsidDel="00EE436D">
          <w:delText xml:space="preserve">egarding street view images, </w:delText>
        </w:r>
        <w:commentRangeStart w:id="317"/>
        <w:r w:rsidR="006232BD" w:rsidDel="00EE436D">
          <w:delText>starting with</w:delText>
        </w:r>
        <w:r w:rsidR="00791BEF" w:rsidRPr="00791BEF" w:rsidDel="00EE436D">
          <w:delText xml:space="preserve"> download</w:delText>
        </w:r>
        <w:r w:rsidR="006232BD" w:rsidDel="00EE436D">
          <w:delText>ing</w:delText>
        </w:r>
        <w:r w:rsidR="00791BEF" w:rsidRPr="00791BEF" w:rsidDel="00EE436D">
          <w:delText xml:space="preserve"> the images from the</w:delText>
        </w:r>
        <w:r w:rsidR="00D7703D" w:rsidDel="00EE436D">
          <w:delText xml:space="preserve"> web,</w:delText>
        </w:r>
        <w:r w:rsidR="0022112C" w:rsidDel="00EE436D">
          <w:delText xml:space="preserve"> several images for the same building were downloaded</w:delText>
        </w:r>
        <w:commentRangeEnd w:id="317"/>
        <w:r w:rsidR="00544423" w:rsidDel="00EE436D">
          <w:rPr>
            <w:rStyle w:val="CommentReference"/>
          </w:rPr>
          <w:commentReference w:id="317"/>
        </w:r>
        <w:r w:rsidR="006C6870" w:rsidDel="00EE436D">
          <w:delText>. Although a large amount of data was collected, only a portion was manually analyzed to be used</w:delText>
        </w:r>
      </w:del>
      <w:r w:rsidR="006C6870">
        <w:t>.</w:t>
      </w:r>
      <w:r w:rsidR="00726E9E">
        <w:t xml:space="preserve"> </w:t>
      </w:r>
      <w:ins w:id="318" w:author="mohamad albaaj" w:date="2024-09-23T22:41:00Z">
        <w:r w:rsidRPr="00EC438B">
          <w:t xml:space="preserve">The algorithm aims </w:t>
        </w:r>
        <w:del w:id="319" w:author="Fadi Moubayed" w:date="2024-09-24T11:38:00Z">
          <w:r w:rsidRPr="00EC438B" w:rsidDel="00FC1944">
            <w:delText>to</w:delText>
          </w:r>
        </w:del>
      </w:ins>
      <w:ins w:id="320" w:author="Fadi Moubayed" w:date="2024-09-24T11:38:00Z">
        <w:r w:rsidR="00FC1944">
          <w:t>at</w:t>
        </w:r>
      </w:ins>
      <w:ins w:id="321" w:author="mohamad albaaj" w:date="2024-09-23T22:41:00Z">
        <w:r w:rsidRPr="00EC438B">
          <w:t xml:space="preserve"> estimat</w:t>
        </w:r>
      </w:ins>
      <w:ins w:id="322" w:author="Fadi Moubayed" w:date="2024-09-24T11:38:00Z">
        <w:r w:rsidR="00FC1944">
          <w:t>ing</w:t>
        </w:r>
      </w:ins>
      <w:ins w:id="323" w:author="mohamad albaaj" w:date="2024-09-23T22:41:00Z">
        <w:del w:id="324" w:author="Fadi Moubayed" w:date="2024-09-24T11:38:00Z">
          <w:r w:rsidRPr="00EC438B" w:rsidDel="00FC1944">
            <w:delText>e</w:delText>
          </w:r>
        </w:del>
        <w:r w:rsidRPr="00EC438B">
          <w:t xml:space="preserve"> the Window-to-Wall Ratio (WWR) without relying on any machine learning methods</w:t>
        </w:r>
      </w:ins>
      <w:commentRangeStart w:id="325"/>
      <w:commentRangeStart w:id="326"/>
      <w:del w:id="327" w:author="mohamad albaaj" w:date="2024-09-23T22:41:00Z">
        <w:r w:rsidR="009C4AB9" w:rsidDel="00EC438B">
          <w:delText xml:space="preserve">The algorithm </w:delText>
        </w:r>
        <w:r w:rsidR="000D7F2D" w:rsidDel="00EC438B">
          <w:delText>aimed to</w:delText>
        </w:r>
        <w:r w:rsidR="009C4AB9" w:rsidDel="00EC438B">
          <w:delText xml:space="preserve"> estima</w:delText>
        </w:r>
        <w:r w:rsidR="000D7F2D" w:rsidDel="00EC438B">
          <w:delText>te</w:delText>
        </w:r>
        <w:r w:rsidR="009C4AB9" w:rsidDel="00EC438B">
          <w:delText xml:space="preserve"> the WWR without </w:delText>
        </w:r>
        <w:r w:rsidR="002D17AA" w:rsidDel="00EC438B">
          <w:delText>relying</w:delText>
        </w:r>
        <w:r w:rsidR="009C4AB9" w:rsidDel="00EC438B">
          <w:delText xml:space="preserve"> on any machine learning method</w:delText>
        </w:r>
        <w:commentRangeEnd w:id="325"/>
        <w:r w:rsidR="002B1DC3" w:rsidDel="00EC438B">
          <w:rPr>
            <w:rStyle w:val="CommentReference"/>
          </w:rPr>
          <w:commentReference w:id="325"/>
        </w:r>
        <w:commentRangeEnd w:id="326"/>
        <w:r w:rsidR="00710819" w:rsidDel="00EC438B">
          <w:rPr>
            <w:rStyle w:val="CommentReference"/>
          </w:rPr>
          <w:commentReference w:id="326"/>
        </w:r>
      </w:del>
      <w:r w:rsidR="009C4AB9">
        <w:t>.</w:t>
      </w:r>
      <w:r w:rsidR="0033428F">
        <w:t xml:space="preserve"> </w:t>
      </w:r>
      <w:commentRangeStart w:id="328"/>
      <w:r w:rsidR="0033428F">
        <w:t xml:space="preserve">The main goal was to </w:t>
      </w:r>
      <w:r w:rsidR="00D609BE">
        <w:t>build</w:t>
      </w:r>
      <w:r w:rsidR="0033428F">
        <w:t xml:space="preserve"> an algorithm </w:t>
      </w:r>
      <w:r w:rsidR="00635BC0">
        <w:t>to</w:t>
      </w:r>
      <w:r w:rsidR="0033428F">
        <w:t xml:space="preserve"> filter street view images</w:t>
      </w:r>
      <w:r w:rsidR="003A7189">
        <w:t xml:space="preserve"> as an initial step, </w:t>
      </w:r>
      <w:r w:rsidR="00FB6C9C">
        <w:t>then rectify the buildings</w:t>
      </w:r>
      <w:r w:rsidR="003A7189">
        <w:t xml:space="preserve"> in the images</w:t>
      </w:r>
      <w:r w:rsidR="00312CD0">
        <w:t xml:space="preserve"> to prepare them for the next step,</w:t>
      </w:r>
      <w:r w:rsidR="003A7189">
        <w:t xml:space="preserve"> </w:t>
      </w:r>
      <w:r w:rsidR="00EF18CB">
        <w:t>which involved detecting the edges using an edge filter such as the Sobel filter</w:t>
      </w:r>
      <w:r w:rsidR="00954CA3">
        <w:t>.</w:t>
      </w:r>
      <w:r w:rsidR="003A7189">
        <w:t xml:space="preserve"> </w:t>
      </w:r>
      <w:r w:rsidR="00F33693">
        <w:t>The final step was calculating</w:t>
      </w:r>
      <w:r w:rsidR="005D0410">
        <w:t xml:space="preserve"> the resultant mask drawn for the windows and the wall</w:t>
      </w:r>
      <w:r w:rsidR="00724E8F">
        <w:t xml:space="preserve">. </w:t>
      </w:r>
      <w:commentRangeEnd w:id="328"/>
      <w:r w:rsidR="002B1DC3">
        <w:rPr>
          <w:rStyle w:val="CommentReference"/>
        </w:rPr>
        <w:commentReference w:id="328"/>
      </w:r>
      <w:r w:rsidR="005E45AB">
        <w:t>T</w:t>
      </w:r>
      <w:r w:rsidR="00D7703D">
        <w:t>he</w:t>
      </w:r>
      <w:r w:rsidR="005E45AB">
        <w:t xml:space="preserve"> disadvantage of this method </w:t>
      </w:r>
      <w:r w:rsidR="00D7703D">
        <w:t>is</w:t>
      </w:r>
      <w:r w:rsidR="005E45AB">
        <w:t xml:space="preserve"> that the windows must have hardened edges to be detected</w:t>
      </w:r>
      <w:del w:id="329" w:author="mohamad albaaj" w:date="2024-09-23T22:39:00Z">
        <w:r w:rsidR="00D7703D" w:rsidDel="00EE436D">
          <w:delText xml:space="preserve"> </w:delText>
        </w:r>
        <w:r w:rsidR="00D7703D" w:rsidDel="00EE436D">
          <w:fldChar w:fldCharType="begin"/>
        </w:r>
        <w:r w:rsidR="00D7703D" w:rsidDel="00EE436D">
          <w:delInstrText xml:space="preserve"> ADDIN ZOTERO_ITEM CSL_CITATION {"citationID":"28Ocah0L","properties":{"formattedCitation":"[6]","plainCitation":"[6]","noteIndex":0},"citationItems":[{"id":17,"uris":["http://zotero.org/users/local/10p1TQos/items/UFHERM74"],"itemData":{"id":17,"type":"article-journal","abstract":"Urban building energy and daylight modeling are bottom-up, physics-based approaches to simulate the thermal and daylight performance of neighborhoods and cities. The field has flourished in recent years due to a wider accessibility of urban data sets which contain the required information regarding building geometry and pro­ gram. However, key building-level parameters, most notably window-to-wall ratio (WWR), are generally un­ available at the urban scale and tedious to collect manually. To resolve this challenge, this paper proposes a methodology to automatically extract façade opening layouts for each building adjacent to a Google Street View route. A comparison between auto-generated and manually determined WWRs for 1057 buildings in Manhattan yielded identical results (less than 10% difference) for 66% of all investigated façades. Manual and automated methods were within a 20% error in 90% of all cases. The validated method is applied to daylighting and building energy models of 2014 buildings in downtown Chicago to quantify the impact of building-by-building WWRs versus a uniform, industry-standard WWR of 40% for all buildings. The results reveal that while the total energy use predictions are within 0.2% difference, the total daylit area increases by 9.5% when the WWRs are detected. Furthermore, when individual buildings are ranked in terms of their daylight autonomy or suitability for employing different retrofitting strategies, they are oftentimes misplaced when 40% WWR assumption is used. For example, in the downtown Chicago model, 46 buildings were misclassified as belonging to the top 100 buildings with the greatest percentage-wise savings potential resulting from glazing retrofitting.","container-title":"Building and Environment","DOI":"10.1016/j.buildenv.2021.108108","ISSN":"03601323","journalAbbreviation":"Building and Environment","language":"en","page":"108108","source":"DOI.org (Crossref)","title":"A method for using street view imagery to auto-extract window-to-wall ratios and its relevance for urban-level daylighting and energy simulations","volume":"207","author":[{"family":"Szcześniak","given":"Jakub T."},{"family":"Ang","given":"Yu Qian"},{"family":"Letellier-Duchesne","given":"Samuel"},{"family":"Reinhart","given":"Christoph F."}],"issued":{"date-parts":[["2022",1]]}}}],"schema":"https://github.com/citation-style-language/schema/raw/master/csl-citation.json"} </w:delInstrText>
        </w:r>
        <w:r w:rsidR="00D7703D" w:rsidDel="00EE436D">
          <w:fldChar w:fldCharType="separate"/>
        </w:r>
        <w:r w:rsidR="00D7703D" w:rsidRPr="00D7703D" w:rsidDel="00EE436D">
          <w:rPr>
            <w:rFonts w:cs="Arial"/>
          </w:rPr>
          <w:delText>[6]</w:delText>
        </w:r>
        <w:r w:rsidR="00D7703D" w:rsidDel="00EE436D">
          <w:fldChar w:fldCharType="end"/>
        </w:r>
      </w:del>
      <w:r w:rsidR="00D7703D">
        <w:t>.</w:t>
      </w:r>
    </w:p>
    <w:p w14:paraId="449EF0A5" w14:textId="1AD2AAEC" w:rsidR="00EE436D" w:rsidDel="00E10994" w:rsidRDefault="00EE436D" w:rsidP="00D7703D">
      <w:pPr>
        <w:rPr>
          <w:ins w:id="330" w:author="Fadi Moubayed" w:date="2024-09-20T11:03:00Z"/>
          <w:del w:id="331" w:author="mohamad albaaj" w:date="2024-09-23T22:41:00Z"/>
        </w:rPr>
      </w:pPr>
    </w:p>
    <w:p w14:paraId="459B4178" w14:textId="1EF3EC50" w:rsidR="00544423" w:rsidDel="00E10994" w:rsidRDefault="00544423" w:rsidP="00D7703D">
      <w:pPr>
        <w:rPr>
          <w:ins w:id="332" w:author="Fadi Moubayed" w:date="2024-09-20T11:03:00Z"/>
          <w:del w:id="333" w:author="mohamad albaaj" w:date="2024-09-23T22:41:00Z"/>
        </w:rPr>
      </w:pPr>
    </w:p>
    <w:p w14:paraId="4C0BB26E" w14:textId="3D984C66" w:rsidR="00544423" w:rsidRPr="00544423" w:rsidDel="00E10994" w:rsidRDefault="00544423" w:rsidP="00D7703D">
      <w:pPr>
        <w:rPr>
          <w:ins w:id="334" w:author="Fadi Moubayed" w:date="2024-09-20T11:03:00Z"/>
          <w:del w:id="335" w:author="mohamad albaaj" w:date="2024-09-23T22:41:00Z"/>
          <w:color w:val="FF0000"/>
          <w:rPrChange w:id="336" w:author="Fadi Moubayed" w:date="2024-09-20T11:04:00Z">
            <w:rPr>
              <w:ins w:id="337" w:author="Fadi Moubayed" w:date="2024-09-20T11:03:00Z"/>
              <w:del w:id="338" w:author="mohamad albaaj" w:date="2024-09-23T22:41:00Z"/>
            </w:rPr>
          </w:rPrChange>
        </w:rPr>
      </w:pPr>
      <w:ins w:id="339" w:author="Fadi Moubayed" w:date="2024-09-20T11:03:00Z">
        <w:del w:id="340" w:author="mohamad albaaj" w:date="2024-09-23T22:41:00Z">
          <w:r w:rsidRPr="00544423" w:rsidDel="00E10994">
            <w:rPr>
              <w:color w:val="FF0000"/>
              <w:rPrChange w:id="341" w:author="Fadi Moubayed" w:date="2024-09-20T11:04:00Z">
                <w:rPr/>
              </w:rPrChange>
            </w:rPr>
            <w:delText>I think you should f</w:delText>
          </w:r>
        </w:del>
      </w:ins>
      <w:ins w:id="342" w:author="Fadi Moubayed" w:date="2024-09-20T11:18:00Z">
        <w:del w:id="343" w:author="mohamad albaaj" w:date="2024-09-23T22:41:00Z">
          <w:r w:rsidR="003D2378" w:rsidDel="00E10994">
            <w:rPr>
              <w:color w:val="FF0000"/>
            </w:rPr>
            <w:delText>orm</w:delText>
          </w:r>
        </w:del>
      </w:ins>
      <w:ins w:id="344" w:author="Fadi Moubayed" w:date="2024-09-20T11:03:00Z">
        <w:del w:id="345" w:author="mohamad albaaj" w:date="2024-09-23T22:41:00Z">
          <w:r w:rsidRPr="00544423" w:rsidDel="00E10994">
            <w:rPr>
              <w:color w:val="FF0000"/>
              <w:rPrChange w:id="346" w:author="Fadi Moubayed" w:date="2024-09-20T11:04:00Z">
                <w:rPr/>
              </w:rPrChange>
            </w:rPr>
            <w:delText xml:space="preserve"> these paragraphs as follows:</w:delText>
          </w:r>
        </w:del>
      </w:ins>
    </w:p>
    <w:p w14:paraId="4B2F8682" w14:textId="7F07194D" w:rsidR="00544423" w:rsidRPr="00544423" w:rsidDel="00E10994" w:rsidRDefault="00544423" w:rsidP="00544423">
      <w:pPr>
        <w:rPr>
          <w:ins w:id="347" w:author="Fadi Moubayed" w:date="2024-09-20T11:04:00Z"/>
          <w:del w:id="348" w:author="mohamad albaaj" w:date="2024-09-23T22:41:00Z"/>
          <w:color w:val="FF0000"/>
          <w:rPrChange w:id="349" w:author="Fadi Moubayed" w:date="2024-09-20T11:04:00Z">
            <w:rPr>
              <w:ins w:id="350" w:author="Fadi Moubayed" w:date="2024-09-20T11:04:00Z"/>
              <w:del w:id="351" w:author="mohamad albaaj" w:date="2024-09-23T22:41:00Z"/>
            </w:rPr>
          </w:rPrChange>
        </w:rPr>
      </w:pPr>
      <w:ins w:id="352" w:author="Fadi Moubayed" w:date="2024-09-20T11:03:00Z">
        <w:del w:id="353" w:author="mohamad albaaj" w:date="2024-09-23T22:41:00Z">
          <w:r w:rsidRPr="00544423" w:rsidDel="00E10994">
            <w:rPr>
              <w:color w:val="FF0000"/>
              <w:rPrChange w:id="354" w:author="Fadi Moubayed" w:date="2024-09-20T11:04:00Z">
                <w:rPr/>
              </w:rPrChange>
            </w:rPr>
            <w:delText xml:space="preserve">Introductory sentence: e.g., </w:delText>
          </w:r>
        </w:del>
      </w:ins>
      <w:ins w:id="355" w:author="Fadi Moubayed" w:date="2024-09-20T11:04:00Z">
        <w:del w:id="356" w:author="mohamad albaaj" w:date="2024-09-23T22:41:00Z">
          <w:r w:rsidRPr="00544423" w:rsidDel="00E10994">
            <w:rPr>
              <w:color w:val="FF0000"/>
              <w:rPrChange w:id="357" w:author="Fadi Moubayed" w:date="2024-09-20T11:04:00Z">
                <w:rPr/>
              </w:rPrChange>
            </w:rPr>
            <w:delText xml:space="preserve">Street view </w:delText>
          </w:r>
        </w:del>
      </w:ins>
      <w:ins w:id="358" w:author="Fadi Moubayed" w:date="2024-09-20T11:18:00Z">
        <w:del w:id="359" w:author="mohamad albaaj" w:date="2024-09-23T22:41:00Z">
          <w:r w:rsidR="00D937C7" w:rsidRPr="00544423" w:rsidDel="00E10994">
            <w:rPr>
              <w:color w:val="FF0000"/>
            </w:rPr>
            <w:delText>imagery</w:delText>
          </w:r>
        </w:del>
      </w:ins>
      <w:ins w:id="360" w:author="Fadi Moubayed" w:date="2024-09-20T11:04:00Z">
        <w:del w:id="361" w:author="mohamad albaaj" w:date="2024-09-23T22:41:00Z">
          <w:r w:rsidRPr="00544423" w:rsidDel="00E10994">
            <w:rPr>
              <w:color w:val="FF0000"/>
              <w:rPrChange w:id="362" w:author="Fadi Moubayed" w:date="2024-09-20T11:04:00Z">
                <w:rPr/>
              </w:rPrChange>
            </w:rPr>
            <w:delText xml:space="preserve"> has been a prominent method in calculating the WWR…..</w:delText>
          </w:r>
        </w:del>
      </w:ins>
    </w:p>
    <w:p w14:paraId="51B3CD0B" w14:textId="39B20563" w:rsidR="00544423" w:rsidRPr="00544423" w:rsidDel="00E10994" w:rsidRDefault="00544423">
      <w:pPr>
        <w:rPr>
          <w:del w:id="363" w:author="mohamad albaaj" w:date="2024-09-23T22:41:00Z"/>
          <w:color w:val="FF0000"/>
          <w:rPrChange w:id="364" w:author="Fadi Moubayed" w:date="2024-09-20T11:04:00Z">
            <w:rPr>
              <w:del w:id="365" w:author="mohamad albaaj" w:date="2024-09-23T22:41:00Z"/>
            </w:rPr>
          </w:rPrChange>
        </w:rPr>
      </w:pPr>
      <w:ins w:id="366" w:author="Fadi Moubayed" w:date="2024-09-20T11:04:00Z">
        <w:del w:id="367" w:author="mohamad albaaj" w:date="2024-09-23T22:41:00Z">
          <w:r w:rsidRPr="00544423" w:rsidDel="00E10994">
            <w:rPr>
              <w:color w:val="FF0000"/>
              <w:rPrChange w:id="368" w:author="Fadi Moubayed" w:date="2024-09-20T11:04:00Z">
                <w:rPr/>
              </w:rPrChange>
            </w:rPr>
            <w:delText>[6] proposes an approach that………</w:delText>
          </w:r>
        </w:del>
      </w:ins>
    </w:p>
    <w:p w14:paraId="667C85CE" w14:textId="77777777" w:rsidR="00D9770B" w:rsidRDefault="00D9770B" w:rsidP="007C20EA"/>
    <w:p w14:paraId="25130318" w14:textId="4FF026BE" w:rsidR="006C6870" w:rsidRDefault="00BC07B0" w:rsidP="00D70A35">
      <w:commentRangeStart w:id="369"/>
      <w:commentRangeStart w:id="370"/>
      <w:r>
        <w:t xml:space="preserve">To diversify the dataset with images that include obstacles such as trees, </w:t>
      </w:r>
      <w:r>
        <w:fldChar w:fldCharType="begin"/>
      </w:r>
      <w:r w:rsidR="00D70A35">
        <w:instrText xml:space="preserve"> ADDIN ZOTERO_ITEM CSL_CITATION {"citationID":"W7pxvZxZ","properties":{"formattedCitation":"[14]","plainCitation":"[14]","noteIndex":0},"citationItems":[{"id":22,"uris":["http://zotero.org/users/local/10p1TQos/items/ZRNTAP59"],"itemData":{"id":22,"type":"paper-conference","abstract":"Measuring window to wall ratios (WWRs) is key to assessing building performance as façade apertures control the admission of light, wind and heat. However, this data is not always publicly available. This paper details a methodology for automatically extracting and rectifying street-view facade imagery while utilizing a Machine Learning model to detect WWRs with architectural generalization in mind. Although several models of detection have emerged to categorize façade features, some lack robustness when presented with greater design diversity. Hence, the training and validation process of the Convolutional Neural Network (CNN) model utilized is centered around three main data categories; environmental conditions, design diversity and context. The results show that the proposed workflow sufficiently represents the WWRs of buildings in an area in Lisbon under varied design conditions. We find that the distribution of prediction accuracy, tested on 864 facades, shows that 72% of buildings are detected within the 10% error range.","container-title":"2022 Annual Modeling and Simulation Conference (ANNSIM)","DOI":"10.23919/ANNSIM55834.2022.9859521","event-place":"San Diego, CA, USA","event-title":"2022 Annual Modeling and Simulation Conference (ANNSIM)","ISBN":"978-1-71385-288-9","language":"en","license":"https://doi.org/10.15223/policy-029","page":"706-717","publisher":"IEEE","publisher-place":"San Diego, CA, USA","source":"DOI.org (Crossref)","title":"Capturing Façade Diversity in Urban Settings Using an Automated Window to Wall Ratio Extraction and Detection Workflow","URL":"https://ieeexplore.ieee.org/document/9859521/","author":[{"family":"Tarkhan","given":"Nada"},{"family":"Letellier-Duchesne","given":"Samuel"},{"family":"Reinhart","given":"Christoph"}],"accessed":{"date-parts":[["2024",5,10]]},"issued":{"date-parts":[["2022",7,18]]}}}],"schema":"https://github.com/citation-style-language/schema/raw/master/csl-citation.json"} </w:instrText>
      </w:r>
      <w:r>
        <w:fldChar w:fldCharType="separate"/>
      </w:r>
      <w:r w:rsidR="00D70A35" w:rsidRPr="00D70A35">
        <w:rPr>
          <w:rFonts w:cs="Arial"/>
        </w:rPr>
        <w:t>[14]</w:t>
      </w:r>
      <w:r>
        <w:fldChar w:fldCharType="end"/>
      </w:r>
      <w:r>
        <w:t xml:space="preserve"> utilized a combination of publicly available façade datasets and street view images. </w:t>
      </w:r>
      <w:commentRangeEnd w:id="369"/>
      <w:r w:rsidR="001E5F70">
        <w:rPr>
          <w:rStyle w:val="CommentReference"/>
        </w:rPr>
        <w:commentReference w:id="369"/>
      </w:r>
      <w:commentRangeEnd w:id="370"/>
      <w:r w:rsidR="00544423">
        <w:rPr>
          <w:rStyle w:val="CommentReference"/>
        </w:rPr>
        <w:commentReference w:id="370"/>
      </w:r>
      <w:commentRangeStart w:id="371"/>
      <w:commentRangeStart w:id="372"/>
      <w:r>
        <w:t>This approach aim</w:t>
      </w:r>
      <w:ins w:id="373" w:author="Fadi Moubayed" w:date="2024-09-20T11:05:00Z">
        <w:r w:rsidR="00544423">
          <w:t>s at</w:t>
        </w:r>
      </w:ins>
      <w:del w:id="374" w:author="Fadi Moubayed" w:date="2024-09-20T11:05:00Z">
        <w:r w:rsidDel="00544423">
          <w:delText>ed to</w:delText>
        </w:r>
      </w:del>
      <w:r>
        <w:t xml:space="preserve"> enhanc</w:t>
      </w:r>
      <w:ins w:id="375" w:author="Fadi Moubayed" w:date="2024-09-20T11:05:00Z">
        <w:r w:rsidR="00544423">
          <w:t>ing</w:t>
        </w:r>
      </w:ins>
      <w:del w:id="376" w:author="Fadi Moubayed" w:date="2024-09-20T11:05:00Z">
        <w:r w:rsidDel="00544423">
          <w:delText>e</w:delText>
        </w:r>
      </w:del>
      <w:r>
        <w:t xml:space="preserve"> the dataset's variety in resolution, quality, and the presence of obstacles, thereby improving the model's ability to generalize and learn from different types of images. The dataset combined elements from two distinct categories, resulting in images of various sizes, some of which were prelabeled while others required manual labeling. A rectifying algorithm was employed, involving steps such as taking the footprints of the buildings' polygons, identifying the corner points, calculating the camera angle based on the midpoint between these points and the camera location, and applying </w:t>
      </w:r>
      <w:proofErr w:type="spellStart"/>
      <w:r>
        <w:t>homography</w:t>
      </w:r>
      <w:proofErr w:type="spellEnd"/>
      <w:r>
        <w:t xml:space="preserve"> to rectify the extracted images into an orthogonal view. This processed dataset was then subjected to a CNN architecture for machine learning applications</w:t>
      </w:r>
      <w:r w:rsidR="00E3012C">
        <w:t>.</w:t>
      </w:r>
      <w:commentRangeEnd w:id="371"/>
      <w:r w:rsidR="001E5F70">
        <w:rPr>
          <w:rStyle w:val="CommentReference"/>
        </w:rPr>
        <w:commentReference w:id="371"/>
      </w:r>
      <w:commentRangeEnd w:id="372"/>
      <w:r w:rsidR="0092384A">
        <w:rPr>
          <w:rStyle w:val="CommentReference"/>
        </w:rPr>
        <w:commentReference w:id="372"/>
      </w:r>
      <w:r w:rsidR="00243411">
        <w:t xml:space="preserve"> After testing the method on around 864 images from the dataset, the successful detection rate reached up to 72% of the buildings with 10 % error rate, highest when windows are </w:t>
      </w:r>
      <w:r w:rsidR="00243411" w:rsidRPr="00243411">
        <w:t>typology</w:t>
      </w:r>
      <w:r w:rsidR="00243411">
        <w:t xml:space="preserve"> and</w:t>
      </w:r>
      <w:r w:rsidR="00243411" w:rsidRPr="00243411">
        <w:t xml:space="preserve"> punched</w:t>
      </w:r>
      <w:r w:rsidR="00243411">
        <w:t>, lowest when windows are glazed.</w:t>
      </w:r>
    </w:p>
    <w:p w14:paraId="18C5C2CD" w14:textId="6F4D8F23" w:rsidR="000F30D4" w:rsidRPr="00957A8E" w:rsidRDefault="000F30D4">
      <w:pPr>
        <w:spacing w:after="200" w:line="276" w:lineRule="auto"/>
        <w:jc w:val="left"/>
      </w:pPr>
      <w:r w:rsidRPr="00957A8E">
        <w:br w:type="page"/>
      </w:r>
    </w:p>
    <w:p w14:paraId="79BC4A28" w14:textId="3AF25BF0" w:rsidR="0099273C" w:rsidRDefault="000F30D4" w:rsidP="004607E9">
      <w:pPr>
        <w:pStyle w:val="Heading1"/>
      </w:pPr>
      <w:bookmarkStart w:id="377" w:name="_Toc171260318"/>
      <w:bookmarkStart w:id="378" w:name="_Toc175781184"/>
      <w:commentRangeStart w:id="379"/>
      <w:commentRangeStart w:id="380"/>
      <w:r w:rsidRPr="00957A8E">
        <w:lastRenderedPageBreak/>
        <w:t>Thesis goal</w:t>
      </w:r>
      <w:bookmarkEnd w:id="377"/>
      <w:commentRangeEnd w:id="379"/>
      <w:r w:rsidR="0038708E">
        <w:rPr>
          <w:rStyle w:val="CommentReference"/>
          <w:rFonts w:cs="Times New Roman"/>
          <w:b w:val="0"/>
          <w:bCs w:val="0"/>
          <w:smallCaps w:val="0"/>
        </w:rPr>
        <w:commentReference w:id="379"/>
      </w:r>
      <w:bookmarkEnd w:id="378"/>
      <w:commentRangeEnd w:id="380"/>
      <w:r w:rsidR="00404AE7">
        <w:rPr>
          <w:rStyle w:val="CommentReference"/>
          <w:rFonts w:cs="Times New Roman"/>
          <w:b w:val="0"/>
          <w:bCs w:val="0"/>
          <w:smallCaps w:val="0"/>
        </w:rPr>
        <w:commentReference w:id="380"/>
      </w:r>
    </w:p>
    <w:p w14:paraId="51083EA2" w14:textId="550BA9EB" w:rsidR="00C15BB8" w:rsidRPr="00C15BB8" w:rsidRDefault="006506AF" w:rsidP="00CC37AF">
      <w:pPr>
        <w:pStyle w:val="Firstparagraph"/>
      </w:pPr>
      <w:r>
        <w:t>Bridging computer vision with practical energy studies through machine learning</w:t>
      </w:r>
      <w:r w:rsidR="003C7B08">
        <w:t xml:space="preserve"> and</w:t>
      </w:r>
      <w:r>
        <w:t xml:space="preserve"> focus</w:t>
      </w:r>
      <w:r w:rsidR="003C7B08">
        <w:t>ing</w:t>
      </w:r>
      <w:r>
        <w:t xml:space="preserve"> on the automatic estimation of the window-to-wall ratio (WWR) on a large scale</w:t>
      </w:r>
      <w:ins w:id="381" w:author="Fadi Moubayed" w:date="2024-09-24T11:40:00Z">
        <w:r w:rsidR="00FC1944">
          <w:t>.</w:t>
        </w:r>
      </w:ins>
      <w:del w:id="382" w:author="Fadi Moubayed" w:date="2024-09-24T11:40:00Z">
        <w:r w:rsidDel="00FC1944">
          <w:delText>, such as across entire cities.</w:delText>
        </w:r>
      </w:del>
      <w:r>
        <w:t xml:space="preserve"> </w:t>
      </w:r>
      <w:r w:rsidR="002532E7" w:rsidRPr="002532E7">
        <w:t>The WWR is a crucial parameter in energy studies</w:t>
      </w:r>
      <w:ins w:id="383" w:author="Fadi Moubayed" w:date="2024-09-24T11:40:00Z">
        <w:r w:rsidR="00FC1944">
          <w:t>.</w:t>
        </w:r>
      </w:ins>
      <w:del w:id="384" w:author="Fadi Moubayed" w:date="2024-09-24T11:40:00Z">
        <w:r w:rsidR="002532E7" w:rsidRPr="002532E7" w:rsidDel="00FC1944">
          <w:delText>, as</w:delText>
        </w:r>
      </w:del>
      <w:r w:rsidR="002532E7" w:rsidRPr="002532E7">
        <w:t xml:space="preserve"> </w:t>
      </w:r>
      <w:ins w:id="385" w:author="Fadi Moubayed" w:date="2024-09-24T11:40:00Z">
        <w:r w:rsidR="00FC1944">
          <w:t>I</w:t>
        </w:r>
      </w:ins>
      <w:del w:id="386" w:author="Fadi Moubayed" w:date="2024-09-24T11:40:00Z">
        <w:r w:rsidR="002532E7" w:rsidRPr="002532E7" w:rsidDel="00FC1944">
          <w:delText>i</w:delText>
        </w:r>
      </w:del>
      <w:r w:rsidR="002532E7" w:rsidRPr="002532E7">
        <w:t>t significantly impacts building energy performance</w:t>
      </w:r>
      <w:r>
        <w:t xml:space="preserve">. </w:t>
      </w:r>
      <w:r w:rsidRPr="002C241E">
        <w:t xml:space="preserve">Automating WWR estimation on a large scale will reduce both the time and cost associated with manual measurements </w:t>
      </w:r>
      <w:r>
        <w:fldChar w:fldCharType="begin"/>
      </w:r>
      <w:r>
        <w:instrText xml:space="preserve"> ADDIN ZOTERO_ITEM CSL_CITATION {"citationID":"wi5ffB1D","properties":{"formattedCitation":"[1]","plainCitation":"[1]","noteIndex":0},"citationItems":[{"id":13,"uris":["http://zotero.org/users/local/10p1TQos/items/IV88SNFJ"],"itemData":{"id":13,"type":"article-journal","abstract":"Window-to-wall ratio (WWR) is one of the most important parameters influencing building and urban energy consumption. In the context of urban energy simulation, determining the WWRs of numerous urban buildings is a challenging task. This paper presents an artificial intelligence (AI) built on semantic segmentation and convolutional neural network. The AI was trained to recognize opaque walls and transparent windows and thus be able to calculate the WWRs from building elevation images. The AI was tested using manual calculations and building elevations with true WWRs known. The testing results show that the AI is able to determine the WWRs with satisfactory accuracy.","language":"en","source":"Zotero","title":"An Innovative Approach to Determine Building Window- To-Wall Ratios for Urban Energy Simulation","author":[{"family":"Shi","given":"Xing"},{"family":"Wang","given":"Chao"},{"family":"Wang","given":"Meng"},{"family":"Tang","given":"Peng"}]}}],"schema":"https://github.com/citation-style-language/schema/raw/master/csl-citation.json"} </w:instrText>
      </w:r>
      <w:r>
        <w:fldChar w:fldCharType="separate"/>
      </w:r>
      <w:r w:rsidRPr="00710981">
        <w:rPr>
          <w:rFonts w:cs="Arial"/>
        </w:rPr>
        <w:t>[1]</w:t>
      </w:r>
      <w:r>
        <w:fldChar w:fldCharType="end"/>
      </w:r>
      <w:r>
        <w:t xml:space="preserve">. </w:t>
      </w:r>
      <w:commentRangeStart w:id="387"/>
      <w:commentRangeStart w:id="388"/>
      <w:r>
        <w:t xml:space="preserve">This integration could enhance building energy performance on a large scale and </w:t>
      </w:r>
      <w:ins w:id="389" w:author="mohamad albaaj" w:date="2024-09-23T22:42:00Z">
        <w:r w:rsidR="00CC37AF" w:rsidRPr="00CC37AF">
          <w:t>results in better and more feasible energy modelling</w:t>
        </w:r>
      </w:ins>
      <w:del w:id="390" w:author="mohamad albaaj" w:date="2024-09-23T22:42:00Z">
        <w:r w:rsidDel="00CC37AF">
          <w:delText>contribute to global efforts in energy conservation and sustainability</w:delText>
        </w:r>
      </w:del>
      <w:r>
        <w:t>.</w:t>
      </w:r>
      <w:commentRangeEnd w:id="387"/>
      <w:r w:rsidR="00544423">
        <w:rPr>
          <w:rStyle w:val="CommentReference"/>
        </w:rPr>
        <w:commentReference w:id="387"/>
      </w:r>
      <w:commentRangeEnd w:id="388"/>
      <w:r w:rsidR="00CC37AF">
        <w:rPr>
          <w:rStyle w:val="CommentReference"/>
        </w:rPr>
        <w:commentReference w:id="388"/>
      </w:r>
    </w:p>
    <w:p w14:paraId="1BF9D38F" w14:textId="77777777" w:rsidR="006506AF" w:rsidRDefault="006506AF" w:rsidP="00710981">
      <w:pPr>
        <w:pStyle w:val="Firstparagraph"/>
      </w:pPr>
    </w:p>
    <w:p w14:paraId="370323E1" w14:textId="13A62B93" w:rsidR="004D27BE" w:rsidRPr="00264078" w:rsidDel="004D27BE" w:rsidRDefault="009B77C4" w:rsidP="00D338FC">
      <w:pPr>
        <w:pStyle w:val="Firstparagraph"/>
        <w:rPr>
          <w:ins w:id="391" w:author="Fadi Moubayed" w:date="2024-09-20T11:12:00Z"/>
          <w:del w:id="392" w:author="mohamad albaaj" w:date="2024-09-23T21:59:00Z"/>
        </w:rPr>
      </w:pPr>
      <w:ins w:id="393" w:author="mohamad albaaj" w:date="2024-09-23T22:05:00Z">
        <w:r w:rsidRPr="009B77C4">
          <w:t>Traditional deep learning models can be employed for semantic segmentation</w:t>
        </w:r>
      </w:ins>
      <w:ins w:id="394" w:author="Fadi Moubayed" w:date="2024-09-24T11:41:00Z">
        <w:r w:rsidR="00FC1944">
          <w:t>.</w:t>
        </w:r>
      </w:ins>
      <w:ins w:id="395" w:author="mohamad albaaj" w:date="2024-09-23T22:05:00Z">
        <w:del w:id="396" w:author="Fadi Moubayed" w:date="2024-09-24T11:41:00Z">
          <w:r w:rsidRPr="009B77C4" w:rsidDel="00FC1944">
            <w:delText>,</w:delText>
          </w:r>
        </w:del>
        <w:r w:rsidRPr="009B77C4">
          <w:t xml:space="preserve"> </w:t>
        </w:r>
      </w:ins>
      <w:ins w:id="397" w:author="Fadi Moubayed" w:date="2024-09-24T11:41:00Z">
        <w:r w:rsidR="00FC1944">
          <w:t>E</w:t>
        </w:r>
      </w:ins>
      <w:ins w:id="398" w:author="mohamad albaaj" w:date="2024-09-23T22:05:00Z">
        <w:del w:id="399" w:author="Fadi Moubayed" w:date="2024-09-24T11:41:00Z">
          <w:r w:rsidRPr="009B77C4" w:rsidDel="00FC1944">
            <w:delText>and e</w:delText>
          </w:r>
        </w:del>
        <w:r w:rsidRPr="009B77C4">
          <w:t>xperimenting with various architectures is key to achieving optimal performance and identifying the most suitable model for the task</w:t>
        </w:r>
      </w:ins>
      <w:commentRangeStart w:id="400"/>
      <w:commentRangeStart w:id="401"/>
      <w:commentRangeStart w:id="402"/>
      <w:del w:id="403" w:author="mohamad albaaj" w:date="2024-09-23T21:58:00Z">
        <w:r w:rsidR="002E1290" w:rsidRPr="002E1290" w:rsidDel="004D27BE">
          <w:delText>utiliz</w:delText>
        </w:r>
        <w:r w:rsidR="002E1290" w:rsidDel="004D27BE">
          <w:delText>ing</w:delText>
        </w:r>
        <w:r w:rsidR="002E1290" w:rsidRPr="002E1290" w:rsidDel="004D27BE">
          <w:delText xml:space="preserve"> </w:delText>
        </w:r>
      </w:del>
      <w:ins w:id="404" w:author="Fadi Moubayed" w:date="2024-09-20T11:08:00Z">
        <w:del w:id="405" w:author="mohamad albaaj" w:date="2024-09-23T20:59:00Z">
          <w:r w:rsidR="00544423" w:rsidDel="00056994">
            <w:delText>U</w:delText>
          </w:r>
          <w:r w:rsidR="00544423" w:rsidRPr="002E1290" w:rsidDel="00056994">
            <w:delText>tiliz</w:delText>
          </w:r>
          <w:r w:rsidR="00544423" w:rsidDel="00056994">
            <w:delText>ing</w:delText>
          </w:r>
          <w:r w:rsidR="00544423" w:rsidRPr="002E1290" w:rsidDel="00056994">
            <w:delText xml:space="preserve"> </w:delText>
          </w:r>
        </w:del>
      </w:ins>
      <w:del w:id="406" w:author="mohamad albaaj" w:date="2024-09-23T20:59:00Z">
        <w:r w:rsidR="002E1290" w:rsidRPr="002E1290" w:rsidDel="00056994">
          <w:delText xml:space="preserve">deep learning methods for semantic segmentation, assigning labels to individual pixels within an image. </w:delText>
        </w:r>
        <w:commentRangeEnd w:id="400"/>
        <w:r w:rsidR="00544423" w:rsidDel="00056994">
          <w:rPr>
            <w:rStyle w:val="CommentReference"/>
          </w:rPr>
          <w:commentReference w:id="400"/>
        </w:r>
      </w:del>
      <w:del w:id="407" w:author="mohamad albaaj" w:date="2024-09-23T21:58:00Z">
        <w:r w:rsidR="002E1290" w:rsidRPr="002E1290" w:rsidDel="004D27BE">
          <w:delText xml:space="preserve">This approach will not only facilitate accurate classification but also enable further analysis and processing based on the identified classes. Additionally, </w:delText>
        </w:r>
      </w:del>
      <w:del w:id="408" w:author="mohamad albaaj" w:date="2024-09-23T22:05:00Z">
        <w:r w:rsidR="002E1290" w:rsidRPr="002E1290" w:rsidDel="009B77C4">
          <w:delText xml:space="preserve">experimenting with various </w:delText>
        </w:r>
      </w:del>
      <w:del w:id="409" w:author="mohamad albaaj" w:date="2024-09-23T21:58:00Z">
        <w:r w:rsidR="002E1290" w:rsidRPr="002E1290" w:rsidDel="004D27BE">
          <w:delText xml:space="preserve">machine learning and deep learning </w:delText>
        </w:r>
      </w:del>
      <w:del w:id="410" w:author="mohamad albaaj" w:date="2024-09-23T22:05:00Z">
        <w:r w:rsidR="002E1290" w:rsidRPr="002E1290" w:rsidDel="009B77C4">
          <w:delText>models to achieve optimal performance and identify the most suitable model for this task</w:delText>
        </w:r>
      </w:del>
      <w:r w:rsidR="0067713B" w:rsidRPr="0067713B">
        <w:t>.</w:t>
      </w:r>
      <w:r w:rsidR="004607E9">
        <w:t xml:space="preserve"> </w:t>
      </w:r>
      <w:commentRangeStart w:id="411"/>
      <w:ins w:id="412" w:author="mohamad albaaj" w:date="2024-09-23T22:06:00Z">
        <w:del w:id="413" w:author="Fadi Moubayed" w:date="2024-09-24T11:41:00Z">
          <w:r w:rsidRPr="009B77C4" w:rsidDel="003C62F1">
            <w:delText xml:space="preserve">n </w:delText>
          </w:r>
        </w:del>
      </w:ins>
      <w:ins w:id="414" w:author="Fadi Moubayed" w:date="2024-09-24T11:41:00Z">
        <w:r w:rsidR="003C62F1">
          <w:t xml:space="preserve">An </w:t>
        </w:r>
      </w:ins>
      <w:ins w:id="415" w:author="mohamad albaaj" w:date="2024-09-23T22:06:00Z">
        <w:r w:rsidRPr="009B77C4">
          <w:t>evaluation framework is crucial for assessing model performance</w:t>
        </w:r>
      </w:ins>
      <w:ins w:id="416" w:author="Fadi Moubayed" w:date="2024-09-24T11:42:00Z">
        <w:r w:rsidR="0046618B">
          <w:t>.</w:t>
        </w:r>
      </w:ins>
      <w:ins w:id="417" w:author="mohamad albaaj" w:date="2024-09-23T22:06:00Z">
        <w:del w:id="418" w:author="Fadi Moubayed" w:date="2024-09-24T11:42:00Z">
          <w:r w:rsidRPr="009B77C4" w:rsidDel="0046618B">
            <w:delText>,</w:delText>
          </w:r>
        </w:del>
        <w:r w:rsidRPr="009B77C4">
          <w:t xml:space="preserve"> </w:t>
        </w:r>
      </w:ins>
      <w:ins w:id="419" w:author="Fadi Moubayed" w:date="2024-09-24T11:42:00Z">
        <w:r w:rsidR="0046618B">
          <w:t>U</w:t>
        </w:r>
      </w:ins>
      <w:ins w:id="420" w:author="mohamad albaaj" w:date="2024-09-23T22:06:00Z">
        <w:del w:id="421" w:author="Fadi Moubayed" w:date="2024-09-24T11:42:00Z">
          <w:r w:rsidRPr="009B77C4" w:rsidDel="0046618B">
            <w:delText>u</w:delText>
          </w:r>
        </w:del>
        <w:r w:rsidRPr="009B77C4">
          <w:t>sing metrics such as accuracy, precision</w:t>
        </w:r>
      </w:ins>
      <w:del w:id="422" w:author="mohamad albaaj" w:date="2024-09-23T22:06:00Z">
        <w:r w:rsidR="004607E9" w:rsidDel="009B77C4">
          <w:delText>A</w:delText>
        </w:r>
        <w:r w:rsidR="0019192A" w:rsidDel="009B77C4">
          <w:delText>n evaluation framework is essential to assess the performance of different models, using metrics such as accuracy, precision</w:delText>
        </w:r>
      </w:del>
      <w:r w:rsidR="0019192A">
        <w:t>, and recall</w:t>
      </w:r>
      <w:r w:rsidR="00281C4A">
        <w:t xml:space="preserve"> </w:t>
      </w:r>
      <w:r w:rsidR="00710981">
        <w:fldChar w:fldCharType="begin"/>
      </w:r>
      <w:r w:rsidR="00710981">
        <w:instrText xml:space="preserve"> ADDIN ZOTERO_ITEM CSL_CITATION {"citationID":"Qfl0rWBm","properties":{"formattedCitation":"[4]","plainCitation":"[4]","noteIndex":0},"citationItems":[{"id":34,"uris":["http://zotero.org/users/local/10p1TQos/items/DW4X3TCU"],"itemData":{"id":34,"type":"article-journal","abstract":"Energy consumption simulation and renovation of existing buildings require accurate acquisition of building façade features which mostly relies on time-consuming manual calculations based on architectural drawings. In this article, we proposed an automated deep learning-based approach based on the SE module and BiFPN to achieve precise and efficient façade feature extraction. The approach eliminated the image distortion of building façades and then enabled accurate segmentation of windows and accessory structures even under the situation of occlusion and reflection. The improved SOLOv2 algorithm resulted in a high mean average precision of 93% for window segmentation, leading to a more precise window-to-wall ratio estimation with a mean absolute error of 2.9% than the experts’ estimation and existing deep learning-based methods. Considering the accurate results of façade parsing, our method can be utilized for city-level building feature extraction, providing theoretical and practical references for urban building energy simulation, urban renewal, and building health examination.","container-title":"Energy and Buildings","DOI":"10.1016/j.enbuild.2023.113275","ISSN":"03787788","journalAbbreviation":"Energy and Buildings","language":"en","page":"113275","source":"DOI.org (Crossref)","title":"A deep learning method for building façade parsing utilizing improved SOLOv2 instance segmentation","volume":"295","author":[{"family":"Lu","given":"Yujie"},{"family":"Wei","given":"Wei"},{"family":"Li","given":"Peixian"},{"family":"Zhong","given":"Tao"},{"family":"Nong","given":"Yuanjun"},{"family":"Shi","given":"Xing"}],"issued":{"date-parts":[["2023",9]]}}}],"schema":"https://github.com/citation-style-language/schema/raw/master/csl-citation.json"} </w:instrText>
      </w:r>
      <w:r w:rsidR="00710981">
        <w:fldChar w:fldCharType="separate"/>
      </w:r>
      <w:r w:rsidR="00710981" w:rsidRPr="00710981">
        <w:rPr>
          <w:rFonts w:cs="Arial"/>
        </w:rPr>
        <w:t>[4]</w:t>
      </w:r>
      <w:r w:rsidR="00710981">
        <w:fldChar w:fldCharType="end"/>
      </w:r>
      <w:commentRangeEnd w:id="411"/>
      <w:r w:rsidR="0046618B">
        <w:rPr>
          <w:rStyle w:val="CommentReference"/>
        </w:rPr>
        <w:commentReference w:id="411"/>
      </w:r>
      <w:r w:rsidR="0019192A">
        <w:t xml:space="preserve">. Models like DeepLabV3 and U-Net are promising </w:t>
      </w:r>
      <w:del w:id="423" w:author="mohamad albaaj" w:date="2024-09-23T22:06:00Z">
        <w:r w:rsidR="0019192A" w:rsidDel="009B77C4">
          <w:delText>for this case</w:delText>
        </w:r>
      </w:del>
      <w:ins w:id="424" w:author="mohamad albaaj" w:date="2024-09-23T22:06:00Z">
        <w:r>
          <w:t>in this context</w:t>
        </w:r>
      </w:ins>
      <w:r w:rsidR="0019192A">
        <w:t>.</w:t>
      </w:r>
      <w:ins w:id="425" w:author="mohamad albaaj" w:date="2024-09-23T21:59:00Z">
        <w:r w:rsidR="004D27BE">
          <w:t xml:space="preserve"> </w:t>
        </w:r>
      </w:ins>
      <w:ins w:id="426" w:author="mohamad albaaj" w:date="2024-09-23T22:08:00Z">
        <w:r w:rsidRPr="009B77C4">
          <w:t xml:space="preserve">Additionally, </w:t>
        </w:r>
      </w:ins>
      <w:ins w:id="427" w:author="mohamad albaaj" w:date="2024-09-23T22:11:00Z">
        <w:r w:rsidRPr="009B77C4">
          <w:t xml:space="preserve">Expanding the dataset through the addition of other limited available datasets is likely to provide </w:t>
        </w:r>
        <w:del w:id="428" w:author="Fadi Moubayed" w:date="2024-09-24T11:43:00Z">
          <w:r w:rsidRPr="009B77C4" w:rsidDel="0046618B">
            <w:delText xml:space="preserve">significant </w:delText>
          </w:r>
        </w:del>
        <w:r w:rsidRPr="009B77C4">
          <w:t>improvements in model performance.</w:t>
        </w:r>
      </w:ins>
      <w:del w:id="429" w:author="mohamad albaaj" w:date="2024-09-23T22:03:00Z">
        <w:r w:rsidR="0019192A" w:rsidDel="009B77C4">
          <w:delText xml:space="preserve"> </w:delText>
        </w:r>
      </w:del>
      <w:commentRangeEnd w:id="401"/>
      <w:r w:rsidR="00E3392B">
        <w:rPr>
          <w:rStyle w:val="CommentReference"/>
        </w:rPr>
        <w:commentReference w:id="401"/>
      </w:r>
      <w:commentRangeEnd w:id="402"/>
      <w:r w:rsidR="00CC37AF">
        <w:rPr>
          <w:rStyle w:val="CommentReference"/>
        </w:rPr>
        <w:commentReference w:id="402"/>
      </w:r>
    </w:p>
    <w:p w14:paraId="6D1DCE41" w14:textId="2B7E7805" w:rsidR="00C45DCD" w:rsidRDefault="00C45DCD">
      <w:pPr>
        <w:pStyle w:val="Firstparagraph"/>
        <w:rPr>
          <w:ins w:id="430" w:author="Fadi Moubayed" w:date="2024-09-20T11:12:00Z"/>
        </w:rPr>
        <w:pPrChange w:id="431" w:author="mohamad albaaj" w:date="2024-09-23T22:12:00Z">
          <w:pPr/>
        </w:pPrChange>
      </w:pPr>
    </w:p>
    <w:p w14:paraId="2DCF1A94" w14:textId="2EB58531" w:rsidR="00C45DCD" w:rsidRPr="00C45DCD" w:rsidDel="00B50B1F" w:rsidRDefault="00C45DCD">
      <w:pPr>
        <w:rPr>
          <w:del w:id="432" w:author="mohamad albaaj" w:date="2024-09-23T22:12:00Z"/>
          <w:color w:val="FF0000"/>
          <w:rPrChange w:id="433" w:author="Fadi Moubayed" w:date="2024-09-20T11:13:00Z">
            <w:rPr>
              <w:del w:id="434" w:author="mohamad albaaj" w:date="2024-09-23T22:12:00Z"/>
            </w:rPr>
          </w:rPrChange>
        </w:rPr>
        <w:pPrChange w:id="435" w:author="Fadi Moubayed" w:date="2024-09-20T11:12:00Z">
          <w:pPr>
            <w:pStyle w:val="Firstparagraph"/>
          </w:pPr>
        </w:pPrChange>
      </w:pPr>
      <w:ins w:id="436" w:author="Fadi Moubayed" w:date="2024-09-20T11:12:00Z">
        <w:del w:id="437" w:author="mohamad albaaj" w:date="2024-09-23T22:12:00Z">
          <w:r w:rsidRPr="00C45DCD" w:rsidDel="00B50B1F">
            <w:rPr>
              <w:color w:val="FF0000"/>
              <w:rPrChange w:id="438" w:author="Fadi Moubayed" w:date="2024-09-20T11:13:00Z">
                <w:rPr/>
              </w:rPrChange>
            </w:rPr>
            <w:delText>I think the main purpose is to compare traditional deep learning models with the zero shot models. Also using the available dataset with the p</w:delText>
          </w:r>
        </w:del>
      </w:ins>
      <w:ins w:id="439" w:author="Fadi Moubayed" w:date="2024-09-20T11:13:00Z">
        <w:del w:id="440" w:author="mohamad albaaj" w:date="2024-09-23T22:12:00Z">
          <w:r w:rsidRPr="00C45DCD" w:rsidDel="00B50B1F">
            <w:rPr>
              <w:color w:val="FF0000"/>
              <w:rPrChange w:id="441" w:author="Fadi Moubayed" w:date="2024-09-20T11:13:00Z">
                <w:rPr/>
              </w:rPrChange>
            </w:rPr>
            <w:delText>otential of slightly expanding them with façade images obtained from the oblique imagery.</w:delText>
          </w:r>
        </w:del>
      </w:ins>
      <w:ins w:id="442" w:author="Fadi Moubayed" w:date="2024-09-20T11:12:00Z">
        <w:del w:id="443" w:author="mohamad albaaj" w:date="2024-09-23T22:12:00Z">
          <w:r w:rsidRPr="00C45DCD" w:rsidDel="00B50B1F">
            <w:rPr>
              <w:color w:val="FF0000"/>
              <w:rPrChange w:id="444" w:author="Fadi Moubayed" w:date="2024-09-20T11:13:00Z">
                <w:rPr/>
              </w:rPrChange>
            </w:rPr>
            <w:delText xml:space="preserve"> </w:delText>
          </w:r>
        </w:del>
      </w:ins>
    </w:p>
    <w:p w14:paraId="6ECFED41" w14:textId="77777777" w:rsidR="00281C4A" w:rsidRDefault="00281C4A" w:rsidP="004607E9">
      <w:pPr>
        <w:pStyle w:val="Firstparagraph"/>
      </w:pPr>
    </w:p>
    <w:p w14:paraId="07E83F42" w14:textId="34AF4E3C" w:rsidR="00C15BB8" w:rsidRPr="00C15BB8" w:rsidDel="00C15BB8" w:rsidRDefault="009B77C4" w:rsidP="009B77C4">
      <w:pPr>
        <w:pStyle w:val="Firstparagraph"/>
        <w:rPr>
          <w:del w:id="445" w:author="mohamad albaaj" w:date="2024-09-23T21:41:00Z"/>
        </w:rPr>
      </w:pPr>
      <w:ins w:id="446" w:author="mohamad albaaj" w:date="2024-09-23T22:07:00Z">
        <w:r w:rsidRPr="009B77C4">
          <w:t>In addition</w:t>
        </w:r>
      </w:ins>
      <w:commentRangeStart w:id="447"/>
      <w:del w:id="448" w:author="mohamad albaaj" w:date="2024-09-23T22:07:00Z">
        <w:r w:rsidR="0019192A" w:rsidDel="009B77C4">
          <w:delText>Additionally</w:delText>
        </w:r>
      </w:del>
      <w:r w:rsidR="0019192A">
        <w:t>, testing with zero</w:t>
      </w:r>
      <w:r w:rsidR="00D05D5F">
        <w:t xml:space="preserve"> </w:t>
      </w:r>
      <w:r w:rsidR="0019192A">
        <w:t>shot object detection model</w:t>
      </w:r>
      <w:r w:rsidR="00376ED8">
        <w:t xml:space="preserve"> such as</w:t>
      </w:r>
      <w:r w:rsidR="0019192A">
        <w:t xml:space="preserve"> Grounding DINO</w:t>
      </w:r>
      <w:r w:rsidR="004607E9">
        <w:t xml:space="preserve"> </w:t>
      </w:r>
      <w:r w:rsidR="00710981">
        <w:fldChar w:fldCharType="begin"/>
      </w:r>
      <w:r w:rsidR="00D70A35">
        <w:instrText xml:space="preserve"> ADDIN ZOTERO_ITEM CSL_CITATION {"citationID":"1PsV5wzb","properties":{"formattedCitation":"[15]","plainCitation":"[15]","noteIndex":0},"citationItems":[{"id":106,"uris":["http://zotero.org/users/local/10p1TQos/items/ABL8IBZ3"],"itemData":{"id":106,"type":"document","note":"_eprint: 2303.05499","title":"Grounding DINO: Marrying DINO with Grounded Pre-Training for Open-Set Object Detection","URL":"https://arxiv.org/abs/2303.05499","author":[{"family":"Liu","given":"Shilong"},{"family":"Zeng","given":"Zhaoyang"},{"family":"Ren","given":"Tianhe"},{"family":"Li","given":"Feng"},{"family":"Zhang","given":"Hao"},{"family":"Yang","given":"Jie"},{"family":"Jiang","given":"Qing"},{"family":"Li","given":"Chunyuan"},{"family":"Yang","given":"Jianwei"},{"family":"Su","given":"Hang"},{"family":"Zhu","given":"Jun"},{"family":"Zhang","given":"Lei"}],"issued":{"date-parts":[["2024"]]}}}],"schema":"https://github.com/citation-style-language/schema/raw/master/csl-citation.json"} </w:instrText>
      </w:r>
      <w:r w:rsidR="00710981">
        <w:fldChar w:fldCharType="separate"/>
      </w:r>
      <w:r w:rsidR="00D70A35" w:rsidRPr="00D70A35">
        <w:rPr>
          <w:rFonts w:cs="Arial"/>
        </w:rPr>
        <w:t>[15]</w:t>
      </w:r>
      <w:r w:rsidR="00710981">
        <w:fldChar w:fldCharType="end"/>
      </w:r>
      <w:r w:rsidR="00376ED8">
        <w:t xml:space="preserve"> and zero shot segmentation model such as SAM </w:t>
      </w:r>
      <w:r w:rsidR="00710981">
        <w:fldChar w:fldCharType="begin"/>
      </w:r>
      <w:r w:rsidR="00D70A35">
        <w:instrText xml:space="preserve"> ADDIN ZOTERO_ITEM CSL_CITATION {"citationID":"YV558PrX","properties":{"formattedCitation":"[13]","plainCitation":"[13]","noteIndex":0},"citationItems":[{"id":105,"uris":["http://zotero.org/users/local/10p1TQos/items/UG4X9N4Y"],"itemData":{"id":105,"type":"document","note":"_eprint: 2304.02643","title":"Segment Anything","URL":"https://arxiv.org/abs/2304.02643","author":[{"family":"Kirillov","given":"Alexander"},{"family":"Mintun","given":"Eric"},{"family":"Ravi","given":"Nikhila"},{"family":"Mao","given":"Hanzi"},{"family":"Rolland","given":"Chloe"},{"family":"Gustafson","given":"Laura"},{"family":"Xiao","given":"Tete"},{"family":"Whitehead","given":"Spencer"},{"family":"Berg","given":"Alexander C."},{"family":"Lo","given":"Wan-Yen"},{"family":"Dollár","given":"Piotr"},{"family":"Girshick","given":"Ross"}],"issued":{"date-parts":[["2023"]]}}}],"schema":"https://github.com/citation-style-language/schema/raw/master/csl-citation.json"} </w:instrText>
      </w:r>
      <w:r w:rsidR="00710981">
        <w:fldChar w:fldCharType="separate"/>
      </w:r>
      <w:r w:rsidR="00D70A35" w:rsidRPr="00D70A35">
        <w:rPr>
          <w:rFonts w:cs="Arial"/>
        </w:rPr>
        <w:t>[13]</w:t>
      </w:r>
      <w:r w:rsidR="00710981">
        <w:fldChar w:fldCharType="end"/>
      </w:r>
      <w:r w:rsidR="0019192A">
        <w:t>, shows potential in this context</w:t>
      </w:r>
      <w:r w:rsidR="009F3D6C">
        <w:t>.</w:t>
      </w:r>
      <w:r w:rsidR="0003655F">
        <w:t xml:space="preserve"> </w:t>
      </w:r>
      <w:r w:rsidR="00D45791" w:rsidRPr="00D45791">
        <w:t>These models are valuable because they do not require any prior training on the specific objects in the dataset</w:t>
      </w:r>
      <w:r w:rsidR="00D45791">
        <w:t xml:space="preserve">. </w:t>
      </w:r>
      <w:r w:rsidR="00D45791" w:rsidRPr="00D45791">
        <w:t>These models</w:t>
      </w:r>
      <w:r w:rsidR="00D45791">
        <w:t xml:space="preserve"> </w:t>
      </w:r>
      <w:r w:rsidR="00D45791" w:rsidRPr="00D45791">
        <w:t>represent a significant advancement in the field of object detection</w:t>
      </w:r>
      <w:r w:rsidR="0085010E">
        <w:t xml:space="preserve"> and</w:t>
      </w:r>
      <w:r w:rsidR="005F0DD5">
        <w:t xml:space="preserve"> semantic segmentation</w:t>
      </w:r>
      <w:r w:rsidR="00BF2393">
        <w:t xml:space="preserve"> </w:t>
      </w:r>
      <w:r w:rsidR="00BF2393">
        <w:fldChar w:fldCharType="begin"/>
      </w:r>
      <w:r w:rsidR="00BF2393">
        <w:instrText xml:space="preserve"> ADDIN ZOTERO_ITEM CSL_CITATION {"citationID":"hG2pjSDa","properties":{"formattedCitation":"[13], [15]","plainCitation":"[13], [15]","noteIndex":0},"citationItems":[{"id":105,"uris":["http://zotero.org/users/local/10p1TQos/items/UG4X9N4Y"],"itemData":{"id":105,"type":"document","note":"_eprint: 2304.02643","title":"Segment Anything","URL":"https://arxiv.org/abs/2304.02643","author":[{"family":"Kirillov","given":"Alexander"},{"family":"Mintun","given":"Eric"},{"family":"Ravi","given":"Nikhila"},{"family":"Mao","given":"Hanzi"},{"family":"Rolland","given":"Chloe"},{"family":"Gustafson","given":"Laura"},{"family":"Xiao","given":"Tete"},{"family":"Whitehead","given":"Spencer"},{"family":"Berg","given":"Alexander C."},{"family":"Lo","given":"Wan-Yen"},{"family":"Dollár","given":"Piotr"},{"family":"Girshick","given":"Ross"}],"issued":{"date-parts":[["2023"]]}}},{"id":106,"uris":["http://zotero.org/users/local/10p1TQos/items/ABL8IBZ3"],"itemData":{"id":106,"type":"document","note":"_eprint: 2303.05499","title":"Grounding DINO: Marrying DINO with Grounded Pre-Training for Open-Set Object Detection","URL":"https://arxiv.org/abs/2303.05499","author":[{"family":"Liu","given":"Shilong"},{"family":"Zeng","given":"Zhaoyang"},{"family":"Ren","given":"Tianhe"},{"family":"Li","given":"Feng"},{"family":"Zhang","given":"Hao"},{"family":"Yang","given":"Jie"},{"family":"Jiang","given":"Qing"},{"family":"Li","given":"Chunyuan"},{"family":"Yang","given":"Jianwei"},{"family":"Su","given":"Hang"},{"family":"Zhu","given":"Jun"},{"family":"Zhang","given":"Lei"}],"issued":{"date-parts":[["2024"]]}}}],"schema":"https://github.com/citation-style-language/schema/raw/master/csl-citation.json"} </w:instrText>
      </w:r>
      <w:r w:rsidR="00BF2393">
        <w:fldChar w:fldCharType="separate"/>
      </w:r>
      <w:r w:rsidR="00BF2393" w:rsidRPr="00BF2393">
        <w:rPr>
          <w:rFonts w:cs="Arial"/>
        </w:rPr>
        <w:t>[13], [15]</w:t>
      </w:r>
      <w:r w:rsidR="00BF2393">
        <w:fldChar w:fldCharType="end"/>
      </w:r>
      <w:r w:rsidR="00D45791" w:rsidRPr="00D45791">
        <w:t>.</w:t>
      </w:r>
      <w:r w:rsidR="00512194">
        <w:t xml:space="preserve"> E</w:t>
      </w:r>
      <w:r w:rsidR="00512194" w:rsidRPr="00512194">
        <w:t xml:space="preserve">xploring whether these models can be effectively utilized for calculating the </w:t>
      </w:r>
      <w:r w:rsidR="00512194">
        <w:t>window-to-wall ratio (WWR)</w:t>
      </w:r>
      <w:r w:rsidR="003508C7">
        <w:t xml:space="preserve">. </w:t>
      </w:r>
      <w:commentRangeStart w:id="449"/>
      <w:r w:rsidR="003508C7">
        <w:t xml:space="preserve">Comparing their performance with the performance of the </w:t>
      </w:r>
      <w:r w:rsidR="00CF00AF">
        <w:t>supervised</w:t>
      </w:r>
      <w:r w:rsidR="003508C7">
        <w:t xml:space="preserve"> models</w:t>
      </w:r>
      <w:r w:rsidR="00053A37">
        <w:t>.</w:t>
      </w:r>
      <w:commentRangeEnd w:id="447"/>
      <w:r w:rsidR="00C45DCD">
        <w:rPr>
          <w:rStyle w:val="CommentReference"/>
        </w:rPr>
        <w:commentReference w:id="447"/>
      </w:r>
      <w:commentRangeEnd w:id="449"/>
      <w:r w:rsidR="0046618B">
        <w:rPr>
          <w:rStyle w:val="CommentReference"/>
        </w:rPr>
        <w:commentReference w:id="449"/>
      </w:r>
    </w:p>
    <w:p w14:paraId="3AA2E543" w14:textId="5CEB9643" w:rsidR="000F30D4" w:rsidRPr="00957A8E" w:rsidRDefault="000F30D4" w:rsidP="009B77C4">
      <w:pPr>
        <w:pStyle w:val="Firstparagraph"/>
      </w:pPr>
      <w:r w:rsidRPr="00957A8E">
        <w:br w:type="page"/>
      </w:r>
    </w:p>
    <w:p w14:paraId="7FA95D96" w14:textId="21CAC287" w:rsidR="000F30D4" w:rsidRDefault="000F30D4" w:rsidP="000F30D4">
      <w:pPr>
        <w:pStyle w:val="Heading1"/>
        <w:rPr>
          <w:ins w:id="450" w:author="mohamad albaaj" w:date="2024-10-12T15:36:00Z" w16du:dateUtc="2024-10-12T13:36:00Z"/>
        </w:rPr>
      </w:pPr>
      <w:bookmarkStart w:id="451" w:name="_Toc171260319"/>
      <w:bookmarkStart w:id="452" w:name="_Toc175781185"/>
      <w:r w:rsidRPr="00957A8E">
        <w:lastRenderedPageBreak/>
        <w:t>Preliminary Results</w:t>
      </w:r>
      <w:bookmarkEnd w:id="451"/>
      <w:bookmarkEnd w:id="452"/>
    </w:p>
    <w:p w14:paraId="24755706" w14:textId="6C784344" w:rsidR="000049D3" w:rsidRPr="000049D3" w:rsidRDefault="006539CD">
      <w:pPr>
        <w:pStyle w:val="Firstparagraph"/>
        <w:pPrChange w:id="453" w:author="mohamad albaaj" w:date="2024-10-12T15:36:00Z" w16du:dateUtc="2024-10-12T13:36:00Z">
          <w:pPr>
            <w:pStyle w:val="Heading1"/>
          </w:pPr>
        </w:pPrChange>
      </w:pPr>
      <w:ins w:id="454" w:author="mohamad albaaj" w:date="2024-10-12T16:37:00Z" w16du:dateUtc="2024-10-12T14:37:00Z">
        <w:r>
          <w:t>In this section</w:t>
        </w:r>
      </w:ins>
      <w:ins w:id="455" w:author="mohamad albaaj" w:date="2024-10-12T16:38:00Z" w16du:dateUtc="2024-10-12T14:38:00Z">
        <w:r>
          <w:t xml:space="preserve">, four different </w:t>
        </w:r>
      </w:ins>
      <w:ins w:id="456" w:author="mohamad albaaj" w:date="2024-10-12T16:38:00Z">
        <w:r w:rsidRPr="006539CD">
          <w:t>distinct</w:t>
        </w:r>
      </w:ins>
      <w:ins w:id="457" w:author="mohamad albaaj" w:date="2024-10-12T16:38:00Z" w16du:dateUtc="2024-10-12T14:38:00Z">
        <w:r>
          <w:t xml:space="preserve"> approaches for</w:t>
        </w:r>
      </w:ins>
      <w:ins w:id="458" w:author="mohamad albaaj" w:date="2024-10-12T16:39:00Z" w16du:dateUtc="2024-10-12T14:39:00Z">
        <w:r>
          <w:t xml:space="preserve"> detecting windows on façade will be presented, each leveraging d</w:t>
        </w:r>
      </w:ins>
      <w:ins w:id="459" w:author="mohamad albaaj" w:date="2024-10-12T16:40:00Z" w16du:dateUtc="2024-10-12T14:40:00Z">
        <w:r>
          <w:t xml:space="preserve">ifferent machine learning techniques. </w:t>
        </w:r>
      </w:ins>
      <w:ins w:id="460" w:author="mohamad albaaj" w:date="2024-10-12T16:42:00Z" w16du:dateUtc="2024-10-12T14:42:00Z">
        <w:r>
          <w:t>Two of the four approaches</w:t>
        </w:r>
      </w:ins>
      <w:ins w:id="461" w:author="mohamad albaaj" w:date="2024-10-12T16:43:00Z" w16du:dateUtc="2024-10-12T14:43:00Z">
        <w:r w:rsidR="009B5EB3">
          <w:t xml:space="preserve"> are supervised semantic segmentation and supervised object detection, both of which </w:t>
        </w:r>
      </w:ins>
      <w:ins w:id="462" w:author="mohamad albaaj" w:date="2024-10-12T16:44:00Z" w16du:dateUtc="2024-10-12T14:44:00Z">
        <w:r w:rsidR="009B5EB3">
          <w:t xml:space="preserve">rely on labeled data to train the models. In contrast, the other two approaches, which are zero shot object detection and </w:t>
        </w:r>
      </w:ins>
      <w:ins w:id="463" w:author="mohamad albaaj" w:date="2024-10-12T16:45:00Z" w16du:dateUtc="2024-10-12T14:45:00Z">
        <w:r w:rsidR="009B5EB3">
          <w:t xml:space="preserve">zero shot semantic </w:t>
        </w:r>
        <w:proofErr w:type="spellStart"/>
        <w:r w:rsidR="009B5EB3">
          <w:t>segmenation</w:t>
        </w:r>
        <w:proofErr w:type="spellEnd"/>
        <w:r w:rsidR="009B5EB3">
          <w:t>, do not require labeled data.</w:t>
        </w:r>
      </w:ins>
      <w:ins w:id="464" w:author="mohamad albaaj" w:date="2024-10-12T16:46:00Z" w16du:dateUtc="2024-10-12T14:46:00Z">
        <w:r w:rsidR="00E25DD1">
          <w:t xml:space="preserve"> The </w:t>
        </w:r>
      </w:ins>
      <w:ins w:id="465" w:author="mohamad albaaj" w:date="2024-10-12T17:03:00Z" w16du:dateUtc="2024-10-12T15:03:00Z">
        <w:r w:rsidR="00AD61B3">
          <w:t>t</w:t>
        </w:r>
      </w:ins>
      <w:ins w:id="466" w:author="mohamad albaaj" w:date="2024-10-12T16:46:00Z" w16du:dateUtc="2024-10-12T14:46:00Z">
        <w:r w:rsidR="00E25DD1">
          <w:t xml:space="preserve">wo approaches, supervised semantic segmentation and the </w:t>
        </w:r>
      </w:ins>
      <w:ins w:id="467" w:author="mohamad albaaj" w:date="2024-10-12T16:59:00Z" w16du:dateUtc="2024-10-12T14:59:00Z">
        <w:r w:rsidR="00AD61B3">
          <w:t xml:space="preserve">one shot </w:t>
        </w:r>
      </w:ins>
      <w:ins w:id="468" w:author="mohamad albaaj" w:date="2024-10-12T17:00:00Z" w16du:dateUtc="2024-10-12T15:00:00Z">
        <w:r w:rsidR="00AD61B3">
          <w:t xml:space="preserve">semantic segmentation aiming to </w:t>
        </w:r>
      </w:ins>
      <w:ins w:id="469" w:author="mohamad albaaj" w:date="2024-10-12T17:01:00Z" w16du:dateUtc="2024-10-12T15:01:00Z">
        <w:r w:rsidR="00AD61B3">
          <w:t xml:space="preserve">classify each pixel in an image, while the supervised object detection and the one shot </w:t>
        </w:r>
      </w:ins>
      <w:ins w:id="470" w:author="mohamad albaaj" w:date="2024-10-12T17:02:00Z" w16du:dateUtc="2024-10-12T15:02:00Z">
        <w:r w:rsidR="00AD61B3">
          <w:t>object detection focus on identifying and localizing windows as bounding boxes</w:t>
        </w:r>
      </w:ins>
      <w:ins w:id="471" w:author="mohamad albaaj" w:date="2024-10-12T17:03:00Z" w16du:dateUtc="2024-10-12T15:03:00Z">
        <w:r w:rsidR="00AD61B3">
          <w:t>.</w:t>
        </w:r>
      </w:ins>
      <w:ins w:id="472" w:author="mohamad albaaj" w:date="2024-10-12T17:13:00Z" w16du:dateUtc="2024-10-12T15:13:00Z">
        <w:r w:rsidR="003D6ECD">
          <w:t xml:space="preserve"> </w:t>
        </w:r>
      </w:ins>
      <w:ins w:id="473" w:author="mohamad albaaj" w:date="2024-10-12T17:14:00Z" w16du:dateUtc="2024-10-12T15:14:00Z">
        <w:r w:rsidR="003D6ECD">
          <w:t xml:space="preserve">As shown in the figure (number) which illustrates the roadmap of the </w:t>
        </w:r>
      </w:ins>
      <w:ins w:id="474" w:author="mohamad albaaj" w:date="2024-10-12T17:34:00Z" w16du:dateUtc="2024-10-12T15:34:00Z">
        <w:r w:rsidR="00665585">
          <w:t xml:space="preserve">previous </w:t>
        </w:r>
      </w:ins>
      <w:ins w:id="475" w:author="mohamad albaaj" w:date="2024-10-12T17:35:00Z" w16du:dateUtc="2024-10-12T15:35:00Z">
        <w:r w:rsidR="00665585">
          <w:t>presented approaches.</w:t>
        </w:r>
      </w:ins>
      <w:ins w:id="476" w:author="mohamad albaaj" w:date="2024-10-12T17:36:00Z" w16du:dateUtc="2024-10-12T15:36:00Z">
        <w:r w:rsidR="00257BC4">
          <w:t xml:space="preserve"> </w:t>
        </w:r>
      </w:ins>
      <w:ins w:id="477" w:author="mohamad albaaj" w:date="2024-10-12T17:44:00Z" w16du:dateUtc="2024-10-12T15:44:00Z">
        <w:r w:rsidR="00257BC4">
          <w:t xml:space="preserve">Results </w:t>
        </w:r>
      </w:ins>
      <w:ins w:id="478" w:author="mohamad albaaj" w:date="2024-10-12T17:59:00Z" w16du:dateUtc="2024-10-12T15:59:00Z">
        <w:r w:rsidR="00393023">
          <w:t xml:space="preserve">obtained of each method are </w:t>
        </w:r>
      </w:ins>
      <w:ins w:id="479" w:author="mohamad albaaj" w:date="2024-10-12T18:00:00Z" w16du:dateUtc="2024-10-12T16:00:00Z">
        <w:r w:rsidR="00393023">
          <w:t xml:space="preserve">the accuracy, </w:t>
        </w:r>
        <w:proofErr w:type="spellStart"/>
        <w:r w:rsidR="00393023">
          <w:t>precesion</w:t>
        </w:r>
        <w:proofErr w:type="spellEnd"/>
        <w:r w:rsidR="00393023">
          <w:t>,</w:t>
        </w:r>
      </w:ins>
      <w:ins w:id="480" w:author="mohamad albaaj" w:date="2024-10-12T18:01:00Z" w16du:dateUtc="2024-10-12T16:01:00Z">
        <w:r w:rsidR="00393023">
          <w:t xml:space="preserve"> recall,</w:t>
        </w:r>
      </w:ins>
      <w:ins w:id="481" w:author="mohamad albaaj" w:date="2024-10-12T18:00:00Z" w16du:dateUtc="2024-10-12T16:00:00Z">
        <w:r w:rsidR="00393023">
          <w:t xml:space="preserve"> F1 score, </w:t>
        </w:r>
      </w:ins>
      <w:ins w:id="482" w:author="mohamad albaaj" w:date="2024-10-12T18:01:00Z" w16du:dateUtc="2024-10-12T16:01:00Z">
        <w:r w:rsidR="00393023">
          <w:t>IOU, TP, TN, FP, FN</w:t>
        </w:r>
      </w:ins>
      <w:ins w:id="483" w:author="mohamad albaaj" w:date="2024-10-12T18:02:00Z" w16du:dateUtc="2024-10-12T16:02:00Z">
        <w:r w:rsidR="00393023">
          <w:t xml:space="preserve">, </w:t>
        </w:r>
      </w:ins>
      <w:ins w:id="484" w:author="mohamad albaaj" w:date="2024-10-12T18:05:00Z" w16du:dateUtc="2024-10-12T16:05:00Z">
        <w:r w:rsidR="00393023">
          <w:t>(</w:t>
        </w:r>
      </w:ins>
      <w:ins w:id="485" w:author="mohamad albaaj" w:date="2024-10-12T18:02:00Z" w16du:dateUtc="2024-10-12T16:02:00Z">
        <w:r w:rsidR="00393023">
          <w:t xml:space="preserve">size/area </w:t>
        </w:r>
      </w:ins>
      <w:ins w:id="486" w:author="mohamad albaaj" w:date="2024-10-12T18:03:00Z" w16du:dateUtc="2024-10-12T16:03:00Z">
        <w:r w:rsidR="00393023">
          <w:t>to see the bounding box is</w:t>
        </w:r>
      </w:ins>
      <w:ins w:id="487" w:author="mohamad albaaj" w:date="2024-10-12T18:04:00Z" w16du:dateUtc="2024-10-12T16:04:00Z">
        <w:r w:rsidR="00393023">
          <w:t xml:space="preserve"> it</w:t>
        </w:r>
      </w:ins>
      <w:ins w:id="488" w:author="mohamad albaaj" w:date="2024-10-12T18:03:00Z" w16du:dateUtc="2024-10-12T16:03:00Z">
        <w:r w:rsidR="00393023">
          <w:t xml:space="preserve"> over or under</w:t>
        </w:r>
      </w:ins>
      <w:ins w:id="489" w:author="mohamad albaaj" w:date="2024-10-12T18:04:00Z" w16du:dateUtc="2024-10-12T16:04:00Z">
        <w:r w:rsidR="00393023">
          <w:t>estimates the window size compared to the segment</w:t>
        </w:r>
      </w:ins>
      <w:ins w:id="490" w:author="mohamad albaaj" w:date="2024-10-12T18:05:00Z" w16du:dateUtc="2024-10-12T16:05:00Z">
        <w:r w:rsidR="00393023">
          <w:t xml:space="preserve">ed one, and at what percentage), </w:t>
        </w:r>
      </w:ins>
    </w:p>
    <w:p w14:paraId="42FF8260" w14:textId="5F397C7B" w:rsidR="00B32FE4" w:rsidRDefault="00B32FE4" w:rsidP="00B32FE4">
      <w:pPr>
        <w:pStyle w:val="Heading2"/>
      </w:pPr>
      <w:bookmarkStart w:id="491" w:name="_Toc171260320"/>
      <w:bookmarkStart w:id="492" w:name="_Toc175781186"/>
      <w:commentRangeStart w:id="493"/>
      <w:commentRangeStart w:id="494"/>
      <w:r w:rsidRPr="00B32FE4">
        <w:t>Semantic Segmentation Approach</w:t>
      </w:r>
      <w:bookmarkEnd w:id="491"/>
      <w:commentRangeEnd w:id="493"/>
      <w:r w:rsidR="00C431F4">
        <w:rPr>
          <w:rStyle w:val="CommentReference"/>
          <w:rFonts w:cs="Times New Roman"/>
          <w:b w:val="0"/>
          <w:bCs w:val="0"/>
          <w:iCs w:val="0"/>
        </w:rPr>
        <w:commentReference w:id="493"/>
      </w:r>
      <w:bookmarkEnd w:id="492"/>
      <w:commentRangeEnd w:id="494"/>
      <w:r w:rsidR="004607E9">
        <w:rPr>
          <w:rStyle w:val="CommentReference"/>
          <w:rFonts w:cs="Times New Roman"/>
          <w:b w:val="0"/>
          <w:bCs w:val="0"/>
          <w:iCs w:val="0"/>
        </w:rPr>
        <w:commentReference w:id="494"/>
      </w:r>
    </w:p>
    <w:p w14:paraId="66A08E1B" w14:textId="342917A0" w:rsidR="006E6BA5" w:rsidRDefault="001A765E" w:rsidP="00233BE7">
      <w:pPr>
        <w:pStyle w:val="ListParagraph"/>
        <w:spacing w:before="0" w:after="160" w:line="259" w:lineRule="auto"/>
        <w:ind w:left="720"/>
        <w:jc w:val="left"/>
      </w:pPr>
      <w:r w:rsidRPr="001A765E">
        <w:t>A sample</w:t>
      </w:r>
      <w:r w:rsidR="00404AE7">
        <w:t xml:space="preserve"> of the</w:t>
      </w:r>
      <w:r w:rsidRPr="001A765E">
        <w:t xml:space="preserve"> dataset</w:t>
      </w:r>
      <w:r w:rsidR="00404AE7" w:rsidRPr="00404AE7">
        <w:t xml:space="preserve"> consisting of 49 images</w:t>
      </w:r>
      <w:r w:rsidR="00404AE7">
        <w:t xml:space="preserve"> </w:t>
      </w:r>
      <w:r w:rsidRPr="001A765E">
        <w:t>was labeled using the makesense.ai labeling tool</w:t>
      </w:r>
      <w:r w:rsidR="0078693C">
        <w:t xml:space="preserve"> </w:t>
      </w:r>
      <w:r w:rsidR="002D10CD">
        <w:fldChar w:fldCharType="begin"/>
      </w:r>
      <w:r w:rsidR="00D70A35">
        <w:instrText xml:space="preserve"> ADDIN ZOTERO_ITEM CSL_CITATION {"citationID":"MOgAJ1JL","properties":{"formattedCitation":"[16]","plainCitation":"[16]","noteIndex":0},"citationItems":[{"id":72,"uris":["http://zotero.org/users/local/10p1TQos/items/BA7YWC5I"],"itemData":{"id":72,"type":"document","title":"Make Sense","URL":"https://github.com/SkalskiP/make-sense/","author":[{"family":"Skalski","given":"Piotr"}],"issued":{"date-parts":[["2019"]]}}}],"schema":"https://github.com/citation-style-language/schema/raw/master/csl-citation.json"} </w:instrText>
      </w:r>
      <w:r w:rsidR="002D10CD">
        <w:fldChar w:fldCharType="separate"/>
      </w:r>
      <w:r w:rsidR="00D70A35" w:rsidRPr="00D70A35">
        <w:rPr>
          <w:rFonts w:cs="Arial"/>
        </w:rPr>
        <w:t>[16]</w:t>
      </w:r>
      <w:r w:rsidR="002D10CD">
        <w:fldChar w:fldCharType="end"/>
      </w:r>
      <w:r w:rsidR="00DA09AA">
        <w:t>.</w:t>
      </w:r>
      <w:r w:rsidR="00E0696C">
        <w:t xml:space="preserve"> The images were annotated</w:t>
      </w:r>
      <w:r w:rsidRPr="001A765E">
        <w:t xml:space="preserve"> into </w:t>
      </w:r>
      <w:r w:rsidR="00E0696C">
        <w:t>two</w:t>
      </w:r>
      <w:r w:rsidRPr="001A765E">
        <w:t xml:space="preserve"> classes: background</w:t>
      </w:r>
      <w:r w:rsidR="00E0696C">
        <w:t xml:space="preserve"> </w:t>
      </w:r>
      <w:r w:rsidRPr="001A765E">
        <w:t>and windows</w:t>
      </w:r>
      <w:r w:rsidR="00F94079">
        <w:t xml:space="preserve">. Polygons were used to define the boundaries of the objects, </w:t>
      </w:r>
      <w:r w:rsidR="000D3A9A" w:rsidRPr="000D3A9A">
        <w:t>ensuring compatibility with semantic segmentation methods</w:t>
      </w:r>
      <w:r w:rsidR="00F94079">
        <w:t xml:space="preserve">. </w:t>
      </w:r>
      <w:r w:rsidR="00233BE7" w:rsidRPr="00233BE7">
        <w:t>The annotations for each image were exported as a file containing points that define the polygon boundaries around each object class</w:t>
      </w:r>
      <w:r w:rsidR="00F94079">
        <w:t xml:space="preserve">. These points are associated with their respective categories and the image ID. </w:t>
      </w:r>
      <w:r w:rsidR="00FE46B0" w:rsidRPr="00FE46B0">
        <w:t>After reading the exported</w:t>
      </w:r>
      <w:r w:rsidR="00233BE7">
        <w:t xml:space="preserve"> </w:t>
      </w:r>
      <w:r w:rsidR="00FE46B0" w:rsidRPr="00FE46B0">
        <w:t xml:space="preserve">annotations file, </w:t>
      </w:r>
      <w:r w:rsidR="00882FA2" w:rsidRPr="0036521F">
        <w:t>each</w:t>
      </w:r>
      <w:r w:rsidR="0036521F" w:rsidRPr="0036521F">
        <w:t xml:space="preserve"> class was assigned a unique color from the grayscale range to create the masks</w:t>
      </w:r>
      <w:r w:rsidR="00F94079">
        <w:t>. The masks were</w:t>
      </w:r>
      <w:r w:rsidR="00B04A27">
        <w:t xml:space="preserve"> then</w:t>
      </w:r>
      <w:r w:rsidR="00F94079">
        <w:t xml:space="preserve"> exported in PNG format, which </w:t>
      </w:r>
      <w:r w:rsidR="00C70C3F" w:rsidRPr="00C70C3F">
        <w:t>is ideal for preserving exact pixel values</w:t>
      </w:r>
      <w:r w:rsidR="00DB4F93">
        <w:t>.</w:t>
      </w:r>
      <w:r w:rsidR="00111F0F" w:rsidRPr="00111F0F">
        <w:t xml:space="preserve"> A visual inspection was conducted to verify that the masks corresponded accurately to the expected annotations</w:t>
      </w:r>
      <w:r w:rsidR="00357E55">
        <w:t xml:space="preserve"> as shown in Figure 1</w:t>
      </w:r>
      <w:r w:rsidR="00111F0F">
        <w:t>.</w:t>
      </w:r>
    </w:p>
    <w:p w14:paraId="22058B39" w14:textId="7DBE49D1" w:rsidR="003B6F87" w:rsidRDefault="006E6BA5" w:rsidP="0078693C">
      <w:pPr>
        <w:spacing w:after="160" w:line="259" w:lineRule="auto"/>
        <w:jc w:val="center"/>
      </w:pPr>
      <w:r>
        <w:rPr>
          <w:noProof/>
        </w:rPr>
        <w:lastRenderedPageBreak/>
        <w:drawing>
          <wp:inline distT="0" distB="0" distL="0" distR="0" wp14:anchorId="5EF0183E" wp14:editId="789AB71B">
            <wp:extent cx="5742344" cy="5074920"/>
            <wp:effectExtent l="0" t="0" r="0" b="0"/>
            <wp:docPr id="697808846" name="Picture 2" descr="A collage of different images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808846" name="Picture 2" descr="A collage of different images of a building&#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42344" cy="5074920"/>
                    </a:xfrm>
                    <a:prstGeom prst="rect">
                      <a:avLst/>
                    </a:prstGeom>
                  </pic:spPr>
                </pic:pic>
              </a:graphicData>
            </a:graphic>
          </wp:inline>
        </w:drawing>
      </w:r>
    </w:p>
    <w:p w14:paraId="03234B97" w14:textId="39ED6254" w:rsidR="0047057D" w:rsidRDefault="003B6F87" w:rsidP="0098635A">
      <w:pPr>
        <w:pStyle w:val="Caption"/>
        <w:jc w:val="center"/>
      </w:pPr>
      <w:bookmarkStart w:id="495" w:name="_Toc171262103"/>
      <w:bookmarkStart w:id="496" w:name="_Toc175781270"/>
      <w:r w:rsidRPr="0058598C">
        <w:rPr>
          <w:b/>
          <w:bCs w:val="0"/>
        </w:rPr>
        <w:t xml:space="preserve">Figure </w:t>
      </w:r>
      <w:r w:rsidRPr="0058598C">
        <w:rPr>
          <w:b/>
          <w:bCs w:val="0"/>
        </w:rPr>
        <w:fldChar w:fldCharType="begin"/>
      </w:r>
      <w:r w:rsidRPr="0058598C">
        <w:rPr>
          <w:b/>
          <w:bCs w:val="0"/>
        </w:rPr>
        <w:instrText xml:space="preserve"> SEQ Figure \* ARABIC </w:instrText>
      </w:r>
      <w:r w:rsidRPr="0058598C">
        <w:rPr>
          <w:b/>
          <w:bCs w:val="0"/>
        </w:rPr>
        <w:fldChar w:fldCharType="separate"/>
      </w:r>
      <w:r w:rsidR="0078693C">
        <w:rPr>
          <w:b/>
          <w:bCs w:val="0"/>
          <w:noProof/>
        </w:rPr>
        <w:t>1</w:t>
      </w:r>
      <w:r w:rsidRPr="0058598C">
        <w:rPr>
          <w:b/>
          <w:bCs w:val="0"/>
        </w:rPr>
        <w:fldChar w:fldCharType="end"/>
      </w:r>
      <w:r w:rsidR="0058598C" w:rsidRPr="00615C91">
        <w:t>:</w:t>
      </w:r>
      <w:r w:rsidRPr="00615C91">
        <w:t xml:space="preserve"> image</w:t>
      </w:r>
      <w:r w:rsidR="0078693C" w:rsidRPr="00615C91">
        <w:t>s</w:t>
      </w:r>
      <w:r w:rsidRPr="00615C91">
        <w:t xml:space="preserve"> </w:t>
      </w:r>
      <w:bookmarkEnd w:id="495"/>
      <w:r w:rsidR="00C877F8" w:rsidRPr="00615C91">
        <w:t>with mask</w:t>
      </w:r>
      <w:bookmarkEnd w:id="496"/>
    </w:p>
    <w:p w14:paraId="2E952F9A" w14:textId="15398907" w:rsidR="00B643B9" w:rsidRDefault="00B643B9" w:rsidP="00B643B9">
      <w:pPr>
        <w:pStyle w:val="ListParagraph"/>
        <w:spacing w:after="200" w:line="276" w:lineRule="auto"/>
        <w:ind w:left="720"/>
        <w:jc w:val="left"/>
      </w:pPr>
    </w:p>
    <w:p w14:paraId="11AB8E2E" w14:textId="77777777" w:rsidR="00B643B9" w:rsidRDefault="00B643B9" w:rsidP="00B643B9">
      <w:pPr>
        <w:pStyle w:val="ListParagraph"/>
        <w:spacing w:after="200" w:line="276" w:lineRule="auto"/>
        <w:ind w:left="720"/>
        <w:jc w:val="left"/>
      </w:pPr>
    </w:p>
    <w:p w14:paraId="0FB4EADE" w14:textId="06D6DA05" w:rsidR="00C15BB8" w:rsidRPr="00615C91" w:rsidRDefault="00CE6A04" w:rsidP="00C15BB8">
      <w:pPr>
        <w:pStyle w:val="ListParagraph"/>
        <w:spacing w:after="200" w:line="276" w:lineRule="auto"/>
        <w:ind w:left="720"/>
      </w:pPr>
      <w:r>
        <w:t xml:space="preserve">The dataset was </w:t>
      </w:r>
      <w:r w:rsidRPr="00CE6A04">
        <w:t xml:space="preserve">Split </w:t>
      </w:r>
      <w:r>
        <w:t xml:space="preserve">into </w:t>
      </w:r>
      <w:r w:rsidRPr="00CE6A04">
        <w:t xml:space="preserve">training, validation, and testing subsets with a distribution ratio of </w:t>
      </w:r>
      <w:r>
        <w:t xml:space="preserve">0.7, 0.2, and 0.1 </w:t>
      </w:r>
      <w:r w:rsidRPr="00CE6A04">
        <w:t>respectively</w:t>
      </w:r>
      <w:ins w:id="497" w:author="Fadi Moubayed" w:date="2024-09-24T11:45:00Z">
        <w:r w:rsidR="0046618B">
          <w:t>. This</w:t>
        </w:r>
      </w:ins>
      <w:del w:id="498" w:author="Fadi Moubayed" w:date="2024-09-24T11:45:00Z">
        <w:r w:rsidR="00C7056D" w:rsidDel="0046618B">
          <w:delText>,</w:delText>
        </w:r>
      </w:del>
      <w:r>
        <w:t xml:space="preserve"> </w:t>
      </w:r>
      <w:del w:id="499" w:author="Fadi Moubayed" w:date="2024-09-24T11:45:00Z">
        <w:r w:rsidDel="0046618B">
          <w:delText>ensur</w:delText>
        </w:r>
      </w:del>
      <w:ins w:id="500" w:author="Fadi Moubayed" w:date="2024-09-24T11:45:00Z">
        <w:r w:rsidR="0046618B">
          <w:t>ensures</w:t>
        </w:r>
      </w:ins>
      <w:del w:id="501" w:author="Fadi Moubayed" w:date="2024-09-24T11:45:00Z">
        <w:r w:rsidDel="0046618B">
          <w:delText>ing</w:delText>
        </w:r>
      </w:del>
      <w:r>
        <w:t xml:space="preserve"> </w:t>
      </w:r>
      <w:r w:rsidRPr="00B643B9">
        <w:t xml:space="preserve">that each image </w:t>
      </w:r>
      <w:del w:id="502" w:author="Fadi Moubayed" w:date="2024-09-24T11:45:00Z">
        <w:r w:rsidRPr="00B643B9" w:rsidDel="0046618B">
          <w:delText xml:space="preserve">was </w:delText>
        </w:r>
      </w:del>
      <w:ins w:id="503" w:author="Fadi Moubayed" w:date="2024-09-24T11:45:00Z">
        <w:r w:rsidR="0046618B">
          <w:t>is</w:t>
        </w:r>
        <w:r w:rsidR="0046618B" w:rsidRPr="00B643B9">
          <w:t xml:space="preserve"> </w:t>
        </w:r>
      </w:ins>
      <w:r w:rsidRPr="00B643B9">
        <w:t>paired with its corresponding mask</w:t>
      </w:r>
      <w:r>
        <w:t>.</w:t>
      </w:r>
      <w:r w:rsidRPr="00CE6A04">
        <w:t xml:space="preserve"> The</w:t>
      </w:r>
      <w:r>
        <w:t xml:space="preserve"> training</w:t>
      </w:r>
      <w:r w:rsidRPr="00CE6A04">
        <w:t xml:space="preserve"> images were resized to a uniform dimension</w:t>
      </w:r>
      <w:r>
        <w:t xml:space="preserve"> </w:t>
      </w:r>
      <w:r w:rsidRPr="00CE6A04">
        <w:t xml:space="preserve">to </w:t>
      </w:r>
      <w:r w:rsidR="008544F8">
        <w:t>maintain</w:t>
      </w:r>
      <w:r w:rsidRPr="00CE6A04">
        <w:t xml:space="preserve"> consistency in the input data</w:t>
      </w:r>
      <w:r>
        <w:t xml:space="preserve">. </w:t>
      </w:r>
      <w:r w:rsidR="00453593" w:rsidRPr="00453593">
        <w:t>For segmentation</w:t>
      </w:r>
      <w:r w:rsidR="00453593">
        <w:t>,</w:t>
      </w:r>
      <w:r w:rsidR="00453593" w:rsidRPr="00453593">
        <w:t xml:space="preserve"> </w:t>
      </w:r>
      <w:r w:rsidR="007B403F">
        <w:t>a</w:t>
      </w:r>
      <w:r w:rsidR="00453593" w:rsidRPr="00453593">
        <w:t xml:space="preserve"> Fully Convolutional Network (FCN) based on the ResNet-50 architecture was selected</w:t>
      </w:r>
      <w:r w:rsidR="00453593">
        <w:t xml:space="preserve">, </w:t>
      </w:r>
      <w:r w:rsidR="009B007F" w:rsidRPr="009B007F">
        <w:t>utilizing</w:t>
      </w:r>
      <w:r w:rsidR="00453593">
        <w:t xml:space="preserve"> </w:t>
      </w:r>
      <w:r w:rsidR="00453593" w:rsidRPr="00453593">
        <w:t>pretrained weights</w:t>
      </w:r>
      <w:r w:rsidR="00453593">
        <w:t xml:space="preserve">. </w:t>
      </w:r>
      <w:r w:rsidR="00453593" w:rsidRPr="00453593">
        <w:t>The model was customized by adjusting</w:t>
      </w:r>
      <w:r w:rsidR="00453593">
        <w:t xml:space="preserve"> </w:t>
      </w:r>
      <w:r w:rsidR="00453593" w:rsidRPr="00453593">
        <w:t>Key training parameters</w:t>
      </w:r>
      <w:r w:rsidR="009F1D26">
        <w:t>,</w:t>
      </w:r>
      <w:r w:rsidR="00453593">
        <w:t xml:space="preserve"> </w:t>
      </w:r>
      <w:r w:rsidR="009F1D26" w:rsidRPr="009F1D26">
        <w:t>including setting the number of epochs to 50, choosing the Adam optimizer, and using</w:t>
      </w:r>
      <w:r w:rsidR="003457B7">
        <w:t xml:space="preserve"> Sigmoid</w:t>
      </w:r>
      <w:r w:rsidR="009F1D26" w:rsidRPr="009F1D26">
        <w:t xml:space="preserve"> a</w:t>
      </w:r>
      <w:r w:rsidR="003457B7">
        <w:t>s</w:t>
      </w:r>
      <w:r w:rsidR="00EF7F1D">
        <w:t xml:space="preserve"> a</w:t>
      </w:r>
      <w:r w:rsidR="009F1D26" w:rsidRPr="009F1D26">
        <w:t xml:space="preserve"> loss function</w:t>
      </w:r>
      <w:r w:rsidR="00BF623B" w:rsidRPr="00615C91">
        <w:t xml:space="preserve">. </w:t>
      </w:r>
      <w:r w:rsidR="00CA2334" w:rsidRPr="00CA2334">
        <w:t xml:space="preserve">The model’s performance was assessed on the </w:t>
      </w:r>
      <w:r w:rsidR="00954365" w:rsidRPr="00CA2334">
        <w:t>testing</w:t>
      </w:r>
      <w:r w:rsidR="00954365">
        <w:t xml:space="preserve"> </w:t>
      </w:r>
      <w:r w:rsidR="00954365" w:rsidRPr="00CA2334">
        <w:t>subset</w:t>
      </w:r>
      <w:r w:rsidR="00CA2334" w:rsidRPr="00CA2334">
        <w:t xml:space="preserve"> through visual inspections of the predicted segmentations</w:t>
      </w:r>
      <w:r w:rsidR="00FE3712">
        <w:t xml:space="preserve"> as shown in </w:t>
      </w:r>
      <w:r w:rsidR="00BC46CA">
        <w:t>Figure</w:t>
      </w:r>
      <w:r w:rsidR="00FE3712">
        <w:t xml:space="preserve"> 2</w:t>
      </w:r>
      <w:r w:rsidR="00CA2334" w:rsidRPr="00CA2334">
        <w:t xml:space="preserve">. This evaluation was crucial for determining the model's accuracy and its ability </w:t>
      </w:r>
      <w:r w:rsidR="00CA2334">
        <w:t>on</w:t>
      </w:r>
      <w:r w:rsidR="00CA2334" w:rsidRPr="00CA2334">
        <w:t xml:space="preserve"> unseen data</w:t>
      </w:r>
      <w:r w:rsidR="00BF623B" w:rsidRPr="00BF623B">
        <w:t>.</w:t>
      </w:r>
    </w:p>
    <w:p w14:paraId="50B2521E" w14:textId="0CBB1EC6" w:rsidR="00C81732" w:rsidRPr="00615C91" w:rsidRDefault="00C81732" w:rsidP="00C81732">
      <w:pPr>
        <w:pStyle w:val="ListParagraph"/>
        <w:spacing w:after="200" w:line="276" w:lineRule="auto"/>
        <w:ind w:left="720"/>
      </w:pPr>
    </w:p>
    <w:p w14:paraId="757461D8" w14:textId="64051A59" w:rsidR="00563959" w:rsidRDefault="00A37CE1" w:rsidP="00453593">
      <w:pPr>
        <w:pStyle w:val="ListParagraph"/>
        <w:spacing w:after="200" w:line="276" w:lineRule="auto"/>
        <w:ind w:left="720"/>
        <w:jc w:val="left"/>
      </w:pPr>
      <w:r>
        <w:lastRenderedPageBreak/>
        <w:br/>
      </w:r>
      <w:r w:rsidR="0098635A">
        <w:rPr>
          <w:noProof/>
        </w:rPr>
        <w:drawing>
          <wp:inline distT="0" distB="0" distL="0" distR="0" wp14:anchorId="4D0FB4C1" wp14:editId="5D2F618D">
            <wp:extent cx="5436235" cy="5463540"/>
            <wp:effectExtent l="0" t="0" r="0" b="3810"/>
            <wp:docPr id="1772760376" name="Picture 2" descr="A screenshot of a computer generated im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760376" name="Picture 2" descr="A screenshot of a computer generated imag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436235" cy="5463540"/>
                    </a:xfrm>
                    <a:prstGeom prst="rect">
                      <a:avLst/>
                    </a:prstGeom>
                  </pic:spPr>
                </pic:pic>
              </a:graphicData>
            </a:graphic>
          </wp:inline>
        </w:drawing>
      </w:r>
    </w:p>
    <w:p w14:paraId="2596C65A" w14:textId="346154AD" w:rsidR="00180306" w:rsidRDefault="0078693C" w:rsidP="0078693C">
      <w:pPr>
        <w:pStyle w:val="Caption"/>
        <w:jc w:val="center"/>
      </w:pPr>
      <w:bookmarkStart w:id="504" w:name="_Toc175781271"/>
      <w:r w:rsidRPr="0078693C">
        <w:rPr>
          <w:b/>
          <w:bCs w:val="0"/>
        </w:rPr>
        <w:t xml:space="preserve">Figure </w:t>
      </w:r>
      <w:r w:rsidRPr="0078693C">
        <w:rPr>
          <w:b/>
          <w:bCs w:val="0"/>
        </w:rPr>
        <w:fldChar w:fldCharType="begin"/>
      </w:r>
      <w:r w:rsidRPr="0078693C">
        <w:rPr>
          <w:b/>
          <w:bCs w:val="0"/>
        </w:rPr>
        <w:instrText xml:space="preserve"> SEQ Figure \* ARABIC </w:instrText>
      </w:r>
      <w:r w:rsidRPr="0078693C">
        <w:rPr>
          <w:b/>
          <w:bCs w:val="0"/>
        </w:rPr>
        <w:fldChar w:fldCharType="separate"/>
      </w:r>
      <w:r w:rsidRPr="0078693C">
        <w:rPr>
          <w:b/>
          <w:bCs w:val="0"/>
          <w:noProof/>
        </w:rPr>
        <w:t>2</w:t>
      </w:r>
      <w:r w:rsidRPr="0078693C">
        <w:rPr>
          <w:b/>
          <w:bCs w:val="0"/>
        </w:rPr>
        <w:fldChar w:fldCharType="end"/>
      </w:r>
      <w:r>
        <w:t xml:space="preserve">: </w:t>
      </w:r>
      <w:r w:rsidRPr="006C4B60">
        <w:t>image with mask and predictions</w:t>
      </w:r>
      <w:bookmarkEnd w:id="504"/>
    </w:p>
    <w:p w14:paraId="748E91E3" w14:textId="253BCF27" w:rsidR="00B949A4" w:rsidRPr="00374415" w:rsidRDefault="00B949A4" w:rsidP="00B949A4">
      <w:pPr>
        <w:pStyle w:val="ListParagraph"/>
        <w:rPr>
          <w:ins w:id="505" w:author="mohamad albaaj" w:date="2024-09-23T20:56:00Z"/>
          <w:rPrChange w:id="506" w:author="mohamad albaaj" w:date="2024-09-23T21:52:00Z">
            <w:rPr>
              <w:ins w:id="507" w:author="mohamad albaaj" w:date="2024-09-23T20:56:00Z"/>
              <w:lang w:val="de-DE"/>
            </w:rPr>
          </w:rPrChange>
        </w:rPr>
      </w:pPr>
      <w:ins w:id="508" w:author="mohamad albaaj" w:date="2024-09-23T20:56:00Z">
        <w:r w:rsidRPr="00374415">
          <w:rPr>
            <w:rPrChange w:id="509" w:author="mohamad albaaj" w:date="2024-09-23T21:52:00Z">
              <w:rPr>
                <w:lang w:val="de-DE"/>
              </w:rPr>
            </w:rPrChange>
          </w:rPr>
          <w:t xml:space="preserve">As shown in Figure 2, the results were inaccurate in the first and second images, but a bit improved in the third. One clear reason for this is the limited size of the dataset used for training. To </w:t>
        </w:r>
      </w:ins>
      <w:ins w:id="510" w:author="mohamad albaaj" w:date="2024-09-23T21:01:00Z">
        <w:r w:rsidR="00056994" w:rsidRPr="00374415">
          <w:t>improve</w:t>
        </w:r>
      </w:ins>
      <w:ins w:id="511" w:author="mohamad albaaj" w:date="2024-09-23T20:56:00Z">
        <w:r w:rsidRPr="00374415">
          <w:rPr>
            <w:rPrChange w:id="512" w:author="mohamad albaaj" w:date="2024-09-23T21:52:00Z">
              <w:rPr>
                <w:lang w:val="de-DE"/>
              </w:rPr>
            </w:rPrChange>
          </w:rPr>
          <w:t xml:space="preserve"> the performance of the model, several techniques can be applied, with the most effective likely being to expand the dataset. As mentioned earlier, there are a few available datasets that can be incorporated to </w:t>
        </w:r>
      </w:ins>
      <w:ins w:id="513" w:author="mohamad albaaj" w:date="2024-09-23T21:02:00Z">
        <w:r w:rsidR="0018167E" w:rsidRPr="00374415">
          <w:t>increase</w:t>
        </w:r>
      </w:ins>
      <w:ins w:id="514" w:author="mohamad albaaj" w:date="2024-09-23T20:56:00Z">
        <w:r w:rsidRPr="00374415">
          <w:rPr>
            <w:rPrChange w:id="515" w:author="mohamad albaaj" w:date="2024-09-23T21:52:00Z">
              <w:rPr>
                <w:lang w:val="de-DE"/>
              </w:rPr>
            </w:rPrChange>
          </w:rPr>
          <w:t xml:space="preserve"> </w:t>
        </w:r>
      </w:ins>
      <w:ins w:id="516" w:author="mohamad albaaj" w:date="2024-09-23T20:57:00Z">
        <w:r w:rsidRPr="00374415">
          <w:t>the</w:t>
        </w:r>
      </w:ins>
      <w:ins w:id="517" w:author="mohamad albaaj" w:date="2024-09-23T21:02:00Z">
        <w:r w:rsidR="0018167E" w:rsidRPr="00374415">
          <w:t xml:space="preserve"> </w:t>
        </w:r>
      </w:ins>
      <w:ins w:id="518" w:author="mohamad albaaj" w:date="2024-09-23T20:56:00Z">
        <w:r w:rsidRPr="00374415">
          <w:rPr>
            <w:rPrChange w:id="519" w:author="mohamad albaaj" w:date="2024-09-23T21:52:00Z">
              <w:rPr>
                <w:lang w:val="de-DE"/>
              </w:rPr>
            </w:rPrChange>
          </w:rPr>
          <w:t>data</w:t>
        </w:r>
      </w:ins>
      <w:ins w:id="520" w:author="mohamad albaaj" w:date="2024-09-23T20:57:00Z">
        <w:r w:rsidRPr="00374415">
          <w:t>set</w:t>
        </w:r>
      </w:ins>
      <w:ins w:id="521" w:author="mohamad albaaj" w:date="2024-09-23T21:02:00Z">
        <w:r w:rsidR="0018167E" w:rsidRPr="00374415">
          <w:t xml:space="preserve"> size</w:t>
        </w:r>
      </w:ins>
      <w:ins w:id="522" w:author="mohamad albaaj" w:date="2024-09-23T20:56:00Z">
        <w:r w:rsidRPr="00374415">
          <w:rPr>
            <w:rPrChange w:id="523" w:author="mohamad albaaj" w:date="2024-09-23T21:52:00Z">
              <w:rPr>
                <w:lang w:val="de-DE"/>
              </w:rPr>
            </w:rPrChange>
          </w:rPr>
          <w:t xml:space="preserve"> and improve</w:t>
        </w:r>
      </w:ins>
      <w:ins w:id="524" w:author="mohamad albaaj" w:date="2024-09-23T21:02:00Z">
        <w:r w:rsidR="0018167E" w:rsidRPr="00374415">
          <w:t xml:space="preserve"> t</w:t>
        </w:r>
      </w:ins>
      <w:ins w:id="525" w:author="mohamad albaaj" w:date="2024-09-23T21:03:00Z">
        <w:r w:rsidR="0018167E" w:rsidRPr="00374415">
          <w:t>he</w:t>
        </w:r>
      </w:ins>
      <w:ins w:id="526" w:author="mohamad albaaj" w:date="2024-09-23T20:56:00Z">
        <w:r w:rsidRPr="00374415">
          <w:rPr>
            <w:rPrChange w:id="527" w:author="mohamad albaaj" w:date="2024-09-23T21:52:00Z">
              <w:rPr>
                <w:lang w:val="de-DE"/>
              </w:rPr>
            </w:rPrChange>
          </w:rPr>
          <w:t xml:space="preserve"> model </w:t>
        </w:r>
      </w:ins>
      <w:ins w:id="528" w:author="mohamad albaaj" w:date="2024-09-23T22:02:00Z">
        <w:r w:rsidR="0094249B">
          <w:t>performance</w:t>
        </w:r>
      </w:ins>
      <w:ins w:id="529" w:author="mohamad albaaj" w:date="2024-09-23T20:56:00Z">
        <w:r w:rsidRPr="00374415">
          <w:rPr>
            <w:rPrChange w:id="530" w:author="mohamad albaaj" w:date="2024-09-23T21:52:00Z">
              <w:rPr>
                <w:lang w:val="de-DE"/>
              </w:rPr>
            </w:rPrChange>
          </w:rPr>
          <w:t>.</w:t>
        </w:r>
      </w:ins>
    </w:p>
    <w:p w14:paraId="78A2D71A" w14:textId="66C7438B" w:rsidR="00C7244D" w:rsidRPr="00374415" w:rsidRDefault="00B949A4" w:rsidP="00C2544E">
      <w:pPr>
        <w:pStyle w:val="ListParagraph"/>
        <w:rPr>
          <w:ins w:id="531" w:author="mohamad albaaj" w:date="2024-09-22T18:07:00Z"/>
        </w:rPr>
      </w:pPr>
      <w:ins w:id="532" w:author="mohamad albaaj" w:date="2024-09-23T20:56:00Z">
        <w:r w:rsidRPr="00374415">
          <w:rPr>
            <w:rPrChange w:id="533" w:author="mohamad albaaj" w:date="2024-09-23T21:52:00Z">
              <w:rPr>
                <w:lang w:val="de-DE"/>
              </w:rPr>
            </w:rPrChange>
          </w:rPr>
          <w:t>The following</w:t>
        </w:r>
      </w:ins>
      <w:ins w:id="534" w:author="mohamad albaaj" w:date="2024-09-23T21:03:00Z">
        <w:r w:rsidR="0018167E" w:rsidRPr="00374415">
          <w:t xml:space="preserve"> intended</w:t>
        </w:r>
      </w:ins>
      <w:ins w:id="535" w:author="mohamad albaaj" w:date="2024-09-23T20:56:00Z">
        <w:r w:rsidRPr="00374415">
          <w:rPr>
            <w:rPrChange w:id="536" w:author="mohamad albaaj" w:date="2024-09-23T21:52:00Z">
              <w:rPr>
                <w:lang w:val="de-DE"/>
              </w:rPr>
            </w:rPrChange>
          </w:rPr>
          <w:t xml:space="preserve"> section</w:t>
        </w:r>
      </w:ins>
      <w:ins w:id="537" w:author="mohamad albaaj" w:date="2024-09-23T22:43:00Z">
        <w:r w:rsidR="00086D1B">
          <w:t>s</w:t>
        </w:r>
      </w:ins>
      <w:ins w:id="538" w:author="mohamad albaaj" w:date="2024-09-23T20:56:00Z">
        <w:r w:rsidRPr="00374415">
          <w:rPr>
            <w:rPrChange w:id="539" w:author="mohamad albaaj" w:date="2024-09-23T21:52:00Z">
              <w:rPr>
                <w:lang w:val="de-DE"/>
              </w:rPr>
            </w:rPrChange>
          </w:rPr>
          <w:t xml:space="preserve"> of the work</w:t>
        </w:r>
      </w:ins>
      <w:ins w:id="540" w:author="mohamad albaaj" w:date="2024-09-23T21:03:00Z">
        <w:r w:rsidR="0018167E" w:rsidRPr="00374415">
          <w:t xml:space="preserve"> will</w:t>
        </w:r>
      </w:ins>
      <w:ins w:id="541" w:author="mohamad albaaj" w:date="2024-09-23T20:56:00Z">
        <w:r w:rsidRPr="00374415">
          <w:rPr>
            <w:rPrChange w:id="542" w:author="mohamad albaaj" w:date="2024-09-23T21:52:00Z">
              <w:rPr>
                <w:lang w:val="de-DE"/>
              </w:rPr>
            </w:rPrChange>
          </w:rPr>
          <w:t xml:space="preserve"> compare the performance of this model with zero</w:t>
        </w:r>
        <w:r w:rsidRPr="00374415">
          <w:t xml:space="preserve"> </w:t>
        </w:r>
        <w:r w:rsidRPr="00374415">
          <w:rPr>
            <w:rPrChange w:id="543" w:author="mohamad albaaj" w:date="2024-09-23T21:52:00Z">
              <w:rPr>
                <w:lang w:val="de-DE"/>
              </w:rPr>
            </w:rPrChange>
          </w:rPr>
          <w:t>shot semantic segmentation, as well as object detection with zero</w:t>
        </w:r>
        <w:r w:rsidRPr="00374415">
          <w:t xml:space="preserve"> </w:t>
        </w:r>
        <w:r w:rsidRPr="00374415">
          <w:rPr>
            <w:rPrChange w:id="544" w:author="mohamad albaaj" w:date="2024-09-23T21:52:00Z">
              <w:rPr>
                <w:lang w:val="de-DE"/>
              </w:rPr>
            </w:rPrChange>
          </w:rPr>
          <w:t>shot object detection. Each model's results will be discussed, and the optimal approach will be highlighted.</w:t>
        </w:r>
      </w:ins>
    </w:p>
    <w:p w14:paraId="375F7DAB" w14:textId="7E9FCCB7" w:rsidR="00C7244D" w:rsidDel="00097011" w:rsidRDefault="00C7244D" w:rsidP="0047057D">
      <w:pPr>
        <w:pStyle w:val="ListParagraph"/>
        <w:rPr>
          <w:del w:id="545" w:author="mohamad albaaj" w:date="2024-09-23T20:52:00Z"/>
        </w:rPr>
      </w:pPr>
    </w:p>
    <w:p w14:paraId="7A958763" w14:textId="2A82E126" w:rsidR="000F30D4" w:rsidRPr="00957A8E" w:rsidRDefault="00C45DCD" w:rsidP="0047057D">
      <w:pPr>
        <w:spacing w:after="200" w:line="276" w:lineRule="auto"/>
        <w:jc w:val="left"/>
      </w:pPr>
      <w:ins w:id="546" w:author="Fadi Moubayed" w:date="2024-09-20T11:15:00Z">
        <w:del w:id="547" w:author="mohamad albaaj" w:date="2024-09-23T22:43:00Z">
          <w:r w:rsidRPr="00C45DCD" w:rsidDel="001964A4">
            <w:rPr>
              <w:color w:val="FF0000"/>
              <w:rPrChange w:id="548" w:author="Fadi Moubayed" w:date="2024-09-20T11:16:00Z">
                <w:rPr/>
              </w:rPrChange>
            </w:rPr>
            <w:delText xml:space="preserve">Add a paragraph here </w:delText>
          </w:r>
        </w:del>
      </w:ins>
      <w:ins w:id="549" w:author="Fadi Moubayed" w:date="2024-09-20T11:16:00Z">
        <w:del w:id="550" w:author="mohamad albaaj" w:date="2024-09-23T22:43:00Z">
          <w:r w:rsidRPr="00C45DCD" w:rsidDel="001964A4">
            <w:rPr>
              <w:color w:val="FF0000"/>
              <w:rPrChange w:id="551" w:author="Fadi Moubayed" w:date="2024-09-20T11:16:00Z">
                <w:rPr/>
              </w:rPrChange>
            </w:rPr>
            <w:delText>regarding</w:delText>
          </w:r>
        </w:del>
      </w:ins>
      <w:ins w:id="552" w:author="Fadi Moubayed" w:date="2024-09-20T11:15:00Z">
        <w:del w:id="553" w:author="mohamad albaaj" w:date="2024-09-23T22:43:00Z">
          <w:r w:rsidRPr="00C45DCD" w:rsidDel="001964A4">
            <w:rPr>
              <w:color w:val="FF0000"/>
              <w:rPrChange w:id="554" w:author="Fadi Moubayed" w:date="2024-09-20T11:16:00Z">
                <w:rPr/>
              </w:rPrChange>
            </w:rPr>
            <w:delText xml:space="preserve"> using available datasets</w:delText>
          </w:r>
        </w:del>
      </w:ins>
      <w:ins w:id="555" w:author="Fadi Moubayed" w:date="2024-09-20T11:16:00Z">
        <w:del w:id="556" w:author="mohamad albaaj" w:date="2024-09-23T22:43:00Z">
          <w:r w:rsidRPr="00C45DCD" w:rsidDel="001964A4">
            <w:rPr>
              <w:color w:val="FF0000"/>
              <w:rPrChange w:id="557" w:author="Fadi Moubayed" w:date="2024-09-20T11:16:00Z">
                <w:rPr/>
              </w:rPrChange>
            </w:rPr>
            <w:delText xml:space="preserve"> to expand the training dataset and briefly mention what you are going to do in your thesis.</w:delText>
          </w:r>
        </w:del>
      </w:ins>
      <w:ins w:id="558" w:author="Fadi Moubayed" w:date="2024-09-20T11:15:00Z">
        <w:del w:id="559" w:author="mohamad albaaj" w:date="2024-09-23T22:43:00Z">
          <w:r w:rsidRPr="00C45DCD" w:rsidDel="001964A4">
            <w:rPr>
              <w:color w:val="FF0000"/>
              <w:rPrChange w:id="560" w:author="Fadi Moubayed" w:date="2024-09-20T11:16:00Z">
                <w:rPr/>
              </w:rPrChange>
            </w:rPr>
            <w:delText xml:space="preserve">  </w:delText>
          </w:r>
        </w:del>
      </w:ins>
      <w:r w:rsidR="000F30D4" w:rsidRPr="00957A8E">
        <w:br w:type="page"/>
      </w:r>
    </w:p>
    <w:p w14:paraId="70DB3966" w14:textId="7ECE59F9" w:rsidR="000F30D4" w:rsidRPr="00957A8E" w:rsidRDefault="000F30D4" w:rsidP="000F30D4">
      <w:pPr>
        <w:pStyle w:val="Heading1"/>
      </w:pPr>
      <w:bookmarkStart w:id="561" w:name="_Toc171260321"/>
      <w:bookmarkStart w:id="562" w:name="_Toc175781187"/>
      <w:r w:rsidRPr="00957A8E">
        <w:lastRenderedPageBreak/>
        <w:t>Work plan</w:t>
      </w:r>
      <w:bookmarkEnd w:id="561"/>
      <w:bookmarkEnd w:id="562"/>
    </w:p>
    <w:tbl>
      <w:tblPr>
        <w:tblStyle w:val="TableGrid"/>
        <w:tblW w:w="0" w:type="auto"/>
        <w:tblLook w:val="04A0" w:firstRow="1" w:lastRow="0" w:firstColumn="1" w:lastColumn="0" w:noHBand="0" w:noVBand="1"/>
      </w:tblPr>
      <w:tblGrid>
        <w:gridCol w:w="1746"/>
        <w:gridCol w:w="6066"/>
      </w:tblGrid>
      <w:tr w:rsidR="00232ED5" w14:paraId="12F527B5" w14:textId="77777777" w:rsidTr="0032540B">
        <w:trPr>
          <w:trHeight w:val="652"/>
        </w:trPr>
        <w:tc>
          <w:tcPr>
            <w:tcW w:w="1746" w:type="dxa"/>
          </w:tcPr>
          <w:p w14:paraId="67818853" w14:textId="77777777" w:rsidR="00232ED5" w:rsidRDefault="00232ED5">
            <w:r>
              <w:t xml:space="preserve">1-2 weeks </w:t>
            </w:r>
          </w:p>
        </w:tc>
        <w:tc>
          <w:tcPr>
            <w:tcW w:w="6066" w:type="dxa"/>
          </w:tcPr>
          <w:p w14:paraId="6F57B62F" w14:textId="77777777" w:rsidR="00232ED5" w:rsidRDefault="00232ED5">
            <w:r>
              <w:t>Collecting data, research papers about the topic</w:t>
            </w:r>
          </w:p>
        </w:tc>
      </w:tr>
      <w:tr w:rsidR="00232ED5" w14:paraId="2E05C183" w14:textId="77777777" w:rsidTr="0032540B">
        <w:trPr>
          <w:trHeight w:val="652"/>
        </w:trPr>
        <w:tc>
          <w:tcPr>
            <w:tcW w:w="1746" w:type="dxa"/>
          </w:tcPr>
          <w:p w14:paraId="6200FD54" w14:textId="77777777" w:rsidR="00232ED5" w:rsidRDefault="00232ED5">
            <w:r>
              <w:t>3-4 weeks</w:t>
            </w:r>
          </w:p>
        </w:tc>
        <w:tc>
          <w:tcPr>
            <w:tcW w:w="6066" w:type="dxa"/>
          </w:tcPr>
          <w:p w14:paraId="5B0370A8" w14:textId="77777777" w:rsidR="00232ED5" w:rsidRDefault="00232ED5">
            <w:r>
              <w:t>implementation of the first semantic segmentation model fcn_resnet50</w:t>
            </w:r>
          </w:p>
        </w:tc>
      </w:tr>
      <w:tr w:rsidR="00232ED5" w14:paraId="354982C0" w14:textId="77777777" w:rsidTr="0032540B">
        <w:trPr>
          <w:trHeight w:val="681"/>
        </w:trPr>
        <w:tc>
          <w:tcPr>
            <w:tcW w:w="1746" w:type="dxa"/>
          </w:tcPr>
          <w:p w14:paraId="2DDD8852" w14:textId="77777777" w:rsidR="00232ED5" w:rsidRDefault="00232ED5">
            <w:r>
              <w:t>5-6 weeks</w:t>
            </w:r>
          </w:p>
        </w:tc>
        <w:tc>
          <w:tcPr>
            <w:tcW w:w="6066" w:type="dxa"/>
          </w:tcPr>
          <w:p w14:paraId="26C38171" w14:textId="77777777" w:rsidR="00232ED5" w:rsidRDefault="00232ED5">
            <w:r>
              <w:t>Documenting the related information of the first implementation</w:t>
            </w:r>
          </w:p>
        </w:tc>
      </w:tr>
      <w:tr w:rsidR="00232ED5" w14:paraId="4A54A9F5" w14:textId="77777777" w:rsidTr="0032540B">
        <w:trPr>
          <w:trHeight w:val="652"/>
        </w:trPr>
        <w:tc>
          <w:tcPr>
            <w:tcW w:w="1746" w:type="dxa"/>
          </w:tcPr>
          <w:p w14:paraId="6029CA27" w14:textId="77777777" w:rsidR="00232ED5" w:rsidRDefault="00232ED5">
            <w:r>
              <w:t>7-8 weeks</w:t>
            </w:r>
          </w:p>
        </w:tc>
        <w:tc>
          <w:tcPr>
            <w:tcW w:w="6066" w:type="dxa"/>
          </w:tcPr>
          <w:p w14:paraId="3E3D222B" w14:textId="77777777" w:rsidR="00232ED5" w:rsidRDefault="00232ED5">
            <w:r>
              <w:t xml:space="preserve">Implementing more suitable models to the case such as </w:t>
            </w:r>
            <w:proofErr w:type="spellStart"/>
            <w:r>
              <w:t>U_net</w:t>
            </w:r>
            <w:proofErr w:type="spellEnd"/>
          </w:p>
        </w:tc>
      </w:tr>
      <w:tr w:rsidR="00232ED5" w14:paraId="193D7313" w14:textId="77777777" w:rsidTr="0032540B">
        <w:trPr>
          <w:trHeight w:val="652"/>
        </w:trPr>
        <w:tc>
          <w:tcPr>
            <w:tcW w:w="1746" w:type="dxa"/>
          </w:tcPr>
          <w:p w14:paraId="2D08E9C8" w14:textId="77777777" w:rsidR="00232ED5" w:rsidRDefault="00232ED5">
            <w:r>
              <w:t>9-10 weeks</w:t>
            </w:r>
          </w:p>
        </w:tc>
        <w:tc>
          <w:tcPr>
            <w:tcW w:w="6066" w:type="dxa"/>
          </w:tcPr>
          <w:p w14:paraId="49FD65F6" w14:textId="6EAD26D2" w:rsidR="00232ED5" w:rsidRDefault="00232ED5">
            <w:r>
              <w:t>Improving the performance of the models until reaching satisfactory results</w:t>
            </w:r>
            <w:del w:id="563" w:author="mohamad albaaj" w:date="2024-09-22T17:46:00Z">
              <w:r w:rsidDel="00592C3A">
                <w:delText xml:space="preserve"> using for example ensemble methods</w:delText>
              </w:r>
            </w:del>
          </w:p>
        </w:tc>
      </w:tr>
      <w:tr w:rsidR="00232ED5" w14:paraId="0BB21A0A" w14:textId="77777777" w:rsidTr="0032540B">
        <w:trPr>
          <w:trHeight w:val="652"/>
        </w:trPr>
        <w:tc>
          <w:tcPr>
            <w:tcW w:w="1746" w:type="dxa"/>
          </w:tcPr>
          <w:p w14:paraId="6574582C" w14:textId="77777777" w:rsidR="00232ED5" w:rsidRDefault="00232ED5">
            <w:r>
              <w:t>11-12 weeks</w:t>
            </w:r>
          </w:p>
        </w:tc>
        <w:tc>
          <w:tcPr>
            <w:tcW w:w="6066" w:type="dxa"/>
          </w:tcPr>
          <w:p w14:paraId="3B6779A2" w14:textId="5C1C7F51" w:rsidR="00232ED5" w:rsidRDefault="00232ED5">
            <w:r>
              <w:t xml:space="preserve">Labeling the rest of the dataset for the semantic segmentation purpose </w:t>
            </w:r>
            <w:del w:id="564" w:author="mohamad albaaj" w:date="2024-09-22T17:54:00Z">
              <w:r w:rsidDel="00592C3A">
                <w:delText>and a sample for the object detection</w:delText>
              </w:r>
            </w:del>
          </w:p>
        </w:tc>
      </w:tr>
      <w:tr w:rsidR="00232ED5" w14:paraId="1DC71BD2" w14:textId="77777777" w:rsidTr="0032540B">
        <w:trPr>
          <w:trHeight w:val="652"/>
        </w:trPr>
        <w:tc>
          <w:tcPr>
            <w:tcW w:w="1746" w:type="dxa"/>
          </w:tcPr>
          <w:p w14:paraId="4A9DB179" w14:textId="77777777" w:rsidR="00232ED5" w:rsidRDefault="00232ED5">
            <w:r>
              <w:t>13-14 weeks</w:t>
            </w:r>
          </w:p>
        </w:tc>
        <w:tc>
          <w:tcPr>
            <w:tcW w:w="6066" w:type="dxa"/>
          </w:tcPr>
          <w:p w14:paraId="1EAE3F82" w14:textId="62C311FA" w:rsidR="00232ED5" w:rsidRDefault="00232ED5">
            <w:r>
              <w:t xml:space="preserve">Trying with </w:t>
            </w:r>
            <w:r w:rsidR="00F92984">
              <w:t>zero shot</w:t>
            </w:r>
            <w:r>
              <w:t xml:space="preserve"> </w:t>
            </w:r>
            <w:r w:rsidR="00A06300">
              <w:t>semantic segmentation</w:t>
            </w:r>
            <w:r>
              <w:t xml:space="preserve"> model such as SAM</w:t>
            </w:r>
            <w:r w:rsidR="000A7EE9">
              <w:t xml:space="preserve"> and zero shot object detection model such as Grounding DINO</w:t>
            </w:r>
          </w:p>
        </w:tc>
      </w:tr>
      <w:tr w:rsidR="00232ED5" w14:paraId="357F7F7D" w14:textId="77777777" w:rsidTr="0032540B">
        <w:trPr>
          <w:trHeight w:val="681"/>
        </w:trPr>
        <w:tc>
          <w:tcPr>
            <w:tcW w:w="1746" w:type="dxa"/>
          </w:tcPr>
          <w:p w14:paraId="7A83069A" w14:textId="77777777" w:rsidR="00232ED5" w:rsidRDefault="00232ED5">
            <w:r>
              <w:t>15-16 weeks</w:t>
            </w:r>
          </w:p>
        </w:tc>
        <w:tc>
          <w:tcPr>
            <w:tcW w:w="6066" w:type="dxa"/>
          </w:tcPr>
          <w:p w14:paraId="0FA12E72" w14:textId="0BBF9339" w:rsidR="00232ED5" w:rsidRDefault="00232ED5">
            <w:r>
              <w:t>Implementing the object detection model such as R-CNN</w:t>
            </w:r>
          </w:p>
        </w:tc>
      </w:tr>
      <w:tr w:rsidR="00232ED5" w14:paraId="5D1B57C0" w14:textId="77777777" w:rsidTr="0032540B">
        <w:trPr>
          <w:trHeight w:val="652"/>
        </w:trPr>
        <w:tc>
          <w:tcPr>
            <w:tcW w:w="1746" w:type="dxa"/>
          </w:tcPr>
          <w:p w14:paraId="774AC176" w14:textId="77777777" w:rsidR="00232ED5" w:rsidRDefault="00232ED5">
            <w:r>
              <w:t>17-18 weeks</w:t>
            </w:r>
          </w:p>
        </w:tc>
        <w:tc>
          <w:tcPr>
            <w:tcW w:w="6066" w:type="dxa"/>
          </w:tcPr>
          <w:p w14:paraId="09ECD105" w14:textId="77777777" w:rsidR="00232ED5" w:rsidRDefault="00232ED5">
            <w:r>
              <w:t>Improving the performance of the model until reaching satisfactory results</w:t>
            </w:r>
          </w:p>
        </w:tc>
      </w:tr>
      <w:tr w:rsidR="00232ED5" w14:paraId="74C5FE06" w14:textId="77777777" w:rsidTr="0032540B">
        <w:trPr>
          <w:trHeight w:val="652"/>
        </w:trPr>
        <w:tc>
          <w:tcPr>
            <w:tcW w:w="1746" w:type="dxa"/>
          </w:tcPr>
          <w:p w14:paraId="7D023DA8" w14:textId="77777777" w:rsidR="00232ED5" w:rsidRDefault="00232ED5">
            <w:r>
              <w:t>19-20 weeks</w:t>
            </w:r>
          </w:p>
        </w:tc>
        <w:tc>
          <w:tcPr>
            <w:tcW w:w="6066" w:type="dxa"/>
          </w:tcPr>
          <w:p w14:paraId="5A045F39" w14:textId="0AA116C2" w:rsidR="00232ED5" w:rsidRDefault="002D5BD1">
            <w:r>
              <w:t>Comparing the results of the semantic segmentation and the object detection to the ground truth</w:t>
            </w:r>
          </w:p>
        </w:tc>
      </w:tr>
      <w:tr w:rsidR="00232ED5" w14:paraId="00C7DDE9" w14:textId="77777777" w:rsidTr="0032540B">
        <w:trPr>
          <w:trHeight w:val="652"/>
        </w:trPr>
        <w:tc>
          <w:tcPr>
            <w:tcW w:w="1746" w:type="dxa"/>
          </w:tcPr>
          <w:p w14:paraId="6AAF10BB" w14:textId="77777777" w:rsidR="00232ED5" w:rsidRDefault="00232ED5">
            <w:r>
              <w:t>21-22 weeks</w:t>
            </w:r>
          </w:p>
        </w:tc>
        <w:tc>
          <w:tcPr>
            <w:tcW w:w="6066" w:type="dxa"/>
          </w:tcPr>
          <w:p w14:paraId="5921CD25" w14:textId="55AB9617" w:rsidR="00232ED5" w:rsidRDefault="002D5BD1">
            <w:r>
              <w:t>Documenting the models and the used scripts</w:t>
            </w:r>
          </w:p>
        </w:tc>
      </w:tr>
      <w:tr w:rsidR="00232ED5" w14:paraId="04974D7F" w14:textId="77777777" w:rsidTr="0032540B">
        <w:trPr>
          <w:trHeight w:val="652"/>
        </w:trPr>
        <w:tc>
          <w:tcPr>
            <w:tcW w:w="1746" w:type="dxa"/>
          </w:tcPr>
          <w:p w14:paraId="0E98E27A" w14:textId="77777777" w:rsidR="00232ED5" w:rsidRDefault="00232ED5">
            <w:r>
              <w:t>23-24 weeks</w:t>
            </w:r>
          </w:p>
        </w:tc>
        <w:tc>
          <w:tcPr>
            <w:tcW w:w="6066" w:type="dxa"/>
          </w:tcPr>
          <w:p w14:paraId="1A3529F5" w14:textId="42A407B2" w:rsidR="00232ED5" w:rsidRDefault="002D5BD1">
            <w:r>
              <w:t>P</w:t>
            </w:r>
            <w:r w:rsidR="00232ED5">
              <w:t>reparing proper visualization of the results</w:t>
            </w:r>
          </w:p>
        </w:tc>
      </w:tr>
    </w:tbl>
    <w:p w14:paraId="37D411D9" w14:textId="77777777" w:rsidR="000F30D4" w:rsidRPr="00957A8E" w:rsidRDefault="000F30D4">
      <w:pPr>
        <w:spacing w:after="200" w:line="276" w:lineRule="auto"/>
        <w:jc w:val="left"/>
      </w:pPr>
    </w:p>
    <w:p w14:paraId="5DBD8646" w14:textId="77777777" w:rsidR="000F30D4" w:rsidRPr="00957A8E" w:rsidRDefault="000F30D4">
      <w:pPr>
        <w:spacing w:after="200" w:line="276" w:lineRule="auto"/>
        <w:jc w:val="left"/>
      </w:pPr>
    </w:p>
    <w:p w14:paraId="4AD52078" w14:textId="77777777" w:rsidR="000F30D4" w:rsidRPr="00957A8E" w:rsidRDefault="000F30D4">
      <w:pPr>
        <w:spacing w:after="200" w:line="276" w:lineRule="auto"/>
        <w:jc w:val="left"/>
      </w:pPr>
    </w:p>
    <w:p w14:paraId="6D4B6ACA" w14:textId="77777777" w:rsidR="000F30D4" w:rsidRPr="00957A8E" w:rsidRDefault="000F30D4">
      <w:pPr>
        <w:spacing w:after="200" w:line="276" w:lineRule="auto"/>
        <w:jc w:val="left"/>
      </w:pPr>
    </w:p>
    <w:p w14:paraId="014CC75D" w14:textId="77777777" w:rsidR="000F30D4" w:rsidRPr="00957A8E" w:rsidRDefault="000F30D4">
      <w:pPr>
        <w:spacing w:after="200" w:line="276" w:lineRule="auto"/>
        <w:jc w:val="left"/>
        <w:sectPr w:rsidR="000F30D4" w:rsidRPr="00957A8E" w:rsidSect="000F30D4">
          <w:type w:val="oddPage"/>
          <w:pgSz w:w="11907" w:h="16839" w:code="9"/>
          <w:pgMar w:top="1134" w:right="397" w:bottom="567" w:left="397" w:header="709" w:footer="709" w:gutter="284"/>
          <w:cols w:space="708"/>
          <w:docGrid w:linePitch="360"/>
        </w:sectPr>
      </w:pPr>
    </w:p>
    <w:p w14:paraId="51A30F64" w14:textId="0887B30A" w:rsidR="000F30D4" w:rsidRPr="00957A8E" w:rsidRDefault="000F30D4" w:rsidP="000F30D4">
      <w:pPr>
        <w:pStyle w:val="Heading1"/>
        <w:numPr>
          <w:ilvl w:val="0"/>
          <w:numId w:val="0"/>
        </w:numPr>
      </w:pPr>
      <w:bookmarkStart w:id="565" w:name="_Toc171260322"/>
      <w:bookmarkStart w:id="566" w:name="_Toc175781188"/>
      <w:r w:rsidRPr="00957A8E">
        <w:lastRenderedPageBreak/>
        <w:t>Bibliography</w:t>
      </w:r>
      <w:bookmarkEnd w:id="565"/>
      <w:bookmarkEnd w:id="566"/>
    </w:p>
    <w:p w14:paraId="76FC8464" w14:textId="77777777" w:rsidR="001C6254" w:rsidRPr="001C6254" w:rsidRDefault="009F508F" w:rsidP="001C6254">
      <w:pPr>
        <w:pStyle w:val="Bibliography"/>
        <w:rPr>
          <w:rFonts w:cs="Arial"/>
        </w:rPr>
      </w:pPr>
      <w:r>
        <w:fldChar w:fldCharType="begin"/>
      </w:r>
      <w:r>
        <w:instrText xml:space="preserve"> ADDIN ZOTERO_BIBL {"uncited":[],"omitted":[],"custom":[]} CSL_BIBLIOGRAPHY </w:instrText>
      </w:r>
      <w:r>
        <w:fldChar w:fldCharType="separate"/>
      </w:r>
      <w:r w:rsidR="001C6254" w:rsidRPr="001C6254">
        <w:rPr>
          <w:rFonts w:cs="Arial"/>
        </w:rPr>
        <w:t>[1]</w:t>
      </w:r>
      <w:r w:rsidR="001C6254" w:rsidRPr="001C6254">
        <w:rPr>
          <w:rFonts w:cs="Arial"/>
        </w:rPr>
        <w:tab/>
        <w:t>X. Shi, C. Wang, M. Wang, and P. Tang, “An Innovative Approach to Determine Building Window- To-Wall Ratios for Urban Energy Simulation”.</w:t>
      </w:r>
    </w:p>
    <w:p w14:paraId="506FE3F1" w14:textId="77777777" w:rsidR="001C6254" w:rsidRPr="001C6254" w:rsidRDefault="001C6254" w:rsidP="001C6254">
      <w:pPr>
        <w:pStyle w:val="Bibliography"/>
        <w:rPr>
          <w:rFonts w:cs="Arial"/>
        </w:rPr>
      </w:pPr>
      <w:r w:rsidRPr="001C6254">
        <w:rPr>
          <w:rFonts w:cs="Arial"/>
        </w:rPr>
        <w:t>[2]</w:t>
      </w:r>
      <w:r w:rsidRPr="001C6254">
        <w:rPr>
          <w:rFonts w:cs="Arial"/>
        </w:rPr>
        <w:tab/>
        <w:t xml:space="preserve">X. Zhuo, J. Tian, and K.-H. Häfele, “Direct Window-to-Wall Ratio Prediction Using Deep Learning Approaches,” in </w:t>
      </w:r>
      <w:r w:rsidRPr="001C6254">
        <w:rPr>
          <w:rFonts w:cs="Arial"/>
          <w:i/>
          <w:iCs/>
        </w:rPr>
        <w:t>2023 Joint Urban Remote Sensing Event (JURSE)</w:t>
      </w:r>
      <w:r w:rsidRPr="001C6254">
        <w:rPr>
          <w:rFonts w:cs="Arial"/>
        </w:rPr>
        <w:t>, Heraklion, Greece: IEEE, May 2023, pp. 1–4. doi: 10.1109/JURSE57346.2023.10144162.</w:t>
      </w:r>
    </w:p>
    <w:p w14:paraId="6F8878E1" w14:textId="77777777" w:rsidR="001C6254" w:rsidRPr="001C6254" w:rsidRDefault="001C6254" w:rsidP="001C6254">
      <w:pPr>
        <w:pStyle w:val="Bibliography"/>
        <w:rPr>
          <w:rFonts w:cs="Arial"/>
        </w:rPr>
      </w:pPr>
      <w:r w:rsidRPr="001C6254">
        <w:rPr>
          <w:rFonts w:cs="Arial"/>
        </w:rPr>
        <w:t>[3]</w:t>
      </w:r>
      <w:r w:rsidRPr="001C6254">
        <w:rPr>
          <w:rFonts w:cs="Arial"/>
        </w:rPr>
        <w:tab/>
        <w:t xml:space="preserve">H. Liu, Y. Xu, J. Zhang, J. Zhu, Y. Li, and S. C. H. Hoi, “DeepFacade: A Deep Learning Approach to Facade Parsing With Symmetric Loss,” </w:t>
      </w:r>
      <w:r w:rsidRPr="001C6254">
        <w:rPr>
          <w:rFonts w:cs="Arial"/>
          <w:i/>
          <w:iCs/>
        </w:rPr>
        <w:t>IEEE Trans. Multimedia</w:t>
      </w:r>
      <w:r w:rsidRPr="001C6254">
        <w:rPr>
          <w:rFonts w:cs="Arial"/>
        </w:rPr>
        <w:t>, vol. 22, no. 12, pp. 3153–3165, Dec. 2020, doi: 10.1109/TMM.2020.2971431.</w:t>
      </w:r>
    </w:p>
    <w:p w14:paraId="619231E5" w14:textId="77777777" w:rsidR="001C6254" w:rsidRPr="001C6254" w:rsidRDefault="001C6254" w:rsidP="001C6254">
      <w:pPr>
        <w:pStyle w:val="Bibliography"/>
        <w:rPr>
          <w:rFonts w:cs="Arial"/>
        </w:rPr>
      </w:pPr>
      <w:r w:rsidRPr="001C6254">
        <w:rPr>
          <w:rFonts w:cs="Arial"/>
        </w:rPr>
        <w:t>[4]</w:t>
      </w:r>
      <w:r w:rsidRPr="001C6254">
        <w:rPr>
          <w:rFonts w:cs="Arial"/>
        </w:rPr>
        <w:tab/>
        <w:t xml:space="preserve">Y. Lu, W. Wei, P. Li, T. Zhong, Y. Nong, and X. Shi, “A deep learning method for building façade parsing utilizing improved SOLOv2 instance segmentation,” </w:t>
      </w:r>
      <w:r w:rsidRPr="001C6254">
        <w:rPr>
          <w:rFonts w:cs="Arial"/>
          <w:i/>
          <w:iCs/>
        </w:rPr>
        <w:t>Energy and Buildings</w:t>
      </w:r>
      <w:r w:rsidRPr="001C6254">
        <w:rPr>
          <w:rFonts w:cs="Arial"/>
        </w:rPr>
        <w:t>, vol. 295, p. 113275, Sep. 2023, doi: 10.1016/j.enbuild.2023.113275.</w:t>
      </w:r>
    </w:p>
    <w:p w14:paraId="4090F63C" w14:textId="77777777" w:rsidR="001C6254" w:rsidRPr="001C6254" w:rsidRDefault="001C6254" w:rsidP="001C6254">
      <w:pPr>
        <w:pStyle w:val="Bibliography"/>
        <w:rPr>
          <w:rFonts w:cs="Arial"/>
        </w:rPr>
      </w:pPr>
      <w:r w:rsidRPr="001C6254">
        <w:rPr>
          <w:rFonts w:cs="Arial"/>
        </w:rPr>
        <w:t>[5]</w:t>
      </w:r>
      <w:r w:rsidRPr="001C6254">
        <w:rPr>
          <w:rFonts w:cs="Arial"/>
        </w:rPr>
        <w:tab/>
        <w:t>A. J. Su, K. C. Xu, A. Ren, T. Liu, and T. Dogan, “Facade Scanner: A scalable workflow for building geometry and window-to-wall ratio capture for urban building energy modeling.”.</w:t>
      </w:r>
    </w:p>
    <w:p w14:paraId="14431FAF" w14:textId="77777777" w:rsidR="001C6254" w:rsidRPr="001C6254" w:rsidRDefault="001C6254" w:rsidP="001C6254">
      <w:pPr>
        <w:pStyle w:val="Bibliography"/>
        <w:rPr>
          <w:rFonts w:cs="Arial"/>
        </w:rPr>
      </w:pPr>
      <w:r w:rsidRPr="001C6254">
        <w:rPr>
          <w:rFonts w:cs="Arial"/>
        </w:rPr>
        <w:t>[6]</w:t>
      </w:r>
      <w:r w:rsidRPr="001C6254">
        <w:rPr>
          <w:rFonts w:cs="Arial"/>
        </w:rPr>
        <w:tab/>
        <w:t xml:space="preserve">J. T. Szcześniak, Y. Q. Ang, S. Letellier-Duchesne, and C. F. Reinhart, “A method for using street view imagery to auto-extract window-to-wall ratios and its relevance for urban-level daylighting and energy simulations,” </w:t>
      </w:r>
      <w:r w:rsidRPr="001C6254">
        <w:rPr>
          <w:rFonts w:cs="Arial"/>
          <w:i/>
          <w:iCs/>
        </w:rPr>
        <w:t>Building and Environment</w:t>
      </w:r>
      <w:r w:rsidRPr="001C6254">
        <w:rPr>
          <w:rFonts w:cs="Arial"/>
        </w:rPr>
        <w:t>, vol. 207, p. 108108, Jan. 2022, doi: 10.1016/j.buildenv.2021.108108.</w:t>
      </w:r>
    </w:p>
    <w:p w14:paraId="6E2345C7" w14:textId="77777777" w:rsidR="001C6254" w:rsidRPr="001C6254" w:rsidRDefault="001C6254" w:rsidP="001C6254">
      <w:pPr>
        <w:pStyle w:val="Bibliography"/>
        <w:rPr>
          <w:rFonts w:cs="Arial"/>
        </w:rPr>
      </w:pPr>
      <w:r w:rsidRPr="001C6254">
        <w:rPr>
          <w:rFonts w:cs="Arial"/>
        </w:rPr>
        <w:t>[7]</w:t>
      </w:r>
      <w:r w:rsidRPr="001C6254">
        <w:rPr>
          <w:rFonts w:cs="Arial"/>
        </w:rPr>
        <w:tab/>
        <w:t xml:space="preserve">R. Tyleček and R. Š. ara, “Spatial Pattern Templates for Recognition of Objects with Regular Structure,” in </w:t>
      </w:r>
      <w:r w:rsidRPr="001C6254">
        <w:rPr>
          <w:rFonts w:cs="Arial"/>
          <w:i/>
          <w:iCs/>
        </w:rPr>
        <w:t>Proc. GCPR</w:t>
      </w:r>
      <w:r w:rsidRPr="001C6254">
        <w:rPr>
          <w:rFonts w:cs="Arial"/>
        </w:rPr>
        <w:t>, Saarbrucken, Germany, 2013.</w:t>
      </w:r>
    </w:p>
    <w:p w14:paraId="5A38CEE4" w14:textId="77777777" w:rsidR="001C6254" w:rsidRPr="001C6254" w:rsidRDefault="001C6254" w:rsidP="001C6254">
      <w:pPr>
        <w:pStyle w:val="Bibliography"/>
        <w:rPr>
          <w:rFonts w:cs="Arial"/>
        </w:rPr>
      </w:pPr>
      <w:r w:rsidRPr="001C6254">
        <w:rPr>
          <w:rFonts w:cs="Arial"/>
        </w:rPr>
        <w:t>[8]</w:t>
      </w:r>
      <w:r w:rsidRPr="001C6254">
        <w:rPr>
          <w:rFonts w:cs="Arial"/>
        </w:rPr>
        <w:tab/>
        <w:t xml:space="preserve">O. Teboul, L. Simon, P. Koutsourakis, and N. Paragios, “Segmentation of building facades using procedural shape priors,” in </w:t>
      </w:r>
      <w:r w:rsidRPr="001C6254">
        <w:rPr>
          <w:rFonts w:cs="Arial"/>
          <w:i/>
          <w:iCs/>
        </w:rPr>
        <w:t>2010 IEEE Computer Society Conference on Computer Vision and Pattern Recognition</w:t>
      </w:r>
      <w:r w:rsidRPr="001C6254">
        <w:rPr>
          <w:rFonts w:cs="Arial"/>
        </w:rPr>
        <w:t>, San Francisco, CA, USA: IEEE, Jun. 2010.</w:t>
      </w:r>
    </w:p>
    <w:p w14:paraId="5065D45F" w14:textId="77777777" w:rsidR="001C6254" w:rsidRPr="001C6254" w:rsidRDefault="001C6254" w:rsidP="001C6254">
      <w:pPr>
        <w:pStyle w:val="Bibliography"/>
        <w:rPr>
          <w:rFonts w:cs="Arial"/>
        </w:rPr>
      </w:pPr>
      <w:r w:rsidRPr="001C6254">
        <w:rPr>
          <w:rFonts w:cs="Arial"/>
        </w:rPr>
        <w:t>[9]</w:t>
      </w:r>
      <w:r w:rsidRPr="001C6254">
        <w:rPr>
          <w:rFonts w:cs="Arial"/>
        </w:rPr>
        <w:tab/>
        <w:t xml:space="preserve">H. Riemenschneider </w:t>
      </w:r>
      <w:r w:rsidRPr="001C6254">
        <w:rPr>
          <w:rFonts w:cs="Arial"/>
          <w:i/>
          <w:iCs/>
        </w:rPr>
        <w:t>et al.</w:t>
      </w:r>
      <w:r w:rsidRPr="001C6254">
        <w:rPr>
          <w:rFonts w:cs="Arial"/>
        </w:rPr>
        <w:t xml:space="preserve">, “Irregular lattices for complex shape grammar facade parsing,” in </w:t>
      </w:r>
      <w:r w:rsidRPr="001C6254">
        <w:rPr>
          <w:rFonts w:cs="Arial"/>
          <w:i/>
          <w:iCs/>
        </w:rPr>
        <w:t>2012 IEEE Conference on Computer Vision and Pattern Recognition</w:t>
      </w:r>
      <w:r w:rsidRPr="001C6254">
        <w:rPr>
          <w:rFonts w:cs="Arial"/>
        </w:rPr>
        <w:t>, Providence, RI: IEEE, Jun. 2012.</w:t>
      </w:r>
    </w:p>
    <w:p w14:paraId="6D912EA7" w14:textId="77777777" w:rsidR="001C6254" w:rsidRPr="001C6254" w:rsidRDefault="001C6254" w:rsidP="001C6254">
      <w:pPr>
        <w:pStyle w:val="Bibliography"/>
        <w:rPr>
          <w:rFonts w:cs="Arial"/>
        </w:rPr>
      </w:pPr>
      <w:r w:rsidRPr="001C6254">
        <w:rPr>
          <w:rFonts w:cs="Arial"/>
        </w:rPr>
        <w:t>[10]</w:t>
      </w:r>
      <w:r w:rsidRPr="001C6254">
        <w:rPr>
          <w:rFonts w:cs="Arial"/>
        </w:rPr>
        <w:tab/>
        <w:t>F. Korč and W. F\" orstner, “eTRIMS Image Database for Interpreting Images of Man-Made Scenes,” TR-IGG-P-2009-01, Apr. 2009. [Online]. Available: http://www.ipb.uni-bonn.de/projects/etrims_db/</w:t>
      </w:r>
    </w:p>
    <w:p w14:paraId="75B7BD51" w14:textId="77777777" w:rsidR="001C6254" w:rsidRPr="001C6254" w:rsidRDefault="001C6254" w:rsidP="001C6254">
      <w:pPr>
        <w:pStyle w:val="Bibliography"/>
        <w:rPr>
          <w:rFonts w:cs="Arial"/>
        </w:rPr>
      </w:pPr>
      <w:r w:rsidRPr="001C6254">
        <w:rPr>
          <w:rFonts w:cs="Arial"/>
        </w:rPr>
        <w:t>[11]</w:t>
      </w:r>
      <w:r w:rsidRPr="001C6254">
        <w:rPr>
          <w:rFonts w:cs="Arial"/>
        </w:rPr>
        <w:tab/>
        <w:t xml:space="preserve">R. Gadde, R. Marlet, and N. Paragios, “Learning grammars for architecture-specific facade parsing,” </w:t>
      </w:r>
      <w:r w:rsidRPr="001C6254">
        <w:rPr>
          <w:rFonts w:cs="Arial"/>
          <w:i/>
          <w:iCs/>
        </w:rPr>
        <w:t>International Journal of Computer Vision</w:t>
      </w:r>
      <w:r w:rsidRPr="001C6254">
        <w:rPr>
          <w:rFonts w:cs="Arial"/>
        </w:rPr>
        <w:t>, vol. 117, no. 3, pp. 290–316, 2016.</w:t>
      </w:r>
    </w:p>
    <w:p w14:paraId="24E6C7FC" w14:textId="77777777" w:rsidR="001C6254" w:rsidRPr="001C6254" w:rsidRDefault="001C6254" w:rsidP="001C6254">
      <w:pPr>
        <w:pStyle w:val="Bibliography"/>
        <w:rPr>
          <w:rFonts w:cs="Arial"/>
        </w:rPr>
      </w:pPr>
      <w:r w:rsidRPr="001C6254">
        <w:rPr>
          <w:rFonts w:cs="Arial"/>
        </w:rPr>
        <w:t>[12]</w:t>
      </w:r>
      <w:r w:rsidRPr="001C6254">
        <w:rPr>
          <w:rFonts w:cs="Arial"/>
        </w:rPr>
        <w:tab/>
        <w:t xml:space="preserve">I. J. Goodfellow </w:t>
      </w:r>
      <w:r w:rsidRPr="001C6254">
        <w:rPr>
          <w:rFonts w:cs="Arial"/>
          <w:i/>
          <w:iCs/>
        </w:rPr>
        <w:t>et al.</w:t>
      </w:r>
      <w:r w:rsidRPr="001C6254">
        <w:rPr>
          <w:rFonts w:cs="Arial"/>
        </w:rPr>
        <w:t>, “Generative Adversarial Networks.” 2014. [Online]. Available: https://arxiv.org/abs/1406.2661</w:t>
      </w:r>
    </w:p>
    <w:p w14:paraId="4492D641" w14:textId="77777777" w:rsidR="001C6254" w:rsidRPr="001C6254" w:rsidRDefault="001C6254" w:rsidP="001C6254">
      <w:pPr>
        <w:pStyle w:val="Bibliography"/>
        <w:rPr>
          <w:rFonts w:cs="Arial"/>
        </w:rPr>
      </w:pPr>
      <w:r w:rsidRPr="001C6254">
        <w:rPr>
          <w:rFonts w:cs="Arial"/>
        </w:rPr>
        <w:t>[13]</w:t>
      </w:r>
      <w:r w:rsidRPr="001C6254">
        <w:rPr>
          <w:rFonts w:cs="Arial"/>
        </w:rPr>
        <w:tab/>
        <w:t xml:space="preserve">A. Kirillov </w:t>
      </w:r>
      <w:r w:rsidRPr="001C6254">
        <w:rPr>
          <w:rFonts w:cs="Arial"/>
          <w:i/>
          <w:iCs/>
        </w:rPr>
        <w:t>et al.</w:t>
      </w:r>
      <w:r w:rsidRPr="001C6254">
        <w:rPr>
          <w:rFonts w:cs="Arial"/>
        </w:rPr>
        <w:t>, “Segment Anything.” 2023. [Online]. Available: https://arxiv.org/abs/2304.02643</w:t>
      </w:r>
    </w:p>
    <w:p w14:paraId="50324EEF" w14:textId="77777777" w:rsidR="001C6254" w:rsidRPr="001C6254" w:rsidRDefault="001C6254" w:rsidP="001C6254">
      <w:pPr>
        <w:pStyle w:val="Bibliography"/>
        <w:rPr>
          <w:rFonts w:cs="Arial"/>
        </w:rPr>
      </w:pPr>
      <w:r w:rsidRPr="001C6254">
        <w:rPr>
          <w:rFonts w:cs="Arial"/>
        </w:rPr>
        <w:t>[14]</w:t>
      </w:r>
      <w:r w:rsidRPr="001C6254">
        <w:rPr>
          <w:rFonts w:cs="Arial"/>
        </w:rPr>
        <w:tab/>
        <w:t xml:space="preserve">N. Tarkhan, S. Letellier-Duchesne, and C. Reinhart, “Capturing Façade Diversity in Urban Settings Using an Automated Window to Wall Ratio Extraction and Detection Workflow,” in </w:t>
      </w:r>
      <w:r w:rsidRPr="001C6254">
        <w:rPr>
          <w:rFonts w:cs="Arial"/>
          <w:i/>
          <w:iCs/>
        </w:rPr>
        <w:t xml:space="preserve">2022 Annual </w:t>
      </w:r>
      <w:r w:rsidRPr="001C6254">
        <w:rPr>
          <w:rFonts w:cs="Arial"/>
          <w:i/>
          <w:iCs/>
        </w:rPr>
        <w:lastRenderedPageBreak/>
        <w:t>Modeling and Simulation Conference (ANNSIM)</w:t>
      </w:r>
      <w:r w:rsidRPr="001C6254">
        <w:rPr>
          <w:rFonts w:cs="Arial"/>
        </w:rPr>
        <w:t>, San Diego, CA, USA: IEEE, Jul. 2022, pp. 706–717. doi: 10.23919/ANNSIM55834.2022.9859521.</w:t>
      </w:r>
    </w:p>
    <w:p w14:paraId="350B0011" w14:textId="77777777" w:rsidR="001C6254" w:rsidRPr="001C6254" w:rsidRDefault="001C6254" w:rsidP="001C6254">
      <w:pPr>
        <w:pStyle w:val="Bibliography"/>
        <w:rPr>
          <w:rFonts w:cs="Arial"/>
        </w:rPr>
      </w:pPr>
      <w:r w:rsidRPr="001C6254">
        <w:rPr>
          <w:rFonts w:cs="Arial"/>
        </w:rPr>
        <w:t>[15]</w:t>
      </w:r>
      <w:r w:rsidRPr="001C6254">
        <w:rPr>
          <w:rFonts w:cs="Arial"/>
        </w:rPr>
        <w:tab/>
        <w:t xml:space="preserve">S. Liu </w:t>
      </w:r>
      <w:r w:rsidRPr="001C6254">
        <w:rPr>
          <w:rFonts w:cs="Arial"/>
          <w:i/>
          <w:iCs/>
        </w:rPr>
        <w:t>et al.</w:t>
      </w:r>
      <w:r w:rsidRPr="001C6254">
        <w:rPr>
          <w:rFonts w:cs="Arial"/>
        </w:rPr>
        <w:t>, “Grounding DINO: Marrying DINO with Grounded Pre-Training for Open-Set Object Detection.” 2024. [Online]. Available: https://arxiv.org/abs/2303.05499</w:t>
      </w:r>
    </w:p>
    <w:p w14:paraId="020E4C78" w14:textId="77777777" w:rsidR="001C6254" w:rsidRPr="001C6254" w:rsidRDefault="001C6254" w:rsidP="001C6254">
      <w:pPr>
        <w:pStyle w:val="Bibliography"/>
        <w:rPr>
          <w:rFonts w:cs="Arial"/>
        </w:rPr>
      </w:pPr>
      <w:r w:rsidRPr="001C6254">
        <w:rPr>
          <w:rFonts w:cs="Arial"/>
        </w:rPr>
        <w:t>[16]</w:t>
      </w:r>
      <w:r w:rsidRPr="001C6254">
        <w:rPr>
          <w:rFonts w:cs="Arial"/>
        </w:rPr>
        <w:tab/>
        <w:t>P. Skalski, “Make Sense.” 2019. [Online]. Available: https://github.com/SkalskiP/make-sense/</w:t>
      </w:r>
    </w:p>
    <w:p w14:paraId="10A4B3E6" w14:textId="00CD9B9E" w:rsidR="004B4C57" w:rsidRDefault="009F508F" w:rsidP="00AE4992">
      <w:pPr>
        <w:pStyle w:val="Quellenverzeichnis"/>
        <w:ind w:left="0" w:firstLine="0"/>
      </w:pPr>
      <w:r>
        <w:fldChar w:fldCharType="end"/>
      </w:r>
    </w:p>
    <w:p w14:paraId="64DFC669" w14:textId="050C104C" w:rsidR="004B4C57" w:rsidRPr="00957A8E" w:rsidRDefault="004B4C57" w:rsidP="004B4C57">
      <w:pPr>
        <w:pStyle w:val="Heading1"/>
        <w:numPr>
          <w:ilvl w:val="0"/>
          <w:numId w:val="0"/>
        </w:numPr>
      </w:pPr>
      <w:bookmarkStart w:id="567" w:name="_Toc175781189"/>
      <w:r>
        <w:t>list of figures</w:t>
      </w:r>
      <w:bookmarkEnd w:id="567"/>
    </w:p>
    <w:p w14:paraId="79CF9E87" w14:textId="6680C7CE" w:rsidR="0078693C" w:rsidRDefault="0058598C">
      <w:pPr>
        <w:pStyle w:val="TableofFigures"/>
        <w:tabs>
          <w:tab w:val="right" w:leader="dot" w:pos="10819"/>
        </w:tabs>
        <w:rPr>
          <w:rFonts w:asciiTheme="minorHAnsi" w:eastAsiaTheme="minorEastAsia" w:hAnsiTheme="minorHAnsi" w:cstheme="minorBidi"/>
          <w:noProof/>
          <w:kern w:val="2"/>
          <w:lang w:val="de-DE" w:eastAsia="de-DE"/>
          <w14:ligatures w14:val="standardContextual"/>
        </w:rPr>
      </w:pPr>
      <w:r>
        <w:fldChar w:fldCharType="begin"/>
      </w:r>
      <w:r>
        <w:instrText xml:space="preserve"> TOC \h \z \c "Figure" </w:instrText>
      </w:r>
      <w:r>
        <w:fldChar w:fldCharType="separate"/>
      </w:r>
      <w:hyperlink w:anchor="_Toc175781270" w:history="1">
        <w:r w:rsidR="0078693C" w:rsidRPr="00321333">
          <w:rPr>
            <w:rStyle w:val="Hyperlink"/>
            <w:b/>
            <w:noProof/>
          </w:rPr>
          <w:t>Figure 1</w:t>
        </w:r>
        <w:r w:rsidR="0078693C" w:rsidRPr="00321333">
          <w:rPr>
            <w:rStyle w:val="Hyperlink"/>
            <w:noProof/>
            <w:lang w:val="de-DE"/>
          </w:rPr>
          <w:t>: image with mask</w:t>
        </w:r>
        <w:r w:rsidR="0078693C">
          <w:rPr>
            <w:noProof/>
            <w:webHidden/>
          </w:rPr>
          <w:tab/>
        </w:r>
        <w:r w:rsidR="0078693C">
          <w:rPr>
            <w:noProof/>
            <w:webHidden/>
          </w:rPr>
          <w:fldChar w:fldCharType="begin"/>
        </w:r>
        <w:r w:rsidR="0078693C">
          <w:rPr>
            <w:noProof/>
            <w:webHidden/>
          </w:rPr>
          <w:instrText xml:space="preserve"> PAGEREF _Toc175781270 \h </w:instrText>
        </w:r>
        <w:r w:rsidR="0078693C">
          <w:rPr>
            <w:noProof/>
            <w:webHidden/>
          </w:rPr>
        </w:r>
        <w:r w:rsidR="0078693C">
          <w:rPr>
            <w:noProof/>
            <w:webHidden/>
          </w:rPr>
          <w:fldChar w:fldCharType="separate"/>
        </w:r>
        <w:r w:rsidR="0078693C">
          <w:rPr>
            <w:noProof/>
            <w:webHidden/>
          </w:rPr>
          <w:t>12</w:t>
        </w:r>
        <w:r w:rsidR="0078693C">
          <w:rPr>
            <w:noProof/>
            <w:webHidden/>
          </w:rPr>
          <w:fldChar w:fldCharType="end"/>
        </w:r>
      </w:hyperlink>
    </w:p>
    <w:p w14:paraId="2D019542" w14:textId="60096C11" w:rsidR="0078693C" w:rsidRDefault="0078693C">
      <w:pPr>
        <w:pStyle w:val="TableofFigures"/>
        <w:tabs>
          <w:tab w:val="right" w:leader="dot" w:pos="10819"/>
        </w:tabs>
        <w:rPr>
          <w:rFonts w:asciiTheme="minorHAnsi" w:eastAsiaTheme="minorEastAsia" w:hAnsiTheme="minorHAnsi" w:cstheme="minorBidi"/>
          <w:noProof/>
          <w:kern w:val="2"/>
          <w:lang w:val="de-DE" w:eastAsia="de-DE"/>
          <w14:ligatures w14:val="standardContextual"/>
        </w:rPr>
      </w:pPr>
      <w:hyperlink w:anchor="_Toc175781271" w:history="1">
        <w:r w:rsidRPr="00321333">
          <w:rPr>
            <w:rStyle w:val="Hyperlink"/>
            <w:b/>
            <w:noProof/>
          </w:rPr>
          <w:t>Figure 2</w:t>
        </w:r>
        <w:r w:rsidRPr="00321333">
          <w:rPr>
            <w:rStyle w:val="Hyperlink"/>
            <w:noProof/>
          </w:rPr>
          <w:t>: image with mask and predictions</w:t>
        </w:r>
        <w:r>
          <w:rPr>
            <w:noProof/>
            <w:webHidden/>
          </w:rPr>
          <w:tab/>
        </w:r>
        <w:r>
          <w:rPr>
            <w:noProof/>
            <w:webHidden/>
          </w:rPr>
          <w:fldChar w:fldCharType="begin"/>
        </w:r>
        <w:r>
          <w:rPr>
            <w:noProof/>
            <w:webHidden/>
          </w:rPr>
          <w:instrText xml:space="preserve"> PAGEREF _Toc175781271 \h </w:instrText>
        </w:r>
        <w:r>
          <w:rPr>
            <w:noProof/>
            <w:webHidden/>
          </w:rPr>
        </w:r>
        <w:r>
          <w:rPr>
            <w:noProof/>
            <w:webHidden/>
          </w:rPr>
          <w:fldChar w:fldCharType="separate"/>
        </w:r>
        <w:r>
          <w:rPr>
            <w:noProof/>
            <w:webHidden/>
          </w:rPr>
          <w:t>13</w:t>
        </w:r>
        <w:r>
          <w:rPr>
            <w:noProof/>
            <w:webHidden/>
          </w:rPr>
          <w:fldChar w:fldCharType="end"/>
        </w:r>
      </w:hyperlink>
    </w:p>
    <w:p w14:paraId="346013AE" w14:textId="30C7D454" w:rsidR="004B4C57" w:rsidRPr="00F153DA" w:rsidRDefault="0058598C" w:rsidP="004B4C57">
      <w:pPr>
        <w:pStyle w:val="Quellenverzeichnis"/>
        <w:ind w:left="0" w:firstLine="0"/>
      </w:pPr>
      <w:r>
        <w:rPr>
          <w:rFonts w:ascii="CMU Serif" w:hAnsi="CMU Serif"/>
        </w:rPr>
        <w:fldChar w:fldCharType="end"/>
      </w:r>
    </w:p>
    <w:sectPr w:rsidR="004B4C57" w:rsidRPr="00F153DA" w:rsidSect="000F30D4">
      <w:pgSz w:w="11907" w:h="16839" w:code="9"/>
      <w:pgMar w:top="1134" w:right="397" w:bottom="567" w:left="397" w:header="709" w:footer="709" w:gutter="284"/>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 w:author="Fadi Moubayed [2]" w:date="2024-07-26T12:27:00Z" w:initials="FM">
    <w:p w14:paraId="3B73824B" w14:textId="77777777" w:rsidR="006C4B60" w:rsidRDefault="006C4B60">
      <w:pPr>
        <w:pStyle w:val="CommentText"/>
      </w:pPr>
      <w:r>
        <w:rPr>
          <w:rStyle w:val="CommentReference"/>
        </w:rPr>
        <w:annotationRef/>
      </w:r>
      <w:r>
        <w:t>UBEM is a tool not a solution.</w:t>
      </w:r>
    </w:p>
    <w:p w14:paraId="32F08028" w14:textId="77777777" w:rsidR="006C4B60" w:rsidRDefault="006C4B60">
      <w:pPr>
        <w:pStyle w:val="CommentText"/>
      </w:pPr>
      <w:r>
        <w:t>UBEM does not directly address energy demand</w:t>
      </w:r>
    </w:p>
    <w:p w14:paraId="3BEEC58C" w14:textId="77777777" w:rsidR="006C4B60" w:rsidRDefault="006C4B60">
      <w:pPr>
        <w:pStyle w:val="CommentText"/>
      </w:pPr>
      <w:r>
        <w:t>I would suggest something like:</w:t>
      </w:r>
    </w:p>
    <w:p w14:paraId="4E01281F" w14:textId="77777777" w:rsidR="006C4B60" w:rsidRDefault="006C4B60">
      <w:pPr>
        <w:pStyle w:val="CommentText"/>
      </w:pPr>
    </w:p>
    <w:p w14:paraId="6FAAEB79" w14:textId="0DEE9700" w:rsidR="006C4B60" w:rsidRDefault="006C4B60">
      <w:pPr>
        <w:pStyle w:val="CommentText"/>
      </w:pPr>
      <w:r>
        <w:t>“UBEM is an energy simulation tool that aims at analyzing energy demand….”</w:t>
      </w:r>
    </w:p>
  </w:comment>
  <w:comment w:id="4" w:author="mohamad albaaj" w:date="2024-09-01T21:14:00Z" w:initials="ma">
    <w:p w14:paraId="58239803" w14:textId="77777777" w:rsidR="008E3869" w:rsidRDefault="008E3869" w:rsidP="008E3869">
      <w:pPr>
        <w:pStyle w:val="CommentText"/>
        <w:jc w:val="left"/>
      </w:pPr>
      <w:r>
        <w:rPr>
          <w:rStyle w:val="CommentReference"/>
        </w:rPr>
        <w:annotationRef/>
      </w:r>
      <w:r>
        <w:t>I corrected it to a method used to analyze, I provided in the introduction that it is a method, please check if it is correct like that or not</w:t>
      </w:r>
    </w:p>
  </w:comment>
  <w:comment w:id="7" w:author="Fadi Moubayed" w:date="2024-09-11T14:16:00Z" w:initials="FM">
    <w:p w14:paraId="0922538B" w14:textId="77777777" w:rsidR="009A6336" w:rsidRDefault="009A6336">
      <w:pPr>
        <w:pStyle w:val="CommentText"/>
      </w:pPr>
      <w:r>
        <w:rPr>
          <w:rStyle w:val="CommentReference"/>
        </w:rPr>
        <w:annotationRef/>
      </w:r>
      <w:r>
        <w:t xml:space="preserve">Not only the WWR parameter is required. UBEM requires other parameters too. </w:t>
      </w:r>
    </w:p>
    <w:p w14:paraId="4D6AED4B" w14:textId="2A758BE4" w:rsidR="009A6336" w:rsidRDefault="009A6336">
      <w:pPr>
        <w:pStyle w:val="CommentText"/>
      </w:pPr>
      <w:r>
        <w:t>Say something like UBEM requires input parameters and then add what you wrote about UBEM</w:t>
      </w:r>
    </w:p>
  </w:comment>
  <w:comment w:id="8" w:author="mohamad albaaj" w:date="2024-09-19T11:11:00Z" w:initials="ma">
    <w:p w14:paraId="1C567833" w14:textId="77777777" w:rsidR="00F1073B" w:rsidRDefault="00F1073B" w:rsidP="00F1073B">
      <w:pPr>
        <w:pStyle w:val="CommentText"/>
        <w:jc w:val="left"/>
      </w:pPr>
      <w:r>
        <w:rPr>
          <w:rStyle w:val="CommentReference"/>
        </w:rPr>
        <w:annotationRef/>
      </w:r>
      <w:r>
        <w:t>I adjust it</w:t>
      </w:r>
    </w:p>
  </w:comment>
  <w:comment w:id="39" w:author="Fadi Moubayed" w:date="2024-09-19T15:34:00Z" w:initials="FM">
    <w:p w14:paraId="1F0981B3" w14:textId="0B12F293" w:rsidR="005900BB" w:rsidRDefault="005900BB">
      <w:pPr>
        <w:pStyle w:val="CommentText"/>
      </w:pPr>
      <w:r>
        <w:rPr>
          <w:rStyle w:val="CommentReference"/>
        </w:rPr>
        <w:annotationRef/>
      </w:r>
      <w:r>
        <w:t>Creating a dataset is not the purpose of your thesis and should not come first when mentioning the reason behind your research</w:t>
      </w:r>
    </w:p>
  </w:comment>
  <w:comment w:id="154" w:author="Fadi Moubayed [2]" w:date="2024-07-26T12:39:00Z" w:initials="FM">
    <w:p w14:paraId="78C612D7" w14:textId="5D90977C" w:rsidR="00F429DF" w:rsidRDefault="00F429DF">
      <w:pPr>
        <w:pStyle w:val="CommentText"/>
      </w:pPr>
      <w:r>
        <w:rPr>
          <w:rStyle w:val="CommentReference"/>
        </w:rPr>
        <w:annotationRef/>
      </w:r>
      <w:r>
        <w:t xml:space="preserve">This is too general. How are cities improving? I would mention something else. I would suggest saying something about the high demand for energy is increasing worldwide. </w:t>
      </w:r>
    </w:p>
  </w:comment>
  <w:comment w:id="155" w:author="mohamad albaaj" w:date="2024-08-06T13:40:00Z" w:initials="ma">
    <w:p w14:paraId="588CE10D" w14:textId="77777777" w:rsidR="00DA27E4" w:rsidRDefault="00DA27E4" w:rsidP="00DA27E4">
      <w:pPr>
        <w:pStyle w:val="CommentText"/>
        <w:jc w:val="left"/>
      </w:pPr>
      <w:r>
        <w:rPr>
          <w:rStyle w:val="CommentReference"/>
        </w:rPr>
        <w:annotationRef/>
      </w:r>
      <w:r>
        <w:t>I meant expanding, I correct it</w:t>
      </w:r>
    </w:p>
  </w:comment>
  <w:comment w:id="156" w:author="Fadi Moubayed [2]" w:date="2024-07-26T12:40:00Z" w:initials="FM">
    <w:p w14:paraId="0F1054AE" w14:textId="21DE8F87" w:rsidR="00F429DF" w:rsidRDefault="00F429DF">
      <w:pPr>
        <w:pStyle w:val="CommentText"/>
      </w:pPr>
      <w:r>
        <w:rPr>
          <w:rStyle w:val="CommentReference"/>
        </w:rPr>
        <w:annotationRef/>
      </w:r>
      <w:r>
        <w:t>This is not entirely true. If cities are developed, they could consume less energy.</w:t>
      </w:r>
    </w:p>
  </w:comment>
  <w:comment w:id="157" w:author="mohamad albaaj" w:date="2024-08-06T13:54:00Z" w:initials="ma">
    <w:p w14:paraId="058F29BB" w14:textId="77777777" w:rsidR="00050DB1" w:rsidRDefault="00D33E44" w:rsidP="00050DB1">
      <w:pPr>
        <w:pStyle w:val="CommentText"/>
        <w:jc w:val="left"/>
      </w:pPr>
      <w:r>
        <w:rPr>
          <w:rStyle w:val="CommentReference"/>
        </w:rPr>
        <w:annotationRef/>
      </w:r>
      <w:r w:rsidR="00050DB1">
        <w:t>I correct it to larger</w:t>
      </w:r>
    </w:p>
  </w:comment>
  <w:comment w:id="167" w:author="Fadi Moubayed [2]" w:date="2024-07-26T12:42:00Z" w:initials="FM">
    <w:p w14:paraId="56C29A45" w14:textId="2A81BCE2" w:rsidR="00F429DF" w:rsidRDefault="00F429DF">
      <w:pPr>
        <w:pStyle w:val="CommentText"/>
      </w:pPr>
      <w:r>
        <w:rPr>
          <w:rStyle w:val="CommentReference"/>
        </w:rPr>
        <w:annotationRef/>
      </w:r>
      <w:r>
        <w:t xml:space="preserve">I am not sure but this does not sound right. UBEM is a tool for analyzing energy demand not addressing it </w:t>
      </w:r>
    </w:p>
  </w:comment>
  <w:comment w:id="168" w:author="mohamad albaaj" w:date="2024-08-06T15:10:00Z" w:initials="ma">
    <w:p w14:paraId="6D2B89E8" w14:textId="77777777" w:rsidR="00050DB1" w:rsidRDefault="00F64D2D" w:rsidP="00050DB1">
      <w:pPr>
        <w:pStyle w:val="CommentText"/>
        <w:jc w:val="left"/>
      </w:pPr>
      <w:r>
        <w:rPr>
          <w:rStyle w:val="CommentReference"/>
        </w:rPr>
        <w:annotationRef/>
      </w:r>
      <w:r w:rsidR="00050DB1">
        <w:t xml:space="preserve">It is a method according to </w:t>
      </w:r>
      <w:r w:rsidR="00050DB1">
        <w:br/>
      </w:r>
      <w:hyperlink r:id="rId1" w:history="1">
        <w:r w:rsidR="00050DB1" w:rsidRPr="00B43D85">
          <w:rPr>
            <w:rStyle w:val="Hyperlink"/>
          </w:rPr>
          <w:t>https://doi.org/10.1016/j.scs.2021.103534</w:t>
        </w:r>
      </w:hyperlink>
      <w:r w:rsidR="00050DB1">
        <w:br/>
        <w:t>and it is true it is for analyzing not addressing, I correct it</w:t>
      </w:r>
    </w:p>
  </w:comment>
  <w:comment w:id="189" w:author="Fadi Moubayed [2]" w:date="2024-07-26T12:56:00Z" w:initials="FM">
    <w:p w14:paraId="53184B30" w14:textId="37EE8DF7" w:rsidR="005C57B0" w:rsidRDefault="005C57B0">
      <w:pPr>
        <w:pStyle w:val="CommentText"/>
      </w:pPr>
      <w:r>
        <w:rPr>
          <w:rStyle w:val="CommentReference"/>
        </w:rPr>
        <w:annotationRef/>
      </w:r>
      <w:r>
        <w:t>This is good</w:t>
      </w:r>
    </w:p>
  </w:comment>
  <w:comment w:id="206" w:author="Fadi Moubayed" w:date="2024-09-24T11:29:00Z" w:initials="FM">
    <w:p w14:paraId="033A0D63" w14:textId="0181A5ED" w:rsidR="00A44C6F" w:rsidRDefault="00A44C6F">
      <w:pPr>
        <w:pStyle w:val="CommentText"/>
      </w:pPr>
      <w:r>
        <w:rPr>
          <w:rStyle w:val="CommentReference"/>
        </w:rPr>
        <w:annotationRef/>
      </w:r>
      <w:r>
        <w:t>This is an empty sentence. Try saying something more specific.</w:t>
      </w:r>
    </w:p>
  </w:comment>
  <w:comment w:id="196" w:author="Fadi Moubayed [2]" w:date="2024-07-26T12:57:00Z" w:initials="FM">
    <w:p w14:paraId="530DF67D" w14:textId="13810B82" w:rsidR="005C57B0" w:rsidRDefault="005C57B0">
      <w:pPr>
        <w:pStyle w:val="CommentText"/>
      </w:pPr>
      <w:r>
        <w:rPr>
          <w:rStyle w:val="CommentReference"/>
        </w:rPr>
        <w:annotationRef/>
      </w:r>
      <w:r>
        <w:t>Where are the sources for this?</w:t>
      </w:r>
    </w:p>
  </w:comment>
  <w:comment w:id="197" w:author="mohamad albaaj" w:date="2024-08-08T17:42:00Z" w:initials="ma">
    <w:p w14:paraId="0FAD7C44" w14:textId="77777777" w:rsidR="00050DB1" w:rsidRDefault="00050DB1" w:rsidP="00050DB1">
      <w:pPr>
        <w:pStyle w:val="CommentText"/>
        <w:jc w:val="left"/>
      </w:pPr>
      <w:r>
        <w:rPr>
          <w:rStyle w:val="CommentReference"/>
        </w:rPr>
        <w:annotationRef/>
      </w:r>
      <w:r>
        <w:t>I added the sources</w:t>
      </w:r>
    </w:p>
  </w:comment>
  <w:comment w:id="209" w:author="Fadi Moubayed" w:date="2024-09-24T11:31:00Z" w:initials="FM">
    <w:p w14:paraId="543E9372" w14:textId="60ADB24E" w:rsidR="00B60062" w:rsidRDefault="00B60062">
      <w:pPr>
        <w:pStyle w:val="CommentText"/>
      </w:pPr>
      <w:r>
        <w:rPr>
          <w:rStyle w:val="CommentReference"/>
        </w:rPr>
        <w:annotationRef/>
      </w:r>
      <w:r>
        <w:t>This is too general. The solution of what?</w:t>
      </w:r>
    </w:p>
  </w:comment>
  <w:comment w:id="221" w:author="Fadi Moubayed" w:date="2024-09-24T11:31:00Z" w:initials="FM">
    <w:p w14:paraId="4DC6FAB8" w14:textId="22F28DDD" w:rsidR="00B60062" w:rsidRDefault="00B60062">
      <w:pPr>
        <w:pStyle w:val="CommentText"/>
      </w:pPr>
      <w:r>
        <w:rPr>
          <w:rStyle w:val="CommentReference"/>
        </w:rPr>
        <w:annotationRef/>
      </w:r>
      <w:r>
        <w:t>What work?</w:t>
      </w:r>
    </w:p>
  </w:comment>
  <w:comment w:id="207" w:author="Fadi Moubayed" w:date="2024-09-11T14:24:00Z" w:initials="FM">
    <w:p w14:paraId="477E7EB1" w14:textId="7FB9C72A" w:rsidR="006B20B4" w:rsidRDefault="006B20B4">
      <w:pPr>
        <w:pStyle w:val="CommentText"/>
      </w:pPr>
      <w:r>
        <w:rPr>
          <w:rStyle w:val="CommentReference"/>
        </w:rPr>
        <w:annotationRef/>
      </w:r>
      <w:r>
        <w:t>This is good</w:t>
      </w:r>
    </w:p>
  </w:comment>
  <w:comment w:id="224" w:author="Fadi Moubayed" w:date="2024-09-19T15:40:00Z" w:initials="FM">
    <w:p w14:paraId="5FEDA04A" w14:textId="3797AB55" w:rsidR="002B2823" w:rsidRDefault="002B2823">
      <w:pPr>
        <w:pStyle w:val="CommentText"/>
      </w:pPr>
      <w:r>
        <w:rPr>
          <w:rStyle w:val="CommentReference"/>
        </w:rPr>
        <w:annotationRef/>
      </w:r>
      <w:r>
        <w:t>Objective of what?</w:t>
      </w:r>
    </w:p>
  </w:comment>
  <w:comment w:id="227" w:author="Fadi Moubayed [2]" w:date="2024-07-29T14:28:00Z" w:initials="FM">
    <w:p w14:paraId="44A642DB" w14:textId="0B266854" w:rsidR="00F42438" w:rsidRDefault="00F42438">
      <w:pPr>
        <w:pStyle w:val="CommentText"/>
      </w:pPr>
      <w:r>
        <w:rPr>
          <w:rStyle w:val="CommentReference"/>
        </w:rPr>
        <w:annotationRef/>
      </w:r>
      <w:r>
        <w:t>This is not necessarily true. The advantage of the rectified images in that the area of the windows of the façade can be calculated in meters not only as a percentage. This is done through obtaining the façade’s coordinates from CityGML data</w:t>
      </w:r>
    </w:p>
  </w:comment>
  <w:comment w:id="228" w:author="mohamad albaaj" w:date="2024-09-01T20:02:00Z" w:initials="ma">
    <w:p w14:paraId="67AAA945" w14:textId="77777777" w:rsidR="008A20F1" w:rsidRDefault="008A20F1" w:rsidP="008A20F1">
      <w:pPr>
        <w:pStyle w:val="CommentText"/>
        <w:jc w:val="left"/>
      </w:pPr>
      <w:r>
        <w:rPr>
          <w:rStyle w:val="CommentReference"/>
        </w:rPr>
        <w:annotationRef/>
      </w:r>
      <w:r>
        <w:t>I changed it, and regarding the dataset I also removed the term „novel“</w:t>
      </w:r>
    </w:p>
  </w:comment>
  <w:comment w:id="229" w:author="mohamad albaaj" w:date="2024-09-01T20:03:00Z" w:initials="ma">
    <w:p w14:paraId="0551C2C5" w14:textId="77777777" w:rsidR="008A20F1" w:rsidRDefault="008A20F1" w:rsidP="008A20F1">
      <w:pPr>
        <w:pStyle w:val="CommentText"/>
        <w:jc w:val="left"/>
      </w:pPr>
      <w:r>
        <w:rPr>
          <w:rStyle w:val="CommentReference"/>
        </w:rPr>
        <w:annotationRef/>
      </w:r>
      <w:r>
        <w:t>And regarding the citation of the dataset, can we keep empty now untill the publication of the research paper and then I can cite the paper</w:t>
      </w:r>
    </w:p>
  </w:comment>
  <w:comment w:id="232" w:author="Fadi Moubayed" w:date="2024-09-19T15:40:00Z" w:initials="FM">
    <w:p w14:paraId="718282BE" w14:textId="404AD0E7" w:rsidR="002B2823" w:rsidRDefault="002B2823">
      <w:pPr>
        <w:pStyle w:val="CommentText"/>
      </w:pPr>
      <w:r>
        <w:rPr>
          <w:rStyle w:val="CommentReference"/>
        </w:rPr>
        <w:annotationRef/>
      </w:r>
      <w:r>
        <w:t>This is not how to site the datasets. This should be removed.</w:t>
      </w:r>
    </w:p>
  </w:comment>
  <w:comment w:id="236" w:author="Fadi Moubayed [2]" w:date="2024-07-29T14:31:00Z" w:initials="FM">
    <w:p w14:paraId="68B284A7" w14:textId="5C56855D" w:rsidR="005E5D4F" w:rsidRDefault="005E5D4F" w:rsidP="005E5D4F">
      <w:pPr>
        <w:pStyle w:val="CommentText"/>
      </w:pPr>
      <w:r>
        <w:rPr>
          <w:rStyle w:val="CommentReference"/>
        </w:rPr>
        <w:annotationRef/>
      </w:r>
      <w:r>
        <w:t>Where is the source of this?</w:t>
      </w:r>
    </w:p>
  </w:comment>
  <w:comment w:id="237" w:author="mohamad albaaj" w:date="2024-08-17T17:12:00Z" w:initials="ma">
    <w:p w14:paraId="23EC2AD7" w14:textId="77777777" w:rsidR="00D32BA8" w:rsidRDefault="00D32BA8" w:rsidP="00D32BA8">
      <w:pPr>
        <w:pStyle w:val="CommentText"/>
        <w:jc w:val="left"/>
      </w:pPr>
      <w:r>
        <w:rPr>
          <w:rStyle w:val="CommentReference"/>
        </w:rPr>
        <w:annotationRef/>
      </w:r>
      <w:r>
        <w:t>I added the sources</w:t>
      </w:r>
    </w:p>
  </w:comment>
  <w:comment w:id="242" w:author="Fadi Moubayed [2]" w:date="2024-07-29T14:32:00Z" w:initials="FM">
    <w:p w14:paraId="26DDC0E0" w14:textId="7F1DB732" w:rsidR="005E5D4F" w:rsidRDefault="005E5D4F">
      <w:pPr>
        <w:pStyle w:val="CommentText"/>
      </w:pPr>
      <w:r>
        <w:rPr>
          <w:rStyle w:val="CommentReference"/>
        </w:rPr>
        <w:annotationRef/>
      </w:r>
      <w:r>
        <w:t>This sentence is vague and difficult to understand. Since you are talking about datasets. It is better not to mention the research here in the way you did. It does not bring much value to the sentence.</w:t>
      </w:r>
    </w:p>
  </w:comment>
  <w:comment w:id="243" w:author="mohamad albaaj" w:date="2024-08-19T20:54:00Z" w:initials="ma">
    <w:p w14:paraId="6CA8A712" w14:textId="77777777" w:rsidR="00403C4F" w:rsidRDefault="00403C4F" w:rsidP="00403C4F">
      <w:pPr>
        <w:pStyle w:val="CommentText"/>
        <w:jc w:val="left"/>
      </w:pPr>
      <w:r>
        <w:rPr>
          <w:rStyle w:val="CommentReference"/>
        </w:rPr>
        <w:annotationRef/>
      </w:r>
      <w:r>
        <w:t>I addded the sorces and adjusted the sentence</w:t>
      </w:r>
    </w:p>
  </w:comment>
  <w:comment w:id="257" w:author="Fadi Moubayed" w:date="2024-09-24T11:34:00Z" w:initials="FM">
    <w:p w14:paraId="54390EDB" w14:textId="06545441" w:rsidR="00B60062" w:rsidRDefault="00B60062">
      <w:pPr>
        <w:pStyle w:val="CommentText"/>
      </w:pPr>
      <w:r>
        <w:rPr>
          <w:rStyle w:val="CommentReference"/>
        </w:rPr>
        <w:annotationRef/>
      </w:r>
      <w:r>
        <w:t>You need to specify what images are being used here so that the disadvantage makes sense. Is it street image view?</w:t>
      </w:r>
    </w:p>
  </w:comment>
  <w:comment w:id="266" w:author="Fadi Moubayed" w:date="2024-09-19T15:43:00Z" w:initials="FM">
    <w:p w14:paraId="446D2AE6" w14:textId="77777777" w:rsidR="0053297C" w:rsidRDefault="0053297C">
      <w:pPr>
        <w:pStyle w:val="CommentText"/>
      </w:pPr>
      <w:r>
        <w:rPr>
          <w:rStyle w:val="CommentReference"/>
        </w:rPr>
        <w:annotationRef/>
      </w:r>
      <w:r>
        <w:t>Who did this and what are the results?</w:t>
      </w:r>
    </w:p>
    <w:p w14:paraId="1BE04601" w14:textId="20460566" w:rsidR="00BA5F07" w:rsidRDefault="00BA5F07">
      <w:pPr>
        <w:pStyle w:val="CommentText"/>
      </w:pPr>
      <w:r>
        <w:t>Applied to what?</w:t>
      </w:r>
    </w:p>
  </w:comment>
  <w:comment w:id="267" w:author="mohamad albaaj" w:date="2024-09-24T00:40:00Z" w:initials="ma">
    <w:p w14:paraId="6E36E622" w14:textId="77777777" w:rsidR="001C6254" w:rsidRDefault="001C6254" w:rsidP="001C6254">
      <w:pPr>
        <w:pStyle w:val="CommentText"/>
        <w:jc w:val="left"/>
      </w:pPr>
      <w:r>
        <w:rPr>
          <w:rStyle w:val="CommentReference"/>
        </w:rPr>
        <w:annotationRef/>
      </w:r>
      <w:r>
        <w:t>I added the citation, it was at the end, but I correct it to the begining</w:t>
      </w:r>
    </w:p>
  </w:comment>
  <w:comment w:id="274" w:author="Fadi Moubayed" w:date="2024-09-19T15:44:00Z" w:initials="FM">
    <w:p w14:paraId="16840ECF" w14:textId="619645AD" w:rsidR="002D6D4B" w:rsidRDefault="002D6D4B" w:rsidP="002D6D4B">
      <w:pPr>
        <w:pStyle w:val="CommentText"/>
      </w:pPr>
      <w:r>
        <w:rPr>
          <w:rStyle w:val="CommentReference"/>
        </w:rPr>
        <w:annotationRef/>
      </w:r>
      <w:r>
        <w:t>It is not clear who did this and for what purpose?</w:t>
      </w:r>
    </w:p>
  </w:comment>
  <w:comment w:id="275" w:author="mohamad albaaj" w:date="2024-09-24T00:47:00Z" w:initials="ma">
    <w:p w14:paraId="07423923" w14:textId="77777777" w:rsidR="00FB7E78" w:rsidRDefault="00FB7E78" w:rsidP="00FB7E78">
      <w:pPr>
        <w:pStyle w:val="CommentText"/>
        <w:jc w:val="left"/>
      </w:pPr>
      <w:r>
        <w:rPr>
          <w:rStyle w:val="CommentReference"/>
        </w:rPr>
        <w:annotationRef/>
      </w:r>
      <w:r>
        <w:t xml:space="preserve">I added the citation at the begining to make it clear who did it and added the purpose of doing  it at the end </w:t>
      </w:r>
    </w:p>
  </w:comment>
  <w:comment w:id="286" w:author="Fadi Moubayed" w:date="2024-09-19T16:33:00Z" w:initials="FM">
    <w:p w14:paraId="75076749" w14:textId="2833E33D" w:rsidR="00A517A5" w:rsidRDefault="00A517A5">
      <w:pPr>
        <w:pStyle w:val="CommentText"/>
      </w:pPr>
      <w:r>
        <w:rPr>
          <w:rStyle w:val="CommentReference"/>
        </w:rPr>
        <w:annotationRef/>
      </w:r>
      <w:r>
        <w:t>Did the drones utilize photogrammetry?</w:t>
      </w:r>
    </w:p>
    <w:p w14:paraId="0FB64F15" w14:textId="6B686B30" w:rsidR="00A517A5" w:rsidRDefault="00A517A5" w:rsidP="00A517A5">
      <w:pPr>
        <w:pStyle w:val="CommentText"/>
      </w:pPr>
      <w:r>
        <w:t>This sentence is not well formed</w:t>
      </w:r>
    </w:p>
  </w:comment>
  <w:comment w:id="287" w:author="mohamad albaaj" w:date="2024-09-24T00:31:00Z" w:initials="ma">
    <w:p w14:paraId="7C60065A" w14:textId="77777777" w:rsidR="00D338FC" w:rsidRDefault="00D338FC" w:rsidP="00D338FC">
      <w:pPr>
        <w:pStyle w:val="CommentText"/>
        <w:jc w:val="left"/>
      </w:pPr>
      <w:r>
        <w:rPr>
          <w:rStyle w:val="CommentReference"/>
        </w:rPr>
        <w:annotationRef/>
      </w:r>
      <w:r>
        <w:t>The researchers, now it should be correct</w:t>
      </w:r>
    </w:p>
  </w:comment>
  <w:comment w:id="288" w:author="Fadi Moubayed [2]" w:date="2024-07-29T14:43:00Z" w:initials="FM">
    <w:p w14:paraId="0AB3B21E" w14:textId="2CDD1D4A" w:rsidR="00B3436A" w:rsidRDefault="00B3436A">
      <w:pPr>
        <w:pStyle w:val="CommentText"/>
      </w:pPr>
      <w:r>
        <w:rPr>
          <w:rStyle w:val="CommentReference"/>
        </w:rPr>
        <w:annotationRef/>
      </w:r>
      <w:r>
        <w:t xml:space="preserve">This is too general. What did they use specifically? </w:t>
      </w:r>
    </w:p>
  </w:comment>
  <w:comment w:id="289" w:author="mohamad albaaj" w:date="2024-08-24T20:48:00Z" w:initials="ma">
    <w:p w14:paraId="09EC83C8" w14:textId="77777777" w:rsidR="00023EAF" w:rsidRDefault="00023EAF" w:rsidP="00023EAF">
      <w:pPr>
        <w:pStyle w:val="CommentText"/>
        <w:jc w:val="left"/>
      </w:pPr>
      <w:r>
        <w:rPr>
          <w:rStyle w:val="CommentReference"/>
        </w:rPr>
        <w:annotationRef/>
      </w:r>
      <w:r>
        <w:t>I explained it in the second sentence</w:t>
      </w:r>
    </w:p>
  </w:comment>
  <w:comment w:id="290" w:author="Fadi Moubayed" w:date="2024-09-20T10:59:00Z" w:initials="FM">
    <w:p w14:paraId="438BC590" w14:textId="4EE6A4D9" w:rsidR="00544423" w:rsidRDefault="00544423" w:rsidP="00544423">
      <w:pPr>
        <w:pStyle w:val="CommentText"/>
      </w:pPr>
      <w:r>
        <w:rPr>
          <w:rStyle w:val="CommentReference"/>
        </w:rPr>
        <w:annotationRef/>
      </w:r>
      <w:r>
        <w:t>3D model of what?</w:t>
      </w:r>
    </w:p>
  </w:comment>
  <w:comment w:id="291" w:author="mohamad albaaj" w:date="2024-09-24T00:26:00Z" w:initials="ma">
    <w:p w14:paraId="5DB0E35E" w14:textId="77777777" w:rsidR="00D338FC" w:rsidRDefault="00D338FC" w:rsidP="00D338FC">
      <w:pPr>
        <w:pStyle w:val="CommentText"/>
        <w:jc w:val="left"/>
      </w:pPr>
      <w:r>
        <w:rPr>
          <w:rStyle w:val="CommentReference"/>
        </w:rPr>
        <w:annotationRef/>
      </w:r>
      <w:r>
        <w:t>Of the buildings</w:t>
      </w:r>
    </w:p>
  </w:comment>
  <w:comment w:id="293" w:author="Fadi Moubayed [2]" w:date="2024-07-29T15:35:00Z" w:initials="FM">
    <w:p w14:paraId="7B3C4ACC" w14:textId="1B004AED" w:rsidR="00A157DC" w:rsidRDefault="00A157DC">
      <w:pPr>
        <w:pStyle w:val="CommentText"/>
      </w:pPr>
      <w:r>
        <w:rPr>
          <w:rStyle w:val="CommentReference"/>
        </w:rPr>
        <w:annotationRef/>
      </w:r>
      <w:r>
        <w:t>How?</w:t>
      </w:r>
    </w:p>
  </w:comment>
  <w:comment w:id="294" w:author="mohamad albaaj" w:date="2024-08-24T20:49:00Z" w:initials="ma">
    <w:p w14:paraId="40DF1669" w14:textId="77777777" w:rsidR="00023EAF" w:rsidRDefault="00023EAF" w:rsidP="00023EAF">
      <w:pPr>
        <w:pStyle w:val="CommentText"/>
        <w:jc w:val="left"/>
      </w:pPr>
      <w:r>
        <w:rPr>
          <w:rStyle w:val="CommentReference"/>
        </w:rPr>
        <w:annotationRef/>
      </w:r>
      <w:r>
        <w:t>I added also how in the following sentence</w:t>
      </w:r>
    </w:p>
  </w:comment>
  <w:comment w:id="281" w:author="Fadi Moubayed" w:date="2024-09-20T11:00:00Z" w:initials="FM">
    <w:p w14:paraId="4F194720" w14:textId="72A46899" w:rsidR="00544423" w:rsidRDefault="00544423">
      <w:pPr>
        <w:pStyle w:val="CommentText"/>
      </w:pPr>
      <w:r>
        <w:rPr>
          <w:rStyle w:val="CommentReference"/>
        </w:rPr>
        <w:annotationRef/>
      </w:r>
      <w:r>
        <w:t>Who did this work? There is no citation here</w:t>
      </w:r>
    </w:p>
  </w:comment>
  <w:comment w:id="282" w:author="mohamad albaaj" w:date="2024-09-24T00:28:00Z" w:initials="ma">
    <w:p w14:paraId="5C313CC1" w14:textId="77777777" w:rsidR="00D338FC" w:rsidRDefault="00D338FC" w:rsidP="00D338FC">
      <w:pPr>
        <w:pStyle w:val="CommentText"/>
        <w:jc w:val="left"/>
      </w:pPr>
      <w:r>
        <w:rPr>
          <w:rStyle w:val="CommentReference"/>
        </w:rPr>
        <w:annotationRef/>
      </w:r>
      <w:r>
        <w:t>I addded the citation at the end to avoid repreating that after each sentence. That was a mistake, I correct it</w:t>
      </w:r>
    </w:p>
  </w:comment>
  <w:comment w:id="298" w:author="Fadi Moubayed" w:date="2024-09-20T11:01:00Z" w:initials="FM">
    <w:p w14:paraId="284D97E4" w14:textId="113B5734" w:rsidR="00544423" w:rsidRDefault="00544423">
      <w:pPr>
        <w:pStyle w:val="CommentText"/>
      </w:pPr>
      <w:r>
        <w:rPr>
          <w:rStyle w:val="CommentReference"/>
        </w:rPr>
        <w:annotationRef/>
      </w:r>
      <w:r>
        <w:t>Again who did this work?</w:t>
      </w:r>
    </w:p>
  </w:comment>
  <w:comment w:id="299" w:author="mohamad albaaj" w:date="2024-09-24T00:28:00Z" w:initials="ma">
    <w:p w14:paraId="02F0E016" w14:textId="77777777" w:rsidR="00C44680" w:rsidRDefault="00D338FC" w:rsidP="00C44680">
      <w:pPr>
        <w:pStyle w:val="CommentText"/>
        <w:jc w:val="left"/>
      </w:pPr>
      <w:r>
        <w:rPr>
          <w:rStyle w:val="CommentReference"/>
        </w:rPr>
        <w:annotationRef/>
      </w:r>
      <w:r w:rsidR="00C44680">
        <w:t>Same with the above one it is 5</w:t>
      </w:r>
    </w:p>
  </w:comment>
  <w:comment w:id="304" w:author="Fadi Moubayed [2]" w:date="2024-07-29T15:36:00Z" w:initials="FM">
    <w:p w14:paraId="47AF1452" w14:textId="6043D292" w:rsidR="005A0786" w:rsidRDefault="005A0786" w:rsidP="005A0786">
      <w:pPr>
        <w:pStyle w:val="CommentText"/>
      </w:pPr>
      <w:r>
        <w:rPr>
          <w:rStyle w:val="CommentReference"/>
        </w:rPr>
        <w:annotationRef/>
      </w:r>
      <w:r>
        <w:t>This is good</w:t>
      </w:r>
    </w:p>
  </w:comment>
  <w:comment w:id="317" w:author="Fadi Moubayed" w:date="2024-09-20T11:02:00Z" w:initials="FM">
    <w:p w14:paraId="52671426" w14:textId="39ACD375" w:rsidR="00544423" w:rsidRDefault="00544423">
      <w:pPr>
        <w:pStyle w:val="CommentText"/>
      </w:pPr>
      <w:r>
        <w:rPr>
          <w:rStyle w:val="CommentReference"/>
        </w:rPr>
        <w:annotationRef/>
      </w:r>
      <w:r>
        <w:rPr>
          <w:rStyle w:val="CommentReference"/>
        </w:rPr>
        <w:t>Downloading the images</w:t>
      </w:r>
      <w:r>
        <w:t xml:space="preserve"> is not important to mention</w:t>
      </w:r>
    </w:p>
  </w:comment>
  <w:comment w:id="325" w:author="Fadi Moubayed [2]" w:date="2024-07-29T17:03:00Z" w:initials="FM">
    <w:p w14:paraId="7571979D" w14:textId="77777777" w:rsidR="002B1DC3" w:rsidRDefault="002B1DC3">
      <w:pPr>
        <w:pStyle w:val="CommentText"/>
      </w:pPr>
      <w:r>
        <w:rPr>
          <w:rStyle w:val="CommentReference"/>
        </w:rPr>
        <w:annotationRef/>
      </w:r>
      <w:r>
        <w:t>Better not to use “Their”</w:t>
      </w:r>
    </w:p>
    <w:p w14:paraId="41A35740" w14:textId="1A363C64" w:rsidR="002B1DC3" w:rsidRDefault="002B1DC3">
      <w:pPr>
        <w:pStyle w:val="CommentText"/>
      </w:pPr>
      <w:r>
        <w:t>What method did they use then? This is too vague</w:t>
      </w:r>
    </w:p>
  </w:comment>
  <w:comment w:id="326" w:author="mohamad albaaj" w:date="2024-08-28T20:08:00Z" w:initials="ma">
    <w:p w14:paraId="6D5C4391" w14:textId="77777777" w:rsidR="00710819" w:rsidRDefault="00710819" w:rsidP="00710819">
      <w:pPr>
        <w:pStyle w:val="CommentText"/>
        <w:jc w:val="left"/>
      </w:pPr>
      <w:r>
        <w:rPr>
          <w:rStyle w:val="CommentReference"/>
        </w:rPr>
        <w:annotationRef/>
      </w:r>
      <w:r>
        <w:t>I changed it</w:t>
      </w:r>
    </w:p>
  </w:comment>
  <w:comment w:id="328" w:author="Fadi Moubayed [2]" w:date="2024-07-29T17:05:00Z" w:initials="FM">
    <w:p w14:paraId="08491DD1" w14:textId="009604D7" w:rsidR="002B1DC3" w:rsidRDefault="002B1DC3">
      <w:pPr>
        <w:pStyle w:val="CommentText"/>
      </w:pPr>
      <w:r>
        <w:rPr>
          <w:rStyle w:val="CommentReference"/>
        </w:rPr>
        <w:annotationRef/>
      </w:r>
      <w:r>
        <w:t>This is a good summary of the methodology</w:t>
      </w:r>
    </w:p>
  </w:comment>
  <w:comment w:id="369" w:author="Fadi Moubayed [2]" w:date="2024-07-29T17:09:00Z" w:initials="FM">
    <w:p w14:paraId="78B68D85" w14:textId="25BEA523" w:rsidR="001E5F70" w:rsidRDefault="001E5F70">
      <w:pPr>
        <w:pStyle w:val="CommentText"/>
      </w:pPr>
      <w:r>
        <w:rPr>
          <w:rStyle w:val="CommentReference"/>
        </w:rPr>
        <w:annotationRef/>
      </w:r>
      <w:r>
        <w:t>This is good</w:t>
      </w:r>
    </w:p>
  </w:comment>
  <w:comment w:id="370" w:author="Fadi Moubayed" w:date="2024-09-20T11:05:00Z" w:initials="FM">
    <w:p w14:paraId="5453A072" w14:textId="5A404024" w:rsidR="00544423" w:rsidRDefault="00544423">
      <w:pPr>
        <w:pStyle w:val="CommentText"/>
      </w:pPr>
      <w:r>
        <w:rPr>
          <w:rStyle w:val="CommentReference"/>
        </w:rPr>
        <w:annotationRef/>
      </w:r>
      <w:r>
        <w:t>This is good</w:t>
      </w:r>
    </w:p>
  </w:comment>
  <w:comment w:id="371" w:author="Fadi Moubayed [2]" w:date="2024-07-29T17:10:00Z" w:initials="FM">
    <w:p w14:paraId="1DD20762" w14:textId="1C8D3B75" w:rsidR="001E5F70" w:rsidRDefault="001E5F70">
      <w:pPr>
        <w:pStyle w:val="CommentText"/>
      </w:pPr>
      <w:r>
        <w:rPr>
          <w:rStyle w:val="CommentReference"/>
        </w:rPr>
        <w:annotationRef/>
      </w:r>
      <w:r>
        <w:t>This is somewhat good. Try to provide an idea about the results of the research.</w:t>
      </w:r>
    </w:p>
  </w:comment>
  <w:comment w:id="372" w:author="mohamad albaaj" w:date="2024-08-28T20:47:00Z" w:initials="ma">
    <w:p w14:paraId="3A3E17C5" w14:textId="77777777" w:rsidR="0092384A" w:rsidRDefault="0092384A" w:rsidP="0092384A">
      <w:pPr>
        <w:pStyle w:val="CommentText"/>
        <w:jc w:val="left"/>
      </w:pPr>
      <w:r>
        <w:rPr>
          <w:rStyle w:val="CommentReference"/>
        </w:rPr>
        <w:annotationRef/>
      </w:r>
      <w:r>
        <w:t>I added as you requested</w:t>
      </w:r>
    </w:p>
  </w:comment>
  <w:comment w:id="379" w:author="Fadi Moubayed [2]" w:date="2024-07-29T17:12:00Z" w:initials="FM">
    <w:p w14:paraId="6191AEDF" w14:textId="2163DC7F" w:rsidR="0038708E" w:rsidRDefault="0038708E">
      <w:pPr>
        <w:pStyle w:val="CommentText"/>
      </w:pPr>
      <w:r>
        <w:rPr>
          <w:rStyle w:val="CommentReference"/>
        </w:rPr>
        <w:annotationRef/>
      </w:r>
      <w:r>
        <w:t>The goal in general is to provide an approach for calculating window to wall ration for individual building as an input parameter for energy simulations.</w:t>
      </w:r>
    </w:p>
    <w:p w14:paraId="26B016CB" w14:textId="77777777" w:rsidR="004F4812" w:rsidRDefault="004F4812">
      <w:pPr>
        <w:pStyle w:val="CommentText"/>
      </w:pPr>
      <w:r>
        <w:t>You should refer to the limitations to calculating WWR in general and by other research and mention the things you are addressing in your research</w:t>
      </w:r>
    </w:p>
    <w:p w14:paraId="2E459DF0" w14:textId="77777777" w:rsidR="005F558D" w:rsidRDefault="005F558D">
      <w:pPr>
        <w:pStyle w:val="CommentText"/>
      </w:pPr>
    </w:p>
    <w:p w14:paraId="45119621" w14:textId="4FA8FAF6" w:rsidR="005F558D" w:rsidRDefault="005F558D">
      <w:pPr>
        <w:pStyle w:val="CommentText"/>
      </w:pPr>
      <w:r>
        <w:t>Talk about zero shot models (GroundingDINO and segment anything) and that you want to test if they are beneficial in calculating WWR</w:t>
      </w:r>
    </w:p>
  </w:comment>
  <w:comment w:id="380" w:author="mohamad albaaj" w:date="2024-09-01T22:50:00Z" w:initials="ma">
    <w:p w14:paraId="4903055A" w14:textId="77777777" w:rsidR="00404AE7" w:rsidRDefault="00404AE7" w:rsidP="00404AE7">
      <w:pPr>
        <w:pStyle w:val="CommentText"/>
        <w:jc w:val="left"/>
      </w:pPr>
      <w:r>
        <w:rPr>
          <w:rStyle w:val="CommentReference"/>
        </w:rPr>
        <w:annotationRef/>
      </w:r>
      <w:r>
        <w:t>I added it in the second paragraph</w:t>
      </w:r>
    </w:p>
  </w:comment>
  <w:comment w:id="387" w:author="Fadi Moubayed" w:date="2024-09-20T11:07:00Z" w:initials="FM">
    <w:p w14:paraId="4B0B2EF3" w14:textId="67770B9F" w:rsidR="00544423" w:rsidRDefault="00544423">
      <w:pPr>
        <w:pStyle w:val="CommentText"/>
      </w:pPr>
      <w:r>
        <w:rPr>
          <w:rStyle w:val="CommentReference"/>
        </w:rPr>
        <w:annotationRef/>
      </w:r>
      <w:r>
        <w:t>Automating the WWR parameter results in better and more feasible energy modelling</w:t>
      </w:r>
    </w:p>
  </w:comment>
  <w:comment w:id="388" w:author="mohamad albaaj" w:date="2024-09-23T22:43:00Z" w:initials="ma">
    <w:p w14:paraId="48ACA789" w14:textId="77777777" w:rsidR="00CC37AF" w:rsidRDefault="00CC37AF" w:rsidP="00CC37AF">
      <w:pPr>
        <w:pStyle w:val="CommentText"/>
        <w:jc w:val="left"/>
      </w:pPr>
      <w:r>
        <w:rPr>
          <w:rStyle w:val="CommentReference"/>
        </w:rPr>
        <w:annotationRef/>
      </w:r>
      <w:r>
        <w:t>I changed it also</w:t>
      </w:r>
    </w:p>
  </w:comment>
  <w:comment w:id="400" w:author="Fadi Moubayed" w:date="2024-09-20T11:09:00Z" w:initials="FM">
    <w:p w14:paraId="13F95814" w14:textId="324E0239" w:rsidR="00544423" w:rsidRDefault="00544423">
      <w:pPr>
        <w:pStyle w:val="CommentText"/>
      </w:pPr>
      <w:r>
        <w:rPr>
          <w:rStyle w:val="CommentReference"/>
        </w:rPr>
        <w:annotationRef/>
      </w:r>
      <w:r>
        <w:t xml:space="preserve">I don’t see any </w:t>
      </w:r>
      <w:r w:rsidR="00C45DCD">
        <w:t>meaning in this sentence.</w:t>
      </w:r>
    </w:p>
  </w:comment>
  <w:comment w:id="411" w:author="Fadi Moubayed" w:date="2024-09-24T11:42:00Z" w:initials="FM">
    <w:p w14:paraId="28749EA6" w14:textId="574F2E0A" w:rsidR="0046618B" w:rsidRDefault="0046618B">
      <w:pPr>
        <w:pStyle w:val="CommentText"/>
      </w:pPr>
      <w:r>
        <w:rPr>
          <w:rStyle w:val="CommentReference"/>
        </w:rPr>
        <w:annotationRef/>
      </w:r>
      <w:r>
        <w:t>There is an idea missing here</w:t>
      </w:r>
    </w:p>
  </w:comment>
  <w:comment w:id="401" w:author="Fadi Moubayed" w:date="2024-09-20T11:18:00Z" w:initials="FM">
    <w:p w14:paraId="1D958D7E" w14:textId="5F7F4F40" w:rsidR="00E3392B" w:rsidRDefault="00E3392B">
      <w:pPr>
        <w:pStyle w:val="CommentText"/>
      </w:pPr>
      <w:r>
        <w:rPr>
          <w:rStyle w:val="CommentReference"/>
        </w:rPr>
        <w:annotationRef/>
      </w:r>
      <w:r>
        <w:t>This needs to be better formulated</w:t>
      </w:r>
    </w:p>
  </w:comment>
  <w:comment w:id="402" w:author="mohamad albaaj" w:date="2024-09-23T22:41:00Z" w:initials="ma">
    <w:p w14:paraId="7048EC83" w14:textId="77777777" w:rsidR="00CC37AF" w:rsidRDefault="00CC37AF" w:rsidP="00CC37AF">
      <w:pPr>
        <w:pStyle w:val="CommentText"/>
        <w:jc w:val="left"/>
      </w:pPr>
      <w:r>
        <w:rPr>
          <w:rStyle w:val="CommentReference"/>
        </w:rPr>
        <w:annotationRef/>
      </w:r>
      <w:r>
        <w:t>I changed the formulation of this section</w:t>
      </w:r>
    </w:p>
  </w:comment>
  <w:comment w:id="447" w:author="Fadi Moubayed" w:date="2024-09-20T11:10:00Z" w:initials="FM">
    <w:p w14:paraId="6DA6C74F" w14:textId="72A2B3B8" w:rsidR="00C45DCD" w:rsidRDefault="00C45DCD">
      <w:pPr>
        <w:pStyle w:val="CommentText"/>
      </w:pPr>
      <w:r>
        <w:rPr>
          <w:rStyle w:val="CommentReference"/>
        </w:rPr>
        <w:annotationRef/>
      </w:r>
      <w:r>
        <w:t>This is good</w:t>
      </w:r>
    </w:p>
  </w:comment>
  <w:comment w:id="449" w:author="Fadi Moubayed" w:date="2024-09-24T11:44:00Z" w:initials="FM">
    <w:p w14:paraId="40FDB2E5" w14:textId="5EC4970A" w:rsidR="0046618B" w:rsidRDefault="0046618B">
      <w:pPr>
        <w:pStyle w:val="CommentText"/>
      </w:pPr>
      <w:r>
        <w:rPr>
          <w:rStyle w:val="CommentReference"/>
        </w:rPr>
        <w:annotationRef/>
      </w:r>
      <w:r>
        <w:t xml:space="preserve">There is an idea missing here. </w:t>
      </w:r>
    </w:p>
  </w:comment>
  <w:comment w:id="493" w:author="Fadi Moubayed [2]" w:date="2024-07-29T17:20:00Z" w:initials="FM">
    <w:p w14:paraId="5F32C3F5" w14:textId="79816B5B" w:rsidR="00C431F4" w:rsidRDefault="00C431F4">
      <w:pPr>
        <w:pStyle w:val="CommentText"/>
      </w:pPr>
      <w:r>
        <w:rPr>
          <w:rStyle w:val="CommentReference"/>
        </w:rPr>
        <w:annotationRef/>
      </w:r>
      <w:r>
        <w:t xml:space="preserve">Try to write this as a scientific paragraph not as a cookbook recipe </w:t>
      </w:r>
    </w:p>
  </w:comment>
  <w:comment w:id="494" w:author="mohamad albaaj" w:date="2024-08-31T19:10:00Z" w:initials="ma">
    <w:p w14:paraId="41296CFC" w14:textId="77777777" w:rsidR="004607E9" w:rsidRDefault="004607E9" w:rsidP="004607E9">
      <w:pPr>
        <w:pStyle w:val="CommentText"/>
        <w:jc w:val="left"/>
      </w:pPr>
      <w:r>
        <w:rPr>
          <w:rStyle w:val="CommentReference"/>
        </w:rPr>
        <w:annotationRef/>
      </w:r>
      <w:r>
        <w:t>I changed it, I hope you would like it this way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FAAEB79" w15:done="0"/>
  <w15:commentEx w15:paraId="58239803" w15:paraIdParent="6FAAEB79" w15:done="0"/>
  <w15:commentEx w15:paraId="4D6AED4B" w15:done="0"/>
  <w15:commentEx w15:paraId="1C567833" w15:paraIdParent="4D6AED4B" w15:done="0"/>
  <w15:commentEx w15:paraId="1F0981B3" w15:done="0"/>
  <w15:commentEx w15:paraId="78C612D7" w15:done="0"/>
  <w15:commentEx w15:paraId="588CE10D" w15:paraIdParent="78C612D7" w15:done="0"/>
  <w15:commentEx w15:paraId="0F1054AE" w15:done="0"/>
  <w15:commentEx w15:paraId="058F29BB" w15:paraIdParent="0F1054AE" w15:done="0"/>
  <w15:commentEx w15:paraId="56C29A45" w15:done="0"/>
  <w15:commentEx w15:paraId="6D2B89E8" w15:paraIdParent="56C29A45" w15:done="0"/>
  <w15:commentEx w15:paraId="53184B30" w15:done="0"/>
  <w15:commentEx w15:paraId="033A0D63" w15:done="0"/>
  <w15:commentEx w15:paraId="530DF67D" w15:done="0"/>
  <w15:commentEx w15:paraId="0FAD7C44" w15:paraIdParent="530DF67D" w15:done="0"/>
  <w15:commentEx w15:paraId="543E9372" w15:done="0"/>
  <w15:commentEx w15:paraId="4DC6FAB8" w15:done="0"/>
  <w15:commentEx w15:paraId="477E7EB1" w15:done="0"/>
  <w15:commentEx w15:paraId="5FEDA04A" w15:done="0"/>
  <w15:commentEx w15:paraId="44A642DB" w15:done="0"/>
  <w15:commentEx w15:paraId="67AAA945" w15:paraIdParent="44A642DB" w15:done="0"/>
  <w15:commentEx w15:paraId="0551C2C5" w15:paraIdParent="44A642DB" w15:done="0"/>
  <w15:commentEx w15:paraId="718282BE" w15:done="0"/>
  <w15:commentEx w15:paraId="68B284A7" w15:done="0"/>
  <w15:commentEx w15:paraId="23EC2AD7" w15:paraIdParent="68B284A7" w15:done="0"/>
  <w15:commentEx w15:paraId="26DDC0E0" w15:done="0"/>
  <w15:commentEx w15:paraId="6CA8A712" w15:paraIdParent="26DDC0E0" w15:done="0"/>
  <w15:commentEx w15:paraId="54390EDB" w15:done="0"/>
  <w15:commentEx w15:paraId="1BE04601" w15:done="0"/>
  <w15:commentEx w15:paraId="6E36E622" w15:paraIdParent="1BE04601" w15:done="0"/>
  <w15:commentEx w15:paraId="16840ECF" w15:done="0"/>
  <w15:commentEx w15:paraId="07423923" w15:paraIdParent="16840ECF" w15:done="0"/>
  <w15:commentEx w15:paraId="0FB64F15" w15:done="0"/>
  <w15:commentEx w15:paraId="7C60065A" w15:paraIdParent="0FB64F15" w15:done="0"/>
  <w15:commentEx w15:paraId="0AB3B21E" w15:done="0"/>
  <w15:commentEx w15:paraId="09EC83C8" w15:paraIdParent="0AB3B21E" w15:done="0"/>
  <w15:commentEx w15:paraId="438BC590" w15:done="0"/>
  <w15:commentEx w15:paraId="5DB0E35E" w15:paraIdParent="438BC590" w15:done="0"/>
  <w15:commentEx w15:paraId="7B3C4ACC" w15:done="0"/>
  <w15:commentEx w15:paraId="40DF1669" w15:paraIdParent="7B3C4ACC" w15:done="0"/>
  <w15:commentEx w15:paraId="4F194720" w15:done="0"/>
  <w15:commentEx w15:paraId="5C313CC1" w15:paraIdParent="4F194720" w15:done="0"/>
  <w15:commentEx w15:paraId="284D97E4" w15:done="0"/>
  <w15:commentEx w15:paraId="02F0E016" w15:paraIdParent="284D97E4" w15:done="0"/>
  <w15:commentEx w15:paraId="47AF1452" w15:done="0"/>
  <w15:commentEx w15:paraId="52671426" w15:done="0"/>
  <w15:commentEx w15:paraId="41A35740" w15:done="0"/>
  <w15:commentEx w15:paraId="6D5C4391" w15:paraIdParent="41A35740" w15:done="0"/>
  <w15:commentEx w15:paraId="08491DD1" w15:done="0"/>
  <w15:commentEx w15:paraId="78B68D85" w15:done="0"/>
  <w15:commentEx w15:paraId="5453A072" w15:done="0"/>
  <w15:commentEx w15:paraId="1DD20762" w15:done="0"/>
  <w15:commentEx w15:paraId="3A3E17C5" w15:paraIdParent="1DD20762" w15:done="0"/>
  <w15:commentEx w15:paraId="45119621" w15:done="0"/>
  <w15:commentEx w15:paraId="4903055A" w15:paraIdParent="45119621" w15:done="0"/>
  <w15:commentEx w15:paraId="4B0B2EF3" w15:done="0"/>
  <w15:commentEx w15:paraId="48ACA789" w15:paraIdParent="4B0B2EF3" w15:done="0"/>
  <w15:commentEx w15:paraId="13F95814" w15:done="0"/>
  <w15:commentEx w15:paraId="28749EA6" w15:done="0"/>
  <w15:commentEx w15:paraId="1D958D7E" w15:done="0"/>
  <w15:commentEx w15:paraId="7048EC83" w15:paraIdParent="1D958D7E" w15:done="0"/>
  <w15:commentEx w15:paraId="6DA6C74F" w15:done="0"/>
  <w15:commentEx w15:paraId="40FDB2E5" w15:done="0"/>
  <w15:commentEx w15:paraId="5F32C3F5" w15:done="0"/>
  <w15:commentEx w15:paraId="41296CFC" w15:paraIdParent="5F32C3F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4E14B1" w16cex:dateUtc="2024-07-26T10:27:00Z"/>
  <w16cex:commentExtensible w16cex:durableId="7CB99C18" w16cex:dateUtc="2024-09-01T19:14:00Z"/>
  <w16cex:commentExtensible w16cex:durableId="2A8C24C2" w16cex:dateUtc="2024-09-11T12:16:00Z"/>
  <w16cex:commentExtensible w16cex:durableId="2554846D" w16cex:dateUtc="2024-09-19T09:11:00Z"/>
  <w16cex:commentExtensible w16cex:durableId="2A96C310" w16cex:dateUtc="2024-09-19T13:34:00Z"/>
  <w16cex:commentExtensible w16cex:durableId="2A4E1767" w16cex:dateUtc="2024-07-26T10:39:00Z"/>
  <w16cex:commentExtensible w16cex:durableId="460ED88E" w16cex:dateUtc="2024-08-06T11:40:00Z"/>
  <w16cex:commentExtensible w16cex:durableId="2A4E17B5" w16cex:dateUtc="2024-07-26T10:40:00Z"/>
  <w16cex:commentExtensible w16cex:durableId="1A35F3E6" w16cex:dateUtc="2024-08-06T11:54:00Z"/>
  <w16cex:commentExtensible w16cex:durableId="2A4E181B" w16cex:dateUtc="2024-07-26T10:42:00Z"/>
  <w16cex:commentExtensible w16cex:durableId="36BE7A7C" w16cex:dateUtc="2024-08-06T13:10:00Z"/>
  <w16cex:commentExtensible w16cex:durableId="2A4E1B63" w16cex:dateUtc="2024-07-26T10:56:00Z">
    <w16cex:extLst>
      <w16:ext w16:uri="{CE6994B0-6A32-4C9F-8C6B-6E91EDA988CE}">
        <cr:reactions xmlns:cr="http://schemas.microsoft.com/office/comments/2020/reactions">
          <cr:reaction reactionType="1">
            <cr:reactionInfo dateUtc="2024-08-08T15:38:46Z">
              <cr:user userId="189e74c68a6d0687" userProvider="Windows Live" userName="mohamad albaaj"/>
            </cr:reactionInfo>
          </cr:reaction>
        </cr:reactions>
      </w16:ext>
    </w16cex:extLst>
  </w16cex:commentExtensible>
  <w16cex:commentExtensible w16cex:durableId="2A9D212D" w16cex:dateUtc="2024-09-24T09:29:00Z"/>
  <w16cex:commentExtensible w16cex:durableId="2A4E1B9C" w16cex:dateUtc="2024-07-26T10:57:00Z"/>
  <w16cex:commentExtensible w16cex:durableId="54BCA427" w16cex:dateUtc="2024-08-08T15:42:00Z"/>
  <w16cex:commentExtensible w16cex:durableId="2A9D2179" w16cex:dateUtc="2024-09-24T09:31:00Z"/>
  <w16cex:commentExtensible w16cex:durableId="2A9D21A0" w16cex:dateUtc="2024-09-24T09:31:00Z"/>
  <w16cex:commentExtensible w16cex:durableId="2A8C2685" w16cex:dateUtc="2024-09-11T12:24:00Z">
    <w16cex:extLst>
      <w16:ext w16:uri="{CE6994B0-6A32-4C9F-8C6B-6E91EDA988CE}">
        <cr:reactions xmlns:cr="http://schemas.microsoft.com/office/comments/2020/reactions">
          <cr:reaction reactionType="1">
            <cr:reactionInfo dateUtc="2024-09-19T09:21:27Z">
              <cr:user userId="189e74c68a6d0687" userProvider="Windows Live" userName="mohamad albaaj"/>
            </cr:reactionInfo>
          </cr:reaction>
        </cr:reactions>
      </w16:ext>
    </w16cex:extLst>
  </w16cex:commentExtensible>
  <w16cex:commentExtensible w16cex:durableId="2A96C450" w16cex:dateUtc="2024-09-19T13:40:00Z"/>
  <w16cex:commentExtensible w16cex:durableId="2A52258F" w16cex:dateUtc="2024-07-29T12:28:00Z"/>
  <w16cex:commentExtensible w16cex:durableId="42001591" w16cex:dateUtc="2024-09-01T18:02:00Z"/>
  <w16cex:commentExtensible w16cex:durableId="52F1A747" w16cex:dateUtc="2024-09-01T18:03:00Z"/>
  <w16cex:commentExtensible w16cex:durableId="2A96C46D" w16cex:dateUtc="2024-09-19T13:40:00Z"/>
  <w16cex:commentExtensible w16cex:durableId="2A522644" w16cex:dateUtc="2024-07-29T12:31:00Z"/>
  <w16cex:commentExtensible w16cex:durableId="033BACA9" w16cex:dateUtc="2024-08-17T15:12:00Z"/>
  <w16cex:commentExtensible w16cex:durableId="2A52268E" w16cex:dateUtc="2024-07-29T12:32:00Z"/>
  <w16cex:commentExtensible w16cex:durableId="36D70AB2" w16cex:dateUtc="2024-08-19T18:54:00Z"/>
  <w16cex:commentExtensible w16cex:durableId="2A9D2243" w16cex:dateUtc="2024-09-24T09:34:00Z"/>
  <w16cex:commentExtensible w16cex:durableId="2A96C537" w16cex:dateUtc="2024-09-19T13:43:00Z"/>
  <w16cex:commentExtensible w16cex:durableId="79D01D92" w16cex:dateUtc="2024-09-23T22:40:00Z"/>
  <w16cex:commentExtensible w16cex:durableId="2A96C571" w16cex:dateUtc="2024-09-19T13:44:00Z"/>
  <w16cex:commentExtensible w16cex:durableId="258DBF4F" w16cex:dateUtc="2024-09-23T22:47:00Z"/>
  <w16cex:commentExtensible w16cex:durableId="2A96D0C9" w16cex:dateUtc="2024-09-19T14:33:00Z"/>
  <w16cex:commentExtensible w16cex:durableId="10ED2854" w16cex:dateUtc="2024-09-23T22:31:00Z"/>
  <w16cex:commentExtensible w16cex:durableId="2A522925" w16cex:dateUtc="2024-07-29T12:43:00Z"/>
  <w16cex:commentExtensible w16cex:durableId="487486D7" w16cex:dateUtc="2024-08-24T18:48:00Z"/>
  <w16cex:commentExtensible w16cex:durableId="2A97D425" w16cex:dateUtc="2024-09-20T08:59:00Z"/>
  <w16cex:commentExtensible w16cex:durableId="2007CE6A" w16cex:dateUtc="2024-09-23T22:26:00Z"/>
  <w16cex:commentExtensible w16cex:durableId="2A523547" w16cex:dateUtc="2024-07-29T13:35:00Z"/>
  <w16cex:commentExtensible w16cex:durableId="18767CA4" w16cex:dateUtc="2024-08-24T18:49:00Z"/>
  <w16cex:commentExtensible w16cex:durableId="2A97D450" w16cex:dateUtc="2024-09-20T09:00:00Z"/>
  <w16cex:commentExtensible w16cex:durableId="13A8DF39" w16cex:dateUtc="2024-09-23T22:28:00Z"/>
  <w16cex:commentExtensible w16cex:durableId="2A97D47A" w16cex:dateUtc="2024-09-20T09:01:00Z"/>
  <w16cex:commentExtensible w16cex:durableId="73EC6A68" w16cex:dateUtc="2024-09-23T22:28:00Z"/>
  <w16cex:commentExtensible w16cex:durableId="14C5EB2A" w16cex:dateUtc="2024-07-29T13:36:00Z">
    <w16cex:extLst>
      <w16:ext w16:uri="{CE6994B0-6A32-4C9F-8C6B-6E91EDA988CE}">
        <cr:reactions xmlns:cr="http://schemas.microsoft.com/office/comments/2020/reactions">
          <cr:reaction reactionType="1">
            <cr:reactionInfo dateUtc="2024-08-24T18:49:45Z">
              <cr:user userId="189e74c68a6d0687" userProvider="Windows Live" userName="mohamad albaaj"/>
            </cr:reactionInfo>
          </cr:reaction>
        </cr:reactions>
      </w16:ext>
    </w16cex:extLst>
  </w16cex:commentExtensible>
  <w16cex:commentExtensible w16cex:durableId="2A97D4C2" w16cex:dateUtc="2024-09-20T09:02:00Z"/>
  <w16cex:commentExtensible w16cex:durableId="2A5249FD" w16cex:dateUtc="2024-07-29T15:03:00Z"/>
  <w16cex:commentExtensible w16cex:durableId="05AF7701" w16cex:dateUtc="2024-08-28T18:08:00Z"/>
  <w16cex:commentExtensible w16cex:durableId="2A524A5F" w16cex:dateUtc="2024-07-29T15:05:00Z">
    <w16cex:extLst>
      <w16:ext w16:uri="{CE6994B0-6A32-4C9F-8C6B-6E91EDA988CE}">
        <cr:reactions xmlns:cr="http://schemas.microsoft.com/office/comments/2020/reactions">
          <cr:reaction reactionType="1">
            <cr:reactionInfo dateUtc="2024-08-28T18:08:42Z">
              <cr:user userId="189e74c68a6d0687" userProvider="Windows Live" userName="mohamad albaaj"/>
            </cr:reactionInfo>
          </cr:reaction>
        </cr:reactions>
      </w16:ext>
    </w16cex:extLst>
  </w16cex:commentExtensible>
  <w16cex:commentExtensible w16cex:durableId="2A524B63" w16cex:dateUtc="2024-07-29T15:09:00Z">
    <w16cex:extLst>
      <w16:ext w16:uri="{CE6994B0-6A32-4C9F-8C6B-6E91EDA988CE}">
        <cr:reactions xmlns:cr="http://schemas.microsoft.com/office/comments/2020/reactions">
          <cr:reaction reactionType="1">
            <cr:reactionInfo dateUtc="2024-08-28T18:47:51Z">
              <cr:user userId="189e74c68a6d0687" userProvider="Windows Live" userName="mohamad albaaj"/>
            </cr:reactionInfo>
          </cr:reaction>
        </cr:reactions>
      </w16:ext>
    </w16cex:extLst>
  </w16cex:commentExtensible>
  <w16cex:commentExtensible w16cex:durableId="2A97D56D" w16cex:dateUtc="2024-09-20T09:05:00Z"/>
  <w16cex:commentExtensible w16cex:durableId="2A524B9F" w16cex:dateUtc="2024-07-29T15:10:00Z"/>
  <w16cex:commentExtensible w16cex:durableId="3B34507E" w16cex:dateUtc="2024-08-28T18:47:00Z"/>
  <w16cex:commentExtensible w16cex:durableId="2A524C14" w16cex:dateUtc="2024-07-29T15:12:00Z"/>
  <w16cex:commentExtensible w16cex:durableId="2E58AF28" w16cex:dateUtc="2024-09-01T20:50:00Z"/>
  <w16cex:commentExtensible w16cex:durableId="2A97D602" w16cex:dateUtc="2024-09-20T09:07:00Z"/>
  <w16cex:commentExtensible w16cex:durableId="6A9C1E67" w16cex:dateUtc="2024-09-23T20:43:00Z"/>
  <w16cex:commentExtensible w16cex:durableId="2A97D66D" w16cex:dateUtc="2024-09-20T09:09:00Z"/>
  <w16cex:commentExtensible w16cex:durableId="2A9D242D" w16cex:dateUtc="2024-09-24T09:42:00Z"/>
  <w16cex:commentExtensible w16cex:durableId="2A97D89C" w16cex:dateUtc="2024-09-20T09:18:00Z"/>
  <w16cex:commentExtensible w16cex:durableId="6A1A4D8F" w16cex:dateUtc="2024-09-23T20:41:00Z"/>
  <w16cex:commentExtensible w16cex:durableId="2A97D6B6" w16cex:dateUtc="2024-09-20T09:10:00Z"/>
  <w16cex:commentExtensible w16cex:durableId="2A9D2484" w16cex:dateUtc="2024-09-24T09:44:00Z"/>
  <w16cex:commentExtensible w16cex:durableId="2A524DC2" w16cex:dateUtc="2024-07-29T15:20:00Z"/>
  <w16cex:commentExtensible w16cex:durableId="3440F352" w16cex:dateUtc="2024-08-31T17: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FAAEB79" w16cid:durableId="2A4E14B1"/>
  <w16cid:commentId w16cid:paraId="58239803" w16cid:durableId="7CB99C18"/>
  <w16cid:commentId w16cid:paraId="4D6AED4B" w16cid:durableId="2A8C24C2"/>
  <w16cid:commentId w16cid:paraId="1C567833" w16cid:durableId="2554846D"/>
  <w16cid:commentId w16cid:paraId="1F0981B3" w16cid:durableId="2A96C310"/>
  <w16cid:commentId w16cid:paraId="78C612D7" w16cid:durableId="2A4E1767"/>
  <w16cid:commentId w16cid:paraId="588CE10D" w16cid:durableId="460ED88E"/>
  <w16cid:commentId w16cid:paraId="0F1054AE" w16cid:durableId="2A4E17B5"/>
  <w16cid:commentId w16cid:paraId="058F29BB" w16cid:durableId="1A35F3E6"/>
  <w16cid:commentId w16cid:paraId="56C29A45" w16cid:durableId="2A4E181B"/>
  <w16cid:commentId w16cid:paraId="6D2B89E8" w16cid:durableId="36BE7A7C"/>
  <w16cid:commentId w16cid:paraId="53184B30" w16cid:durableId="2A4E1B63"/>
  <w16cid:commentId w16cid:paraId="033A0D63" w16cid:durableId="2A9D212D"/>
  <w16cid:commentId w16cid:paraId="530DF67D" w16cid:durableId="2A4E1B9C"/>
  <w16cid:commentId w16cid:paraId="0FAD7C44" w16cid:durableId="54BCA427"/>
  <w16cid:commentId w16cid:paraId="543E9372" w16cid:durableId="2A9D2179"/>
  <w16cid:commentId w16cid:paraId="4DC6FAB8" w16cid:durableId="2A9D21A0"/>
  <w16cid:commentId w16cid:paraId="477E7EB1" w16cid:durableId="2A8C2685"/>
  <w16cid:commentId w16cid:paraId="5FEDA04A" w16cid:durableId="2A96C450"/>
  <w16cid:commentId w16cid:paraId="44A642DB" w16cid:durableId="2A52258F"/>
  <w16cid:commentId w16cid:paraId="67AAA945" w16cid:durableId="42001591"/>
  <w16cid:commentId w16cid:paraId="0551C2C5" w16cid:durableId="52F1A747"/>
  <w16cid:commentId w16cid:paraId="718282BE" w16cid:durableId="2A96C46D"/>
  <w16cid:commentId w16cid:paraId="68B284A7" w16cid:durableId="2A522644"/>
  <w16cid:commentId w16cid:paraId="23EC2AD7" w16cid:durableId="033BACA9"/>
  <w16cid:commentId w16cid:paraId="26DDC0E0" w16cid:durableId="2A52268E"/>
  <w16cid:commentId w16cid:paraId="6CA8A712" w16cid:durableId="36D70AB2"/>
  <w16cid:commentId w16cid:paraId="54390EDB" w16cid:durableId="2A9D2243"/>
  <w16cid:commentId w16cid:paraId="1BE04601" w16cid:durableId="2A96C537"/>
  <w16cid:commentId w16cid:paraId="6E36E622" w16cid:durableId="79D01D92"/>
  <w16cid:commentId w16cid:paraId="16840ECF" w16cid:durableId="2A96C571"/>
  <w16cid:commentId w16cid:paraId="07423923" w16cid:durableId="258DBF4F"/>
  <w16cid:commentId w16cid:paraId="0FB64F15" w16cid:durableId="2A96D0C9"/>
  <w16cid:commentId w16cid:paraId="7C60065A" w16cid:durableId="10ED2854"/>
  <w16cid:commentId w16cid:paraId="0AB3B21E" w16cid:durableId="2A522925"/>
  <w16cid:commentId w16cid:paraId="09EC83C8" w16cid:durableId="487486D7"/>
  <w16cid:commentId w16cid:paraId="438BC590" w16cid:durableId="2A97D425"/>
  <w16cid:commentId w16cid:paraId="5DB0E35E" w16cid:durableId="2007CE6A"/>
  <w16cid:commentId w16cid:paraId="7B3C4ACC" w16cid:durableId="2A523547"/>
  <w16cid:commentId w16cid:paraId="40DF1669" w16cid:durableId="18767CA4"/>
  <w16cid:commentId w16cid:paraId="4F194720" w16cid:durableId="2A97D450"/>
  <w16cid:commentId w16cid:paraId="5C313CC1" w16cid:durableId="13A8DF39"/>
  <w16cid:commentId w16cid:paraId="284D97E4" w16cid:durableId="2A97D47A"/>
  <w16cid:commentId w16cid:paraId="02F0E016" w16cid:durableId="73EC6A68"/>
  <w16cid:commentId w16cid:paraId="47AF1452" w16cid:durableId="14C5EB2A"/>
  <w16cid:commentId w16cid:paraId="52671426" w16cid:durableId="2A97D4C2"/>
  <w16cid:commentId w16cid:paraId="41A35740" w16cid:durableId="2A5249FD"/>
  <w16cid:commentId w16cid:paraId="6D5C4391" w16cid:durableId="05AF7701"/>
  <w16cid:commentId w16cid:paraId="08491DD1" w16cid:durableId="2A524A5F"/>
  <w16cid:commentId w16cid:paraId="78B68D85" w16cid:durableId="2A524B63"/>
  <w16cid:commentId w16cid:paraId="5453A072" w16cid:durableId="2A97D56D"/>
  <w16cid:commentId w16cid:paraId="1DD20762" w16cid:durableId="2A524B9F"/>
  <w16cid:commentId w16cid:paraId="3A3E17C5" w16cid:durableId="3B34507E"/>
  <w16cid:commentId w16cid:paraId="45119621" w16cid:durableId="2A524C14"/>
  <w16cid:commentId w16cid:paraId="4903055A" w16cid:durableId="2E58AF28"/>
  <w16cid:commentId w16cid:paraId="4B0B2EF3" w16cid:durableId="2A97D602"/>
  <w16cid:commentId w16cid:paraId="48ACA789" w16cid:durableId="6A9C1E67"/>
  <w16cid:commentId w16cid:paraId="13F95814" w16cid:durableId="2A97D66D"/>
  <w16cid:commentId w16cid:paraId="28749EA6" w16cid:durableId="2A9D242D"/>
  <w16cid:commentId w16cid:paraId="1D958D7E" w16cid:durableId="2A97D89C"/>
  <w16cid:commentId w16cid:paraId="7048EC83" w16cid:durableId="6A1A4D8F"/>
  <w16cid:commentId w16cid:paraId="6DA6C74F" w16cid:durableId="2A97D6B6"/>
  <w16cid:commentId w16cid:paraId="40FDB2E5" w16cid:durableId="2A9D2484"/>
  <w16cid:commentId w16cid:paraId="5F32C3F5" w16cid:durableId="2A524DC2"/>
  <w16cid:commentId w16cid:paraId="41296CFC" w16cid:durableId="3440F3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719E64" w14:textId="77777777" w:rsidR="00D73A06" w:rsidRPr="00957A8E" w:rsidRDefault="00D73A06" w:rsidP="00FA3C03">
      <w:pPr>
        <w:spacing w:line="240" w:lineRule="auto"/>
      </w:pPr>
      <w:r w:rsidRPr="00957A8E">
        <w:separator/>
      </w:r>
    </w:p>
  </w:endnote>
  <w:endnote w:type="continuationSeparator" w:id="0">
    <w:p w14:paraId="4DF1623B" w14:textId="77777777" w:rsidR="00D73A06" w:rsidRPr="00957A8E" w:rsidRDefault="00D73A06" w:rsidP="00FA3C03">
      <w:pPr>
        <w:spacing w:line="240" w:lineRule="auto"/>
      </w:pPr>
      <w:r w:rsidRPr="00957A8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MU Bright">
    <w:altName w:val="Cambria Math"/>
    <w:charset w:val="00"/>
    <w:family w:val="auto"/>
    <w:pitch w:val="variable"/>
    <w:sig w:usb0="E10002FF" w:usb1="5201E9EB" w:usb2="00020004" w:usb3="00000000" w:csb0="0000011F" w:csb1="00000000"/>
  </w:font>
  <w:font w:name="Cambria">
    <w:panose1 w:val="02040503050406030204"/>
    <w:charset w:val="00"/>
    <w:family w:val="roman"/>
    <w:pitch w:val="variable"/>
    <w:sig w:usb0="E00006FF" w:usb1="420024FF" w:usb2="02000000" w:usb3="00000000" w:csb0="0000019F" w:csb1="00000000"/>
  </w:font>
  <w:font w:name="Lucida Grande">
    <w:altName w:val="Arial"/>
    <w:charset w:val="00"/>
    <w:family w:val="auto"/>
    <w:pitch w:val="variable"/>
    <w:sig w:usb0="00000000"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Minion-Regular">
    <w:altName w:val="Times New Roman"/>
    <w:panose1 w:val="00000000000000000000"/>
    <w:charset w:val="00"/>
    <w:family w:val="roman"/>
    <w:notTrueType/>
    <w:pitch w:val="default"/>
  </w:font>
  <w:font w:name="Minion-Italic">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MU Serif Roman">
    <w:altName w:val="Cambria Math"/>
    <w:charset w:val="00"/>
    <w:family w:val="auto"/>
    <w:pitch w:val="variable"/>
    <w:sig w:usb0="00000001" w:usb1="5201E9EB" w:usb2="02020004" w:usb3="00000000" w:csb0="0000019F" w:csb1="00000000"/>
  </w:font>
  <w:font w:name="CMU Serif">
    <w:altName w:val="Cambria Math"/>
    <w:charset w:val="00"/>
    <w:family w:val="auto"/>
    <w:pitch w:val="variable"/>
    <w:sig w:usb0="E10002FF" w:usb1="5201E1EB" w:usb2="00020004" w:usb3="00000000" w:csb0="0000019F" w:csb1="00000000"/>
  </w:font>
  <w:font w:name="ArialMT">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16808871"/>
      <w:docPartObj>
        <w:docPartGallery w:val="Page Numbers (Bottom of Page)"/>
        <w:docPartUnique/>
      </w:docPartObj>
    </w:sdtPr>
    <w:sdtContent>
      <w:p w14:paraId="45E700F0" w14:textId="26CA5B41" w:rsidR="006F33BD" w:rsidRPr="00957A8E" w:rsidRDefault="006F33BD">
        <w:pPr>
          <w:pStyle w:val="Footer"/>
          <w:jc w:val="center"/>
        </w:pPr>
        <w:r w:rsidRPr="00957A8E">
          <w:fldChar w:fldCharType="begin"/>
        </w:r>
        <w:r w:rsidRPr="00957A8E">
          <w:instrText>PAGE   \* MERGEFORMAT</w:instrText>
        </w:r>
        <w:r w:rsidRPr="00957A8E">
          <w:fldChar w:fldCharType="separate"/>
        </w:r>
        <w:r w:rsidRPr="00957A8E">
          <w:t>11</w:t>
        </w:r>
        <w:r w:rsidRPr="00957A8E">
          <w:fldChar w:fldCharType="end"/>
        </w:r>
      </w:p>
    </w:sdtContent>
  </w:sdt>
  <w:p w14:paraId="2B68AEB8" w14:textId="77777777" w:rsidR="006F33BD" w:rsidRPr="00957A8E" w:rsidRDefault="006F33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9B4611" w14:textId="6FCEAA35" w:rsidR="00790E8E" w:rsidRPr="00957A8E" w:rsidRDefault="00790E8E">
    <w:pPr>
      <w:pStyle w:val="Footer"/>
    </w:pPr>
    <w:r w:rsidRPr="00957A8E">
      <w:rPr>
        <w:rFonts w:ascii="ArialMT" w:hAnsi="ArialMT"/>
        <w:noProof/>
        <w:color w:val="000000"/>
        <w:sz w:val="28"/>
        <w:szCs w:val="28"/>
        <w:lang w:eastAsia="de-DE"/>
      </w:rPr>
      <w:drawing>
        <wp:inline distT="0" distB="0" distL="0" distR="0" wp14:anchorId="6664AFDC" wp14:editId="3FBB6775">
          <wp:extent cx="6337935" cy="1607820"/>
          <wp:effectExtent l="0" t="0" r="5715" b="0"/>
          <wp:docPr id="6" name="Grafik 6" descr="Z:\home\stefan\e\sciebo\GIA\LEHRE\Theses\[Vorlagen]\Auswahl_0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home\stefan\e\sciebo\GIA\LEHRE\Theses\[Vorlagen]\Auswahl_047.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37935" cy="160782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771C3C" w14:textId="77777777" w:rsidR="00D73A06" w:rsidRPr="00957A8E" w:rsidRDefault="00D73A06" w:rsidP="00FA3C03">
      <w:pPr>
        <w:spacing w:line="240" w:lineRule="auto"/>
      </w:pPr>
      <w:r w:rsidRPr="00957A8E">
        <w:separator/>
      </w:r>
    </w:p>
  </w:footnote>
  <w:footnote w:type="continuationSeparator" w:id="0">
    <w:p w14:paraId="31586DA1" w14:textId="77777777" w:rsidR="00D73A06" w:rsidRPr="00957A8E" w:rsidRDefault="00D73A06" w:rsidP="00FA3C03">
      <w:pPr>
        <w:spacing w:line="240" w:lineRule="auto"/>
      </w:pPr>
      <w:r w:rsidRPr="00957A8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CC57CD" w14:textId="041DD173" w:rsidR="009540A5" w:rsidRPr="00957A8E" w:rsidRDefault="009540A5" w:rsidP="00B76E90">
    <w:pPr>
      <w:pStyle w:val="Header"/>
      <w:pBdr>
        <w:bottom w:val="single" w:sz="12" w:space="1" w:color="auto"/>
      </w:pBdr>
      <w:jc w:val="left"/>
      <w:rPr>
        <w:i/>
      </w:rPr>
    </w:pPr>
    <w:r w:rsidRPr="00957A8E">
      <w:fldChar w:fldCharType="begin"/>
    </w:r>
    <w:r w:rsidRPr="00957A8E">
      <w:instrText xml:space="preserve"> PAGE  \* ROMAN  \* MERGEFORMAT </w:instrText>
    </w:r>
    <w:r w:rsidRPr="00957A8E">
      <w:fldChar w:fldCharType="separate"/>
    </w:r>
    <w:r w:rsidRPr="00957A8E">
      <w:t>II</w:t>
    </w:r>
    <w:r w:rsidRPr="00957A8E">
      <w:fldChar w:fldCharType="end"/>
    </w:r>
    <w:r w:rsidRPr="00957A8E">
      <w:ptab w:relativeTo="margin" w:alignment="center" w:leader="none"/>
    </w:r>
    <w:r>
      <w:fldChar w:fldCharType="begin"/>
    </w:r>
    <w:r>
      <w:instrText xml:space="preserve"> STYLEREF  "Heading 1"  \* MERGEFORMAT </w:instrText>
    </w:r>
    <w:r>
      <w:fldChar w:fldCharType="end"/>
    </w:r>
    <w:r w:rsidRPr="00957A8E">
      <w:rPr>
        <w:i/>
      </w:rP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C6FE37" w14:textId="1743CCC8" w:rsidR="009540A5" w:rsidRPr="00957A8E" w:rsidRDefault="009540A5" w:rsidP="005B1BA4">
    <w:pPr>
      <w:pStyle w:val="Header"/>
      <w:jc w:val="right"/>
    </w:pPr>
    <w:r w:rsidRPr="00957A8E">
      <w:rPr>
        <w:noProof/>
        <w:lang w:eastAsia="de-DE"/>
      </w:rPr>
      <w:drawing>
        <wp:inline distT="0" distB="0" distL="0" distR="0" wp14:anchorId="3CB552FF" wp14:editId="29036D08">
          <wp:extent cx="4600564" cy="1050878"/>
          <wp:effectExtent l="0" t="0" r="0" b="0"/>
          <wp:docPr id="5" name="Picture 1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rwth_gia_de_rg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606883" cy="105232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FF2D56" w14:textId="77777777" w:rsidR="009540A5" w:rsidRPr="00957A8E" w:rsidRDefault="009540A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8ABE21" w14:textId="77777777" w:rsidR="009540A5" w:rsidRPr="00957A8E" w:rsidRDefault="009540A5" w:rsidP="00807C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6601C"/>
    <w:multiLevelType w:val="hybridMultilevel"/>
    <w:tmpl w:val="CB7CE2E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D897C6C"/>
    <w:multiLevelType w:val="hybridMultilevel"/>
    <w:tmpl w:val="25A80850"/>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2" w15:restartNumberingAfterBreak="0">
    <w:nsid w:val="497A1562"/>
    <w:multiLevelType w:val="hybridMultilevel"/>
    <w:tmpl w:val="34D67A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BD96BF8"/>
    <w:multiLevelType w:val="hybridMultilevel"/>
    <w:tmpl w:val="76D2C65A"/>
    <w:lvl w:ilvl="0" w:tplc="0456C424">
      <w:start w:val="1"/>
      <w:numFmt w:val="bullet"/>
      <w:pStyle w:val="Bulletedlis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Aria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Arial"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Arial"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5F6C7427"/>
    <w:multiLevelType w:val="multilevel"/>
    <w:tmpl w:val="CFC2F74E"/>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5" w15:restartNumberingAfterBreak="0">
    <w:nsid w:val="6625673C"/>
    <w:multiLevelType w:val="hybridMultilevel"/>
    <w:tmpl w:val="4D88E5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879711927">
    <w:abstractNumId w:val="3"/>
  </w:num>
  <w:num w:numId="2" w16cid:durableId="1137723509">
    <w:abstractNumId w:val="4"/>
  </w:num>
  <w:num w:numId="3" w16cid:durableId="823084239">
    <w:abstractNumId w:val="0"/>
  </w:num>
  <w:num w:numId="4" w16cid:durableId="191958329">
    <w:abstractNumId w:val="2"/>
  </w:num>
  <w:num w:numId="5" w16cid:durableId="293370207">
    <w:abstractNumId w:val="1"/>
  </w:num>
  <w:num w:numId="6" w16cid:durableId="1320420696">
    <w:abstractNumId w:val="5"/>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ohamad albaaj">
    <w15:presenceInfo w15:providerId="Windows Live" w15:userId="189e74c68a6d0687"/>
  </w15:person>
  <w15:person w15:author="Fadi Moubayed">
    <w15:presenceInfo w15:providerId="Windows Live" w15:userId="df175b49e5764c45"/>
  </w15:person>
  <w15:person w15:author="Fadi Moubayed [2]">
    <w15:presenceInfo w15:providerId="None" w15:userId="Fadi Moubay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proofState w:spelling="clean"/>
  <w:trackRevisions/>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DC1"/>
    <w:rsid w:val="0000095B"/>
    <w:rsid w:val="00000AB5"/>
    <w:rsid w:val="000019DF"/>
    <w:rsid w:val="00001B22"/>
    <w:rsid w:val="000025E6"/>
    <w:rsid w:val="0000285B"/>
    <w:rsid w:val="00002C98"/>
    <w:rsid w:val="00002F04"/>
    <w:rsid w:val="00003291"/>
    <w:rsid w:val="000034D7"/>
    <w:rsid w:val="00003702"/>
    <w:rsid w:val="00003771"/>
    <w:rsid w:val="000049D3"/>
    <w:rsid w:val="00004AB0"/>
    <w:rsid w:val="000052A8"/>
    <w:rsid w:val="00005749"/>
    <w:rsid w:val="000057C9"/>
    <w:rsid w:val="00006392"/>
    <w:rsid w:val="00006BF6"/>
    <w:rsid w:val="00007464"/>
    <w:rsid w:val="000101A3"/>
    <w:rsid w:val="0001075E"/>
    <w:rsid w:val="000107EF"/>
    <w:rsid w:val="00010D38"/>
    <w:rsid w:val="0001140E"/>
    <w:rsid w:val="000119A1"/>
    <w:rsid w:val="000119DE"/>
    <w:rsid w:val="00011A0E"/>
    <w:rsid w:val="00011AF7"/>
    <w:rsid w:val="00011C64"/>
    <w:rsid w:val="00011F1A"/>
    <w:rsid w:val="00012301"/>
    <w:rsid w:val="00012801"/>
    <w:rsid w:val="00012A9F"/>
    <w:rsid w:val="00012AA6"/>
    <w:rsid w:val="000135F8"/>
    <w:rsid w:val="00013BFD"/>
    <w:rsid w:val="000140C3"/>
    <w:rsid w:val="0001415D"/>
    <w:rsid w:val="00014E24"/>
    <w:rsid w:val="0001521D"/>
    <w:rsid w:val="00015714"/>
    <w:rsid w:val="00016054"/>
    <w:rsid w:val="000164EC"/>
    <w:rsid w:val="00016598"/>
    <w:rsid w:val="00016623"/>
    <w:rsid w:val="00016B2B"/>
    <w:rsid w:val="00016D29"/>
    <w:rsid w:val="00017278"/>
    <w:rsid w:val="00017725"/>
    <w:rsid w:val="00017834"/>
    <w:rsid w:val="000178FD"/>
    <w:rsid w:val="000204FA"/>
    <w:rsid w:val="00020AF3"/>
    <w:rsid w:val="00020D5F"/>
    <w:rsid w:val="0002192C"/>
    <w:rsid w:val="000224F3"/>
    <w:rsid w:val="000227FB"/>
    <w:rsid w:val="000229A7"/>
    <w:rsid w:val="00022EF7"/>
    <w:rsid w:val="0002317A"/>
    <w:rsid w:val="00023359"/>
    <w:rsid w:val="00023687"/>
    <w:rsid w:val="000239E4"/>
    <w:rsid w:val="00023C70"/>
    <w:rsid w:val="00023EAF"/>
    <w:rsid w:val="00024299"/>
    <w:rsid w:val="00024388"/>
    <w:rsid w:val="000245D5"/>
    <w:rsid w:val="000247B2"/>
    <w:rsid w:val="00024AAD"/>
    <w:rsid w:val="00024B03"/>
    <w:rsid w:val="00025254"/>
    <w:rsid w:val="00025410"/>
    <w:rsid w:val="0002578D"/>
    <w:rsid w:val="00025A6C"/>
    <w:rsid w:val="00025C7C"/>
    <w:rsid w:val="00025F85"/>
    <w:rsid w:val="000260C9"/>
    <w:rsid w:val="000262D2"/>
    <w:rsid w:val="000267A9"/>
    <w:rsid w:val="000269EA"/>
    <w:rsid w:val="00027314"/>
    <w:rsid w:val="000277BD"/>
    <w:rsid w:val="00027841"/>
    <w:rsid w:val="00027A02"/>
    <w:rsid w:val="00027BC1"/>
    <w:rsid w:val="00027EE4"/>
    <w:rsid w:val="000302D9"/>
    <w:rsid w:val="00030373"/>
    <w:rsid w:val="00030EC3"/>
    <w:rsid w:val="00030FDB"/>
    <w:rsid w:val="000310CD"/>
    <w:rsid w:val="000311AE"/>
    <w:rsid w:val="000311D9"/>
    <w:rsid w:val="0003128D"/>
    <w:rsid w:val="00031CE8"/>
    <w:rsid w:val="0003206B"/>
    <w:rsid w:val="0003234D"/>
    <w:rsid w:val="000323D9"/>
    <w:rsid w:val="000325BA"/>
    <w:rsid w:val="000328FE"/>
    <w:rsid w:val="00033479"/>
    <w:rsid w:val="000337F0"/>
    <w:rsid w:val="00033DD0"/>
    <w:rsid w:val="0003403C"/>
    <w:rsid w:val="000341BE"/>
    <w:rsid w:val="0003482D"/>
    <w:rsid w:val="00034BFC"/>
    <w:rsid w:val="00035A5D"/>
    <w:rsid w:val="0003601E"/>
    <w:rsid w:val="00036321"/>
    <w:rsid w:val="0003655F"/>
    <w:rsid w:val="000365C9"/>
    <w:rsid w:val="000366F6"/>
    <w:rsid w:val="0003680F"/>
    <w:rsid w:val="00036B26"/>
    <w:rsid w:val="00036BEA"/>
    <w:rsid w:val="00037AED"/>
    <w:rsid w:val="000404F1"/>
    <w:rsid w:val="0004071D"/>
    <w:rsid w:val="00040759"/>
    <w:rsid w:val="00040BEA"/>
    <w:rsid w:val="00041244"/>
    <w:rsid w:val="000428C1"/>
    <w:rsid w:val="00042F5F"/>
    <w:rsid w:val="000434D0"/>
    <w:rsid w:val="00044854"/>
    <w:rsid w:val="00044DB6"/>
    <w:rsid w:val="00044FB1"/>
    <w:rsid w:val="000450F7"/>
    <w:rsid w:val="000458BE"/>
    <w:rsid w:val="00045B5A"/>
    <w:rsid w:val="00045E7C"/>
    <w:rsid w:val="00046814"/>
    <w:rsid w:val="00046831"/>
    <w:rsid w:val="0004698D"/>
    <w:rsid w:val="00046ACE"/>
    <w:rsid w:val="00046D91"/>
    <w:rsid w:val="00046E51"/>
    <w:rsid w:val="00046FEE"/>
    <w:rsid w:val="00047022"/>
    <w:rsid w:val="00047277"/>
    <w:rsid w:val="0004760A"/>
    <w:rsid w:val="000476E0"/>
    <w:rsid w:val="000477BA"/>
    <w:rsid w:val="000501F6"/>
    <w:rsid w:val="00050C94"/>
    <w:rsid w:val="00050DB1"/>
    <w:rsid w:val="00051C4C"/>
    <w:rsid w:val="00052723"/>
    <w:rsid w:val="00052736"/>
    <w:rsid w:val="00052756"/>
    <w:rsid w:val="00052945"/>
    <w:rsid w:val="000533A6"/>
    <w:rsid w:val="00053412"/>
    <w:rsid w:val="0005371C"/>
    <w:rsid w:val="00053930"/>
    <w:rsid w:val="00053A37"/>
    <w:rsid w:val="00053ADA"/>
    <w:rsid w:val="00053C09"/>
    <w:rsid w:val="00053F97"/>
    <w:rsid w:val="0005418A"/>
    <w:rsid w:val="000545AC"/>
    <w:rsid w:val="000545CF"/>
    <w:rsid w:val="00054B6C"/>
    <w:rsid w:val="00055105"/>
    <w:rsid w:val="000554DC"/>
    <w:rsid w:val="000554F7"/>
    <w:rsid w:val="00055C49"/>
    <w:rsid w:val="00056419"/>
    <w:rsid w:val="0005667E"/>
    <w:rsid w:val="000567AC"/>
    <w:rsid w:val="00056994"/>
    <w:rsid w:val="000569BC"/>
    <w:rsid w:val="00056B91"/>
    <w:rsid w:val="000572F4"/>
    <w:rsid w:val="00057B74"/>
    <w:rsid w:val="0006072C"/>
    <w:rsid w:val="00060A96"/>
    <w:rsid w:val="00060B4B"/>
    <w:rsid w:val="00060D97"/>
    <w:rsid w:val="00060EF5"/>
    <w:rsid w:val="000611C8"/>
    <w:rsid w:val="0006156E"/>
    <w:rsid w:val="00061924"/>
    <w:rsid w:val="0006193B"/>
    <w:rsid w:val="00061971"/>
    <w:rsid w:val="00061AA7"/>
    <w:rsid w:val="00061D55"/>
    <w:rsid w:val="00061E0F"/>
    <w:rsid w:val="0006268B"/>
    <w:rsid w:val="00062BCF"/>
    <w:rsid w:val="000637C4"/>
    <w:rsid w:val="000637C9"/>
    <w:rsid w:val="000637F0"/>
    <w:rsid w:val="00063F1A"/>
    <w:rsid w:val="00064DA5"/>
    <w:rsid w:val="0006503C"/>
    <w:rsid w:val="00065C6F"/>
    <w:rsid w:val="000665E9"/>
    <w:rsid w:val="00066808"/>
    <w:rsid w:val="00066F05"/>
    <w:rsid w:val="00066F08"/>
    <w:rsid w:val="000679B1"/>
    <w:rsid w:val="000700EA"/>
    <w:rsid w:val="000712AC"/>
    <w:rsid w:val="00072513"/>
    <w:rsid w:val="00072E1C"/>
    <w:rsid w:val="00073C88"/>
    <w:rsid w:val="00074B07"/>
    <w:rsid w:val="00075676"/>
    <w:rsid w:val="000760C7"/>
    <w:rsid w:val="000765AA"/>
    <w:rsid w:val="00076B26"/>
    <w:rsid w:val="00077C93"/>
    <w:rsid w:val="00080599"/>
    <w:rsid w:val="000809C0"/>
    <w:rsid w:val="00081173"/>
    <w:rsid w:val="00081ACA"/>
    <w:rsid w:val="00082152"/>
    <w:rsid w:val="00082401"/>
    <w:rsid w:val="0008253A"/>
    <w:rsid w:val="0008276E"/>
    <w:rsid w:val="00082BFA"/>
    <w:rsid w:val="00082C74"/>
    <w:rsid w:val="00082ECE"/>
    <w:rsid w:val="000831CC"/>
    <w:rsid w:val="0008327A"/>
    <w:rsid w:val="0008327D"/>
    <w:rsid w:val="00083597"/>
    <w:rsid w:val="00083A2C"/>
    <w:rsid w:val="00083DD1"/>
    <w:rsid w:val="00083E2E"/>
    <w:rsid w:val="00084315"/>
    <w:rsid w:val="000846FF"/>
    <w:rsid w:val="00084C98"/>
    <w:rsid w:val="00084EC2"/>
    <w:rsid w:val="00084FC3"/>
    <w:rsid w:val="00085213"/>
    <w:rsid w:val="000853D4"/>
    <w:rsid w:val="00085488"/>
    <w:rsid w:val="000855FF"/>
    <w:rsid w:val="000858AB"/>
    <w:rsid w:val="00086D1B"/>
    <w:rsid w:val="00086F6A"/>
    <w:rsid w:val="00087A06"/>
    <w:rsid w:val="00087AED"/>
    <w:rsid w:val="00087CE2"/>
    <w:rsid w:val="00090A8B"/>
    <w:rsid w:val="00091004"/>
    <w:rsid w:val="00091623"/>
    <w:rsid w:val="000918C9"/>
    <w:rsid w:val="0009192B"/>
    <w:rsid w:val="0009197B"/>
    <w:rsid w:val="00091F64"/>
    <w:rsid w:val="0009235C"/>
    <w:rsid w:val="00092725"/>
    <w:rsid w:val="000927A7"/>
    <w:rsid w:val="00092FDB"/>
    <w:rsid w:val="0009312B"/>
    <w:rsid w:val="000947FA"/>
    <w:rsid w:val="0009483E"/>
    <w:rsid w:val="00094EBD"/>
    <w:rsid w:val="0009557B"/>
    <w:rsid w:val="0009594A"/>
    <w:rsid w:val="00095A87"/>
    <w:rsid w:val="00095FCD"/>
    <w:rsid w:val="00096192"/>
    <w:rsid w:val="00096F32"/>
    <w:rsid w:val="00097011"/>
    <w:rsid w:val="00097784"/>
    <w:rsid w:val="00097974"/>
    <w:rsid w:val="000979F6"/>
    <w:rsid w:val="00097A62"/>
    <w:rsid w:val="000A006D"/>
    <w:rsid w:val="000A0299"/>
    <w:rsid w:val="000A02BA"/>
    <w:rsid w:val="000A07CC"/>
    <w:rsid w:val="000A0A98"/>
    <w:rsid w:val="000A0BD8"/>
    <w:rsid w:val="000A22EF"/>
    <w:rsid w:val="000A2A42"/>
    <w:rsid w:val="000A2B2F"/>
    <w:rsid w:val="000A2D38"/>
    <w:rsid w:val="000A2FE4"/>
    <w:rsid w:val="000A3251"/>
    <w:rsid w:val="000A34A4"/>
    <w:rsid w:val="000A48D2"/>
    <w:rsid w:val="000A4B90"/>
    <w:rsid w:val="000A5549"/>
    <w:rsid w:val="000A5551"/>
    <w:rsid w:val="000A5EA9"/>
    <w:rsid w:val="000A65DA"/>
    <w:rsid w:val="000A6B9F"/>
    <w:rsid w:val="000A6C0E"/>
    <w:rsid w:val="000A6CB8"/>
    <w:rsid w:val="000A6E64"/>
    <w:rsid w:val="000A6E77"/>
    <w:rsid w:val="000A76D7"/>
    <w:rsid w:val="000A7B1D"/>
    <w:rsid w:val="000A7EE9"/>
    <w:rsid w:val="000A7F2C"/>
    <w:rsid w:val="000B015D"/>
    <w:rsid w:val="000B0CEB"/>
    <w:rsid w:val="000B0E03"/>
    <w:rsid w:val="000B0E61"/>
    <w:rsid w:val="000B0F5C"/>
    <w:rsid w:val="000B108D"/>
    <w:rsid w:val="000B118E"/>
    <w:rsid w:val="000B124E"/>
    <w:rsid w:val="000B1445"/>
    <w:rsid w:val="000B1514"/>
    <w:rsid w:val="000B180B"/>
    <w:rsid w:val="000B194E"/>
    <w:rsid w:val="000B1D9B"/>
    <w:rsid w:val="000B28DB"/>
    <w:rsid w:val="000B39CD"/>
    <w:rsid w:val="000B3A4F"/>
    <w:rsid w:val="000B3DCA"/>
    <w:rsid w:val="000B3E0C"/>
    <w:rsid w:val="000B400D"/>
    <w:rsid w:val="000B420F"/>
    <w:rsid w:val="000B44C7"/>
    <w:rsid w:val="000B4796"/>
    <w:rsid w:val="000B479A"/>
    <w:rsid w:val="000B4839"/>
    <w:rsid w:val="000B4D21"/>
    <w:rsid w:val="000B4F99"/>
    <w:rsid w:val="000B51D5"/>
    <w:rsid w:val="000B536F"/>
    <w:rsid w:val="000B610A"/>
    <w:rsid w:val="000B6A6D"/>
    <w:rsid w:val="000B6B78"/>
    <w:rsid w:val="000B6BE6"/>
    <w:rsid w:val="000B6EDD"/>
    <w:rsid w:val="000B7525"/>
    <w:rsid w:val="000B79A5"/>
    <w:rsid w:val="000B79DB"/>
    <w:rsid w:val="000B7A31"/>
    <w:rsid w:val="000C006F"/>
    <w:rsid w:val="000C0177"/>
    <w:rsid w:val="000C0285"/>
    <w:rsid w:val="000C03BD"/>
    <w:rsid w:val="000C06D2"/>
    <w:rsid w:val="000C0957"/>
    <w:rsid w:val="000C0BEC"/>
    <w:rsid w:val="000C0EF2"/>
    <w:rsid w:val="000C154C"/>
    <w:rsid w:val="000C1683"/>
    <w:rsid w:val="000C3AB1"/>
    <w:rsid w:val="000C4402"/>
    <w:rsid w:val="000C4980"/>
    <w:rsid w:val="000C512A"/>
    <w:rsid w:val="000C513B"/>
    <w:rsid w:val="000C646B"/>
    <w:rsid w:val="000C64F0"/>
    <w:rsid w:val="000C7417"/>
    <w:rsid w:val="000C7929"/>
    <w:rsid w:val="000C79D7"/>
    <w:rsid w:val="000C7C07"/>
    <w:rsid w:val="000C7CD5"/>
    <w:rsid w:val="000C7E57"/>
    <w:rsid w:val="000D00D8"/>
    <w:rsid w:val="000D0590"/>
    <w:rsid w:val="000D072F"/>
    <w:rsid w:val="000D085E"/>
    <w:rsid w:val="000D0AC6"/>
    <w:rsid w:val="000D0D1E"/>
    <w:rsid w:val="000D0EED"/>
    <w:rsid w:val="000D110B"/>
    <w:rsid w:val="000D1318"/>
    <w:rsid w:val="000D1350"/>
    <w:rsid w:val="000D1637"/>
    <w:rsid w:val="000D1946"/>
    <w:rsid w:val="000D1A90"/>
    <w:rsid w:val="000D1DC1"/>
    <w:rsid w:val="000D23ED"/>
    <w:rsid w:val="000D2931"/>
    <w:rsid w:val="000D2E70"/>
    <w:rsid w:val="000D310F"/>
    <w:rsid w:val="000D3713"/>
    <w:rsid w:val="000D3717"/>
    <w:rsid w:val="000D388B"/>
    <w:rsid w:val="000D3A9A"/>
    <w:rsid w:val="000D3FA3"/>
    <w:rsid w:val="000D477F"/>
    <w:rsid w:val="000D478F"/>
    <w:rsid w:val="000D4D90"/>
    <w:rsid w:val="000D55D8"/>
    <w:rsid w:val="000D56A8"/>
    <w:rsid w:val="000D5EEA"/>
    <w:rsid w:val="000D61E7"/>
    <w:rsid w:val="000D6D09"/>
    <w:rsid w:val="000D6D72"/>
    <w:rsid w:val="000D74C0"/>
    <w:rsid w:val="000D772A"/>
    <w:rsid w:val="000D7761"/>
    <w:rsid w:val="000D7F2D"/>
    <w:rsid w:val="000E04D5"/>
    <w:rsid w:val="000E04ED"/>
    <w:rsid w:val="000E0C37"/>
    <w:rsid w:val="000E15C1"/>
    <w:rsid w:val="000E1CEA"/>
    <w:rsid w:val="000E2258"/>
    <w:rsid w:val="000E2264"/>
    <w:rsid w:val="000E232B"/>
    <w:rsid w:val="000E278F"/>
    <w:rsid w:val="000E27FD"/>
    <w:rsid w:val="000E2C7A"/>
    <w:rsid w:val="000E307F"/>
    <w:rsid w:val="000E3159"/>
    <w:rsid w:val="000E34BC"/>
    <w:rsid w:val="000E3EA5"/>
    <w:rsid w:val="000E4472"/>
    <w:rsid w:val="000E48A3"/>
    <w:rsid w:val="000E48D5"/>
    <w:rsid w:val="000E4B3F"/>
    <w:rsid w:val="000E4C3C"/>
    <w:rsid w:val="000E5420"/>
    <w:rsid w:val="000E5584"/>
    <w:rsid w:val="000E5AA2"/>
    <w:rsid w:val="000E6A3D"/>
    <w:rsid w:val="000E6DB5"/>
    <w:rsid w:val="000E6DCC"/>
    <w:rsid w:val="000E6FDC"/>
    <w:rsid w:val="000E7E5F"/>
    <w:rsid w:val="000E7F25"/>
    <w:rsid w:val="000F0D3A"/>
    <w:rsid w:val="000F1C75"/>
    <w:rsid w:val="000F2305"/>
    <w:rsid w:val="000F263A"/>
    <w:rsid w:val="000F2AE0"/>
    <w:rsid w:val="000F2FD3"/>
    <w:rsid w:val="000F30D4"/>
    <w:rsid w:val="000F3125"/>
    <w:rsid w:val="000F31EA"/>
    <w:rsid w:val="000F3265"/>
    <w:rsid w:val="000F35F6"/>
    <w:rsid w:val="000F3CE8"/>
    <w:rsid w:val="000F3DAE"/>
    <w:rsid w:val="000F3F34"/>
    <w:rsid w:val="000F46FA"/>
    <w:rsid w:val="000F5981"/>
    <w:rsid w:val="000F5CE3"/>
    <w:rsid w:val="000F6F6D"/>
    <w:rsid w:val="000F7125"/>
    <w:rsid w:val="000F73FD"/>
    <w:rsid w:val="00100A5A"/>
    <w:rsid w:val="00100C7D"/>
    <w:rsid w:val="0010104B"/>
    <w:rsid w:val="00101443"/>
    <w:rsid w:val="0010146F"/>
    <w:rsid w:val="00101742"/>
    <w:rsid w:val="0010197B"/>
    <w:rsid w:val="00102A58"/>
    <w:rsid w:val="00102DC9"/>
    <w:rsid w:val="00104B65"/>
    <w:rsid w:val="00104D5E"/>
    <w:rsid w:val="00105D87"/>
    <w:rsid w:val="00105E8E"/>
    <w:rsid w:val="001060C3"/>
    <w:rsid w:val="001064B0"/>
    <w:rsid w:val="00106586"/>
    <w:rsid w:val="001068E2"/>
    <w:rsid w:val="0010705A"/>
    <w:rsid w:val="001078F7"/>
    <w:rsid w:val="0010792F"/>
    <w:rsid w:val="00107F42"/>
    <w:rsid w:val="00110184"/>
    <w:rsid w:val="00110490"/>
    <w:rsid w:val="00110836"/>
    <w:rsid w:val="00110F3F"/>
    <w:rsid w:val="00110F88"/>
    <w:rsid w:val="0011101A"/>
    <w:rsid w:val="00111066"/>
    <w:rsid w:val="00111341"/>
    <w:rsid w:val="00111A2A"/>
    <w:rsid w:val="00111F0F"/>
    <w:rsid w:val="00112ADD"/>
    <w:rsid w:val="001130C3"/>
    <w:rsid w:val="0011375A"/>
    <w:rsid w:val="00113797"/>
    <w:rsid w:val="00113CDC"/>
    <w:rsid w:val="0011462E"/>
    <w:rsid w:val="00114641"/>
    <w:rsid w:val="00114722"/>
    <w:rsid w:val="00114B72"/>
    <w:rsid w:val="00114DB5"/>
    <w:rsid w:val="00115344"/>
    <w:rsid w:val="001157B8"/>
    <w:rsid w:val="001163D9"/>
    <w:rsid w:val="00116B29"/>
    <w:rsid w:val="00117BF0"/>
    <w:rsid w:val="00120064"/>
    <w:rsid w:val="0012009D"/>
    <w:rsid w:val="001201E6"/>
    <w:rsid w:val="001208F4"/>
    <w:rsid w:val="00120EF3"/>
    <w:rsid w:val="0012102E"/>
    <w:rsid w:val="00121152"/>
    <w:rsid w:val="00121688"/>
    <w:rsid w:val="0012179B"/>
    <w:rsid w:val="00121C71"/>
    <w:rsid w:val="00121D0A"/>
    <w:rsid w:val="00122745"/>
    <w:rsid w:val="0012276F"/>
    <w:rsid w:val="00122D3D"/>
    <w:rsid w:val="00122D56"/>
    <w:rsid w:val="00122FAD"/>
    <w:rsid w:val="0012331B"/>
    <w:rsid w:val="00123798"/>
    <w:rsid w:val="00123B2F"/>
    <w:rsid w:val="00123F50"/>
    <w:rsid w:val="001244C7"/>
    <w:rsid w:val="0012470C"/>
    <w:rsid w:val="00125612"/>
    <w:rsid w:val="00125F0D"/>
    <w:rsid w:val="00125F29"/>
    <w:rsid w:val="00126330"/>
    <w:rsid w:val="0012666E"/>
    <w:rsid w:val="001267D9"/>
    <w:rsid w:val="00126939"/>
    <w:rsid w:val="0012699B"/>
    <w:rsid w:val="0012712E"/>
    <w:rsid w:val="0012799C"/>
    <w:rsid w:val="00127D77"/>
    <w:rsid w:val="00131AEA"/>
    <w:rsid w:val="00132DC0"/>
    <w:rsid w:val="001333F5"/>
    <w:rsid w:val="001336F2"/>
    <w:rsid w:val="00133ACC"/>
    <w:rsid w:val="00134AC0"/>
    <w:rsid w:val="00134B6E"/>
    <w:rsid w:val="00134E6A"/>
    <w:rsid w:val="001350FB"/>
    <w:rsid w:val="00135237"/>
    <w:rsid w:val="0013526E"/>
    <w:rsid w:val="00135910"/>
    <w:rsid w:val="00135ED1"/>
    <w:rsid w:val="001362DF"/>
    <w:rsid w:val="001363A0"/>
    <w:rsid w:val="00136563"/>
    <w:rsid w:val="0013658D"/>
    <w:rsid w:val="0013661F"/>
    <w:rsid w:val="00136AFA"/>
    <w:rsid w:val="001373B2"/>
    <w:rsid w:val="00137523"/>
    <w:rsid w:val="0013786C"/>
    <w:rsid w:val="00137B8A"/>
    <w:rsid w:val="00137BA4"/>
    <w:rsid w:val="00140687"/>
    <w:rsid w:val="00140B56"/>
    <w:rsid w:val="00140F38"/>
    <w:rsid w:val="00141294"/>
    <w:rsid w:val="00141695"/>
    <w:rsid w:val="00141914"/>
    <w:rsid w:val="00141C72"/>
    <w:rsid w:val="0014210D"/>
    <w:rsid w:val="00142565"/>
    <w:rsid w:val="00142ACC"/>
    <w:rsid w:val="00142DC6"/>
    <w:rsid w:val="001431EA"/>
    <w:rsid w:val="001436A7"/>
    <w:rsid w:val="001439AC"/>
    <w:rsid w:val="00144424"/>
    <w:rsid w:val="001444B1"/>
    <w:rsid w:val="00145299"/>
    <w:rsid w:val="001453B5"/>
    <w:rsid w:val="0014598A"/>
    <w:rsid w:val="001461A3"/>
    <w:rsid w:val="0014629D"/>
    <w:rsid w:val="00147073"/>
    <w:rsid w:val="00147205"/>
    <w:rsid w:val="001477F0"/>
    <w:rsid w:val="00147811"/>
    <w:rsid w:val="00147B46"/>
    <w:rsid w:val="0015015A"/>
    <w:rsid w:val="001503AF"/>
    <w:rsid w:val="00150520"/>
    <w:rsid w:val="0015085D"/>
    <w:rsid w:val="00150F2A"/>
    <w:rsid w:val="00151DC2"/>
    <w:rsid w:val="00151F8C"/>
    <w:rsid w:val="00152151"/>
    <w:rsid w:val="001521B8"/>
    <w:rsid w:val="00152343"/>
    <w:rsid w:val="00152677"/>
    <w:rsid w:val="0015292F"/>
    <w:rsid w:val="00152EC7"/>
    <w:rsid w:val="00152FAA"/>
    <w:rsid w:val="00152FEF"/>
    <w:rsid w:val="001530CD"/>
    <w:rsid w:val="0015324C"/>
    <w:rsid w:val="001532CC"/>
    <w:rsid w:val="001537FB"/>
    <w:rsid w:val="00153F01"/>
    <w:rsid w:val="0015463D"/>
    <w:rsid w:val="001546C2"/>
    <w:rsid w:val="0015471E"/>
    <w:rsid w:val="00154A98"/>
    <w:rsid w:val="00155464"/>
    <w:rsid w:val="001557C3"/>
    <w:rsid w:val="00155BC9"/>
    <w:rsid w:val="00155EE2"/>
    <w:rsid w:val="00156433"/>
    <w:rsid w:val="001565FE"/>
    <w:rsid w:val="00156781"/>
    <w:rsid w:val="00156E2E"/>
    <w:rsid w:val="00157192"/>
    <w:rsid w:val="00157210"/>
    <w:rsid w:val="001573FD"/>
    <w:rsid w:val="00157991"/>
    <w:rsid w:val="00157EAC"/>
    <w:rsid w:val="00160822"/>
    <w:rsid w:val="00160985"/>
    <w:rsid w:val="00161492"/>
    <w:rsid w:val="001615C4"/>
    <w:rsid w:val="0016178B"/>
    <w:rsid w:val="00161B91"/>
    <w:rsid w:val="00161ED9"/>
    <w:rsid w:val="00161FEF"/>
    <w:rsid w:val="00162497"/>
    <w:rsid w:val="001632D1"/>
    <w:rsid w:val="00163505"/>
    <w:rsid w:val="001635FF"/>
    <w:rsid w:val="00163FE6"/>
    <w:rsid w:val="001644EB"/>
    <w:rsid w:val="0016480D"/>
    <w:rsid w:val="0016482D"/>
    <w:rsid w:val="00164A73"/>
    <w:rsid w:val="00164C62"/>
    <w:rsid w:val="00164D06"/>
    <w:rsid w:val="00164EA7"/>
    <w:rsid w:val="0016512A"/>
    <w:rsid w:val="00165E33"/>
    <w:rsid w:val="001661EE"/>
    <w:rsid w:val="00166268"/>
    <w:rsid w:val="00166273"/>
    <w:rsid w:val="001667E2"/>
    <w:rsid w:val="00166CB9"/>
    <w:rsid w:val="00166DEF"/>
    <w:rsid w:val="00167546"/>
    <w:rsid w:val="0016779A"/>
    <w:rsid w:val="001678F3"/>
    <w:rsid w:val="00167FE1"/>
    <w:rsid w:val="00170257"/>
    <w:rsid w:val="001702D5"/>
    <w:rsid w:val="001706C5"/>
    <w:rsid w:val="00170837"/>
    <w:rsid w:val="0017160B"/>
    <w:rsid w:val="00171F4B"/>
    <w:rsid w:val="0017282F"/>
    <w:rsid w:val="00172A76"/>
    <w:rsid w:val="00173195"/>
    <w:rsid w:val="0017354F"/>
    <w:rsid w:val="0017369A"/>
    <w:rsid w:val="0017384F"/>
    <w:rsid w:val="00173B3F"/>
    <w:rsid w:val="00174BC9"/>
    <w:rsid w:val="00174BFB"/>
    <w:rsid w:val="00174E93"/>
    <w:rsid w:val="0017500A"/>
    <w:rsid w:val="0017638A"/>
    <w:rsid w:val="001766FB"/>
    <w:rsid w:val="00176765"/>
    <w:rsid w:val="00177496"/>
    <w:rsid w:val="001776E3"/>
    <w:rsid w:val="0017771E"/>
    <w:rsid w:val="00177844"/>
    <w:rsid w:val="0017790A"/>
    <w:rsid w:val="001779BA"/>
    <w:rsid w:val="00177FE5"/>
    <w:rsid w:val="00180306"/>
    <w:rsid w:val="001812F8"/>
    <w:rsid w:val="0018167E"/>
    <w:rsid w:val="0018179B"/>
    <w:rsid w:val="001821A8"/>
    <w:rsid w:val="001822DE"/>
    <w:rsid w:val="00182387"/>
    <w:rsid w:val="001826F8"/>
    <w:rsid w:val="001828D4"/>
    <w:rsid w:val="001830ED"/>
    <w:rsid w:val="00183D50"/>
    <w:rsid w:val="00183DF4"/>
    <w:rsid w:val="0018407D"/>
    <w:rsid w:val="001841A3"/>
    <w:rsid w:val="0018449A"/>
    <w:rsid w:val="0018464E"/>
    <w:rsid w:val="00184944"/>
    <w:rsid w:val="00184A1D"/>
    <w:rsid w:val="00184CCD"/>
    <w:rsid w:val="00184F9D"/>
    <w:rsid w:val="00185BC8"/>
    <w:rsid w:val="00185F6E"/>
    <w:rsid w:val="00186408"/>
    <w:rsid w:val="00186796"/>
    <w:rsid w:val="001867E0"/>
    <w:rsid w:val="00186C3D"/>
    <w:rsid w:val="001875DF"/>
    <w:rsid w:val="0019130E"/>
    <w:rsid w:val="0019162F"/>
    <w:rsid w:val="0019192A"/>
    <w:rsid w:val="001922CF"/>
    <w:rsid w:val="0019280E"/>
    <w:rsid w:val="0019293C"/>
    <w:rsid w:val="001931FE"/>
    <w:rsid w:val="0019346C"/>
    <w:rsid w:val="00193917"/>
    <w:rsid w:val="00193D3D"/>
    <w:rsid w:val="00193F21"/>
    <w:rsid w:val="001944FC"/>
    <w:rsid w:val="0019459C"/>
    <w:rsid w:val="00194B46"/>
    <w:rsid w:val="00194FCC"/>
    <w:rsid w:val="001958AD"/>
    <w:rsid w:val="00195997"/>
    <w:rsid w:val="00195DEC"/>
    <w:rsid w:val="001964A4"/>
    <w:rsid w:val="0019676D"/>
    <w:rsid w:val="00196C8A"/>
    <w:rsid w:val="0019793B"/>
    <w:rsid w:val="00197F2E"/>
    <w:rsid w:val="001A00F0"/>
    <w:rsid w:val="001A09E6"/>
    <w:rsid w:val="001A1430"/>
    <w:rsid w:val="001A149E"/>
    <w:rsid w:val="001A14A7"/>
    <w:rsid w:val="001A2394"/>
    <w:rsid w:val="001A3188"/>
    <w:rsid w:val="001A3432"/>
    <w:rsid w:val="001A3812"/>
    <w:rsid w:val="001A404A"/>
    <w:rsid w:val="001A4259"/>
    <w:rsid w:val="001A4414"/>
    <w:rsid w:val="001A5227"/>
    <w:rsid w:val="001A568E"/>
    <w:rsid w:val="001A5AEF"/>
    <w:rsid w:val="001A5CFD"/>
    <w:rsid w:val="001A6095"/>
    <w:rsid w:val="001A610B"/>
    <w:rsid w:val="001A63BE"/>
    <w:rsid w:val="001A7045"/>
    <w:rsid w:val="001A719F"/>
    <w:rsid w:val="001A765E"/>
    <w:rsid w:val="001A7A87"/>
    <w:rsid w:val="001A7C8A"/>
    <w:rsid w:val="001A7D36"/>
    <w:rsid w:val="001B0031"/>
    <w:rsid w:val="001B0414"/>
    <w:rsid w:val="001B1380"/>
    <w:rsid w:val="001B13B4"/>
    <w:rsid w:val="001B15D3"/>
    <w:rsid w:val="001B188E"/>
    <w:rsid w:val="001B1EC9"/>
    <w:rsid w:val="001B2363"/>
    <w:rsid w:val="001B2397"/>
    <w:rsid w:val="001B296E"/>
    <w:rsid w:val="001B2E00"/>
    <w:rsid w:val="001B3B58"/>
    <w:rsid w:val="001B4380"/>
    <w:rsid w:val="001B4E62"/>
    <w:rsid w:val="001B51B1"/>
    <w:rsid w:val="001B58BE"/>
    <w:rsid w:val="001B5B37"/>
    <w:rsid w:val="001B636C"/>
    <w:rsid w:val="001B6404"/>
    <w:rsid w:val="001B696A"/>
    <w:rsid w:val="001B6F5E"/>
    <w:rsid w:val="001B7586"/>
    <w:rsid w:val="001C006D"/>
    <w:rsid w:val="001C024D"/>
    <w:rsid w:val="001C093A"/>
    <w:rsid w:val="001C0B9B"/>
    <w:rsid w:val="001C1204"/>
    <w:rsid w:val="001C1871"/>
    <w:rsid w:val="001C2344"/>
    <w:rsid w:val="001C2BFE"/>
    <w:rsid w:val="001C2EBA"/>
    <w:rsid w:val="001C303E"/>
    <w:rsid w:val="001C34F5"/>
    <w:rsid w:val="001C3CF6"/>
    <w:rsid w:val="001C411B"/>
    <w:rsid w:val="001C458B"/>
    <w:rsid w:val="001C45CF"/>
    <w:rsid w:val="001C4623"/>
    <w:rsid w:val="001C4814"/>
    <w:rsid w:val="001C4ED6"/>
    <w:rsid w:val="001C50C3"/>
    <w:rsid w:val="001C541D"/>
    <w:rsid w:val="001C5426"/>
    <w:rsid w:val="001C6011"/>
    <w:rsid w:val="001C6254"/>
    <w:rsid w:val="001C6603"/>
    <w:rsid w:val="001C6A20"/>
    <w:rsid w:val="001C6AE1"/>
    <w:rsid w:val="001C704D"/>
    <w:rsid w:val="001C7139"/>
    <w:rsid w:val="001C7862"/>
    <w:rsid w:val="001C7ACC"/>
    <w:rsid w:val="001D0669"/>
    <w:rsid w:val="001D0E09"/>
    <w:rsid w:val="001D1295"/>
    <w:rsid w:val="001D1D6C"/>
    <w:rsid w:val="001D2110"/>
    <w:rsid w:val="001D25AE"/>
    <w:rsid w:val="001D2602"/>
    <w:rsid w:val="001D29B3"/>
    <w:rsid w:val="001D2CF8"/>
    <w:rsid w:val="001D34F8"/>
    <w:rsid w:val="001D353C"/>
    <w:rsid w:val="001D3CEE"/>
    <w:rsid w:val="001D3E1F"/>
    <w:rsid w:val="001D44F1"/>
    <w:rsid w:val="001D4C01"/>
    <w:rsid w:val="001D5487"/>
    <w:rsid w:val="001D5A47"/>
    <w:rsid w:val="001D649E"/>
    <w:rsid w:val="001D69F6"/>
    <w:rsid w:val="001D6C8D"/>
    <w:rsid w:val="001D73C3"/>
    <w:rsid w:val="001E08C9"/>
    <w:rsid w:val="001E1577"/>
    <w:rsid w:val="001E1CE8"/>
    <w:rsid w:val="001E2751"/>
    <w:rsid w:val="001E3107"/>
    <w:rsid w:val="001E35DD"/>
    <w:rsid w:val="001E3B4F"/>
    <w:rsid w:val="001E3BEA"/>
    <w:rsid w:val="001E3E09"/>
    <w:rsid w:val="001E4088"/>
    <w:rsid w:val="001E4DE0"/>
    <w:rsid w:val="001E5483"/>
    <w:rsid w:val="001E5E08"/>
    <w:rsid w:val="001E5F70"/>
    <w:rsid w:val="001E6316"/>
    <w:rsid w:val="001E6399"/>
    <w:rsid w:val="001E6D32"/>
    <w:rsid w:val="001E7CE5"/>
    <w:rsid w:val="001E7CF2"/>
    <w:rsid w:val="001F03E0"/>
    <w:rsid w:val="001F09A6"/>
    <w:rsid w:val="001F09AA"/>
    <w:rsid w:val="001F0C00"/>
    <w:rsid w:val="001F13B2"/>
    <w:rsid w:val="001F13D3"/>
    <w:rsid w:val="001F228D"/>
    <w:rsid w:val="001F2EF8"/>
    <w:rsid w:val="001F367B"/>
    <w:rsid w:val="001F3AFF"/>
    <w:rsid w:val="001F46DE"/>
    <w:rsid w:val="001F5476"/>
    <w:rsid w:val="001F57AD"/>
    <w:rsid w:val="001F59DA"/>
    <w:rsid w:val="001F5CFE"/>
    <w:rsid w:val="001F62D1"/>
    <w:rsid w:val="001F64A2"/>
    <w:rsid w:val="001F650B"/>
    <w:rsid w:val="001F74CB"/>
    <w:rsid w:val="001F74F5"/>
    <w:rsid w:val="001F77D1"/>
    <w:rsid w:val="001F7C82"/>
    <w:rsid w:val="00200B0B"/>
    <w:rsid w:val="00201383"/>
    <w:rsid w:val="00201564"/>
    <w:rsid w:val="002015B5"/>
    <w:rsid w:val="00201E41"/>
    <w:rsid w:val="00202E28"/>
    <w:rsid w:val="00202F8D"/>
    <w:rsid w:val="00203468"/>
    <w:rsid w:val="002036C4"/>
    <w:rsid w:val="002036FC"/>
    <w:rsid w:val="00203964"/>
    <w:rsid w:val="00203E82"/>
    <w:rsid w:val="0020404A"/>
    <w:rsid w:val="00204832"/>
    <w:rsid w:val="0020487E"/>
    <w:rsid w:val="00204C9D"/>
    <w:rsid w:val="00205AA2"/>
    <w:rsid w:val="00205C98"/>
    <w:rsid w:val="00205DF9"/>
    <w:rsid w:val="00206D71"/>
    <w:rsid w:val="00206DF6"/>
    <w:rsid w:val="00207249"/>
    <w:rsid w:val="002077BA"/>
    <w:rsid w:val="00207F14"/>
    <w:rsid w:val="0021000E"/>
    <w:rsid w:val="00210C85"/>
    <w:rsid w:val="00210F95"/>
    <w:rsid w:val="00211440"/>
    <w:rsid w:val="00211483"/>
    <w:rsid w:val="00212116"/>
    <w:rsid w:val="00212574"/>
    <w:rsid w:val="002133DE"/>
    <w:rsid w:val="0021340E"/>
    <w:rsid w:val="00213D54"/>
    <w:rsid w:val="00213E81"/>
    <w:rsid w:val="00214169"/>
    <w:rsid w:val="0021530C"/>
    <w:rsid w:val="00215A66"/>
    <w:rsid w:val="002160E9"/>
    <w:rsid w:val="00216521"/>
    <w:rsid w:val="00216564"/>
    <w:rsid w:val="002165A4"/>
    <w:rsid w:val="00216645"/>
    <w:rsid w:val="00216A6F"/>
    <w:rsid w:val="00216B29"/>
    <w:rsid w:val="00220181"/>
    <w:rsid w:val="0022018F"/>
    <w:rsid w:val="00220276"/>
    <w:rsid w:val="0022112C"/>
    <w:rsid w:val="00221497"/>
    <w:rsid w:val="00221939"/>
    <w:rsid w:val="00221F9E"/>
    <w:rsid w:val="00222254"/>
    <w:rsid w:val="00223235"/>
    <w:rsid w:val="0022333C"/>
    <w:rsid w:val="00224108"/>
    <w:rsid w:val="00224A5A"/>
    <w:rsid w:val="00224E93"/>
    <w:rsid w:val="00225078"/>
    <w:rsid w:val="0022554A"/>
    <w:rsid w:val="00225F87"/>
    <w:rsid w:val="00226395"/>
    <w:rsid w:val="002267AC"/>
    <w:rsid w:val="00226C0B"/>
    <w:rsid w:val="00226E42"/>
    <w:rsid w:val="0022722B"/>
    <w:rsid w:val="002308F2"/>
    <w:rsid w:val="00230CD2"/>
    <w:rsid w:val="00230D9D"/>
    <w:rsid w:val="00230FF3"/>
    <w:rsid w:val="002315CC"/>
    <w:rsid w:val="00231963"/>
    <w:rsid w:val="00231A90"/>
    <w:rsid w:val="002320CB"/>
    <w:rsid w:val="002326A5"/>
    <w:rsid w:val="00232A9A"/>
    <w:rsid w:val="00232B89"/>
    <w:rsid w:val="00232ED5"/>
    <w:rsid w:val="002334E4"/>
    <w:rsid w:val="00233BE7"/>
    <w:rsid w:val="002344C5"/>
    <w:rsid w:val="00234B6F"/>
    <w:rsid w:val="00235076"/>
    <w:rsid w:val="002351E3"/>
    <w:rsid w:val="00235273"/>
    <w:rsid w:val="0023548A"/>
    <w:rsid w:val="00235532"/>
    <w:rsid w:val="002358C0"/>
    <w:rsid w:val="00235F0A"/>
    <w:rsid w:val="002370FB"/>
    <w:rsid w:val="0023714A"/>
    <w:rsid w:val="002372A1"/>
    <w:rsid w:val="002375EE"/>
    <w:rsid w:val="00237B9B"/>
    <w:rsid w:val="002400CF"/>
    <w:rsid w:val="0024087B"/>
    <w:rsid w:val="00240A6A"/>
    <w:rsid w:val="00241317"/>
    <w:rsid w:val="00241E60"/>
    <w:rsid w:val="00243411"/>
    <w:rsid w:val="002446C9"/>
    <w:rsid w:val="002447EC"/>
    <w:rsid w:val="0024495E"/>
    <w:rsid w:val="00244BFF"/>
    <w:rsid w:val="00244DB4"/>
    <w:rsid w:val="00244E98"/>
    <w:rsid w:val="002451D5"/>
    <w:rsid w:val="00245578"/>
    <w:rsid w:val="002457CA"/>
    <w:rsid w:val="00245D7F"/>
    <w:rsid w:val="00246278"/>
    <w:rsid w:val="00246D9A"/>
    <w:rsid w:val="0024723F"/>
    <w:rsid w:val="00247728"/>
    <w:rsid w:val="00247D5F"/>
    <w:rsid w:val="00250FAF"/>
    <w:rsid w:val="002510F1"/>
    <w:rsid w:val="0025146A"/>
    <w:rsid w:val="002516B3"/>
    <w:rsid w:val="002520AD"/>
    <w:rsid w:val="00252329"/>
    <w:rsid w:val="0025263D"/>
    <w:rsid w:val="00253128"/>
    <w:rsid w:val="002532E7"/>
    <w:rsid w:val="002541CE"/>
    <w:rsid w:val="00254FB6"/>
    <w:rsid w:val="00255F07"/>
    <w:rsid w:val="002566FF"/>
    <w:rsid w:val="00256AED"/>
    <w:rsid w:val="00256B1F"/>
    <w:rsid w:val="00257BC4"/>
    <w:rsid w:val="00260A13"/>
    <w:rsid w:val="002613EE"/>
    <w:rsid w:val="0026163D"/>
    <w:rsid w:val="0026176C"/>
    <w:rsid w:val="00261871"/>
    <w:rsid w:val="00261B82"/>
    <w:rsid w:val="00261F24"/>
    <w:rsid w:val="0026233C"/>
    <w:rsid w:val="0026278D"/>
    <w:rsid w:val="002627A7"/>
    <w:rsid w:val="00262A64"/>
    <w:rsid w:val="00262BC1"/>
    <w:rsid w:val="00263AF8"/>
    <w:rsid w:val="00264078"/>
    <w:rsid w:val="0026422F"/>
    <w:rsid w:val="002644F3"/>
    <w:rsid w:val="002646B4"/>
    <w:rsid w:val="00264DD6"/>
    <w:rsid w:val="00265CC8"/>
    <w:rsid w:val="00265EBB"/>
    <w:rsid w:val="002666F2"/>
    <w:rsid w:val="00266781"/>
    <w:rsid w:val="002667DA"/>
    <w:rsid w:val="00266AE2"/>
    <w:rsid w:val="00267067"/>
    <w:rsid w:val="0026712B"/>
    <w:rsid w:val="002671EB"/>
    <w:rsid w:val="0026753F"/>
    <w:rsid w:val="0026761B"/>
    <w:rsid w:val="00267BDC"/>
    <w:rsid w:val="00267F98"/>
    <w:rsid w:val="00270471"/>
    <w:rsid w:val="0027063A"/>
    <w:rsid w:val="002708F9"/>
    <w:rsid w:val="0027093F"/>
    <w:rsid w:val="00270965"/>
    <w:rsid w:val="00270D5F"/>
    <w:rsid w:val="00271126"/>
    <w:rsid w:val="002715E0"/>
    <w:rsid w:val="00271C1A"/>
    <w:rsid w:val="00271FA0"/>
    <w:rsid w:val="002727E9"/>
    <w:rsid w:val="00272906"/>
    <w:rsid w:val="00272B8D"/>
    <w:rsid w:val="00274282"/>
    <w:rsid w:val="0027497E"/>
    <w:rsid w:val="00274A6A"/>
    <w:rsid w:val="00274AD6"/>
    <w:rsid w:val="00275470"/>
    <w:rsid w:val="00275987"/>
    <w:rsid w:val="00275D95"/>
    <w:rsid w:val="00275DF2"/>
    <w:rsid w:val="0027662D"/>
    <w:rsid w:val="002768F5"/>
    <w:rsid w:val="00277CA0"/>
    <w:rsid w:val="00277CEE"/>
    <w:rsid w:val="00280854"/>
    <w:rsid w:val="00280C90"/>
    <w:rsid w:val="002819D7"/>
    <w:rsid w:val="00281A67"/>
    <w:rsid w:val="00281C4A"/>
    <w:rsid w:val="00282045"/>
    <w:rsid w:val="00282530"/>
    <w:rsid w:val="0028253E"/>
    <w:rsid w:val="00282CC1"/>
    <w:rsid w:val="00283370"/>
    <w:rsid w:val="0028383A"/>
    <w:rsid w:val="00283956"/>
    <w:rsid w:val="00283C54"/>
    <w:rsid w:val="00284043"/>
    <w:rsid w:val="0028540A"/>
    <w:rsid w:val="002861D0"/>
    <w:rsid w:val="002862C3"/>
    <w:rsid w:val="002865A2"/>
    <w:rsid w:val="00287FB1"/>
    <w:rsid w:val="0029048E"/>
    <w:rsid w:val="002907DD"/>
    <w:rsid w:val="002916B0"/>
    <w:rsid w:val="002918F0"/>
    <w:rsid w:val="002923C2"/>
    <w:rsid w:val="002928E0"/>
    <w:rsid w:val="002934CA"/>
    <w:rsid w:val="002942CD"/>
    <w:rsid w:val="00294402"/>
    <w:rsid w:val="002945D8"/>
    <w:rsid w:val="0029470A"/>
    <w:rsid w:val="00295264"/>
    <w:rsid w:val="00295397"/>
    <w:rsid w:val="0029554B"/>
    <w:rsid w:val="002957E1"/>
    <w:rsid w:val="00295DA3"/>
    <w:rsid w:val="002968C6"/>
    <w:rsid w:val="002972D7"/>
    <w:rsid w:val="002979E1"/>
    <w:rsid w:val="002A0202"/>
    <w:rsid w:val="002A0B04"/>
    <w:rsid w:val="002A1A7B"/>
    <w:rsid w:val="002A1C52"/>
    <w:rsid w:val="002A2118"/>
    <w:rsid w:val="002A223A"/>
    <w:rsid w:val="002A2C0B"/>
    <w:rsid w:val="002A3191"/>
    <w:rsid w:val="002A32EA"/>
    <w:rsid w:val="002A339D"/>
    <w:rsid w:val="002A3591"/>
    <w:rsid w:val="002A36F0"/>
    <w:rsid w:val="002A3AB1"/>
    <w:rsid w:val="002A3AD5"/>
    <w:rsid w:val="002A3B74"/>
    <w:rsid w:val="002A3C1C"/>
    <w:rsid w:val="002A44F4"/>
    <w:rsid w:val="002A45A7"/>
    <w:rsid w:val="002A4C80"/>
    <w:rsid w:val="002A4CB9"/>
    <w:rsid w:val="002A4DE0"/>
    <w:rsid w:val="002A52A9"/>
    <w:rsid w:val="002A52D5"/>
    <w:rsid w:val="002A52D8"/>
    <w:rsid w:val="002A57F5"/>
    <w:rsid w:val="002A58A5"/>
    <w:rsid w:val="002A6883"/>
    <w:rsid w:val="002A6C10"/>
    <w:rsid w:val="002A6F49"/>
    <w:rsid w:val="002A7898"/>
    <w:rsid w:val="002A7BB8"/>
    <w:rsid w:val="002A7C4F"/>
    <w:rsid w:val="002A7E6B"/>
    <w:rsid w:val="002A7F1E"/>
    <w:rsid w:val="002A7FE6"/>
    <w:rsid w:val="002B0547"/>
    <w:rsid w:val="002B0A77"/>
    <w:rsid w:val="002B0BDF"/>
    <w:rsid w:val="002B0C58"/>
    <w:rsid w:val="002B0E39"/>
    <w:rsid w:val="002B10F8"/>
    <w:rsid w:val="002B1C58"/>
    <w:rsid w:val="002B1DC3"/>
    <w:rsid w:val="002B2823"/>
    <w:rsid w:val="002B2C63"/>
    <w:rsid w:val="002B3609"/>
    <w:rsid w:val="002B3A5B"/>
    <w:rsid w:val="002B3B7E"/>
    <w:rsid w:val="002B3CE2"/>
    <w:rsid w:val="002B4385"/>
    <w:rsid w:val="002B4A2F"/>
    <w:rsid w:val="002B4FD9"/>
    <w:rsid w:val="002B5269"/>
    <w:rsid w:val="002B55B6"/>
    <w:rsid w:val="002B5709"/>
    <w:rsid w:val="002B635A"/>
    <w:rsid w:val="002B6B35"/>
    <w:rsid w:val="002B6B81"/>
    <w:rsid w:val="002B70DC"/>
    <w:rsid w:val="002B77A6"/>
    <w:rsid w:val="002B7836"/>
    <w:rsid w:val="002B7A9A"/>
    <w:rsid w:val="002B7D66"/>
    <w:rsid w:val="002C04B1"/>
    <w:rsid w:val="002C1EE2"/>
    <w:rsid w:val="002C221A"/>
    <w:rsid w:val="002C2249"/>
    <w:rsid w:val="002C241E"/>
    <w:rsid w:val="002C2DB0"/>
    <w:rsid w:val="002C2DB6"/>
    <w:rsid w:val="002C341C"/>
    <w:rsid w:val="002C3736"/>
    <w:rsid w:val="002C47A8"/>
    <w:rsid w:val="002C4F0F"/>
    <w:rsid w:val="002C581A"/>
    <w:rsid w:val="002C583A"/>
    <w:rsid w:val="002C5CC8"/>
    <w:rsid w:val="002C6423"/>
    <w:rsid w:val="002C7146"/>
    <w:rsid w:val="002C7182"/>
    <w:rsid w:val="002C7269"/>
    <w:rsid w:val="002C7915"/>
    <w:rsid w:val="002D0A09"/>
    <w:rsid w:val="002D0A7B"/>
    <w:rsid w:val="002D0BA0"/>
    <w:rsid w:val="002D0D2F"/>
    <w:rsid w:val="002D10CD"/>
    <w:rsid w:val="002D17AA"/>
    <w:rsid w:val="002D1870"/>
    <w:rsid w:val="002D1931"/>
    <w:rsid w:val="002D1AE1"/>
    <w:rsid w:val="002D1E99"/>
    <w:rsid w:val="002D225F"/>
    <w:rsid w:val="002D2A62"/>
    <w:rsid w:val="002D2FB4"/>
    <w:rsid w:val="002D327A"/>
    <w:rsid w:val="002D3514"/>
    <w:rsid w:val="002D381A"/>
    <w:rsid w:val="002D3E42"/>
    <w:rsid w:val="002D4271"/>
    <w:rsid w:val="002D4279"/>
    <w:rsid w:val="002D4C79"/>
    <w:rsid w:val="002D5110"/>
    <w:rsid w:val="002D569F"/>
    <w:rsid w:val="002D5BD1"/>
    <w:rsid w:val="002D5D09"/>
    <w:rsid w:val="002D6406"/>
    <w:rsid w:val="002D6409"/>
    <w:rsid w:val="002D69DE"/>
    <w:rsid w:val="002D6AF0"/>
    <w:rsid w:val="002D6D19"/>
    <w:rsid w:val="002D6D4B"/>
    <w:rsid w:val="002D734B"/>
    <w:rsid w:val="002E0361"/>
    <w:rsid w:val="002E0CC2"/>
    <w:rsid w:val="002E0D18"/>
    <w:rsid w:val="002E11F6"/>
    <w:rsid w:val="002E1290"/>
    <w:rsid w:val="002E14E4"/>
    <w:rsid w:val="002E1AFC"/>
    <w:rsid w:val="002E2128"/>
    <w:rsid w:val="002E22F8"/>
    <w:rsid w:val="002E2439"/>
    <w:rsid w:val="002E2D8E"/>
    <w:rsid w:val="002E375F"/>
    <w:rsid w:val="002E4207"/>
    <w:rsid w:val="002E429D"/>
    <w:rsid w:val="002E456F"/>
    <w:rsid w:val="002E4B0D"/>
    <w:rsid w:val="002E4BA0"/>
    <w:rsid w:val="002E6FC3"/>
    <w:rsid w:val="002E7044"/>
    <w:rsid w:val="002E73FE"/>
    <w:rsid w:val="002E7679"/>
    <w:rsid w:val="002E77CC"/>
    <w:rsid w:val="002F003F"/>
    <w:rsid w:val="002F0A80"/>
    <w:rsid w:val="002F0E6F"/>
    <w:rsid w:val="002F133D"/>
    <w:rsid w:val="002F19C7"/>
    <w:rsid w:val="002F31B1"/>
    <w:rsid w:val="002F3375"/>
    <w:rsid w:val="002F34B7"/>
    <w:rsid w:val="002F35DA"/>
    <w:rsid w:val="002F3FBF"/>
    <w:rsid w:val="002F4799"/>
    <w:rsid w:val="002F5AA4"/>
    <w:rsid w:val="002F5EAA"/>
    <w:rsid w:val="002F6339"/>
    <w:rsid w:val="002F642B"/>
    <w:rsid w:val="002F68B3"/>
    <w:rsid w:val="002F6B6B"/>
    <w:rsid w:val="002F6E8B"/>
    <w:rsid w:val="002F7234"/>
    <w:rsid w:val="002F79B3"/>
    <w:rsid w:val="002F7C01"/>
    <w:rsid w:val="002F7EA5"/>
    <w:rsid w:val="00300BF6"/>
    <w:rsid w:val="00300F56"/>
    <w:rsid w:val="003013E5"/>
    <w:rsid w:val="0030190B"/>
    <w:rsid w:val="00301994"/>
    <w:rsid w:val="00301B7C"/>
    <w:rsid w:val="00301BE3"/>
    <w:rsid w:val="00301C55"/>
    <w:rsid w:val="003025DA"/>
    <w:rsid w:val="00302973"/>
    <w:rsid w:val="00302A23"/>
    <w:rsid w:val="00302A53"/>
    <w:rsid w:val="00302E0A"/>
    <w:rsid w:val="00302FAC"/>
    <w:rsid w:val="00303559"/>
    <w:rsid w:val="00303749"/>
    <w:rsid w:val="003038CB"/>
    <w:rsid w:val="00303DFA"/>
    <w:rsid w:val="00304603"/>
    <w:rsid w:val="00304653"/>
    <w:rsid w:val="00305250"/>
    <w:rsid w:val="00305667"/>
    <w:rsid w:val="00305E52"/>
    <w:rsid w:val="00305FEA"/>
    <w:rsid w:val="003061CF"/>
    <w:rsid w:val="0030639E"/>
    <w:rsid w:val="003075BF"/>
    <w:rsid w:val="00310190"/>
    <w:rsid w:val="00310594"/>
    <w:rsid w:val="0031061D"/>
    <w:rsid w:val="003109B8"/>
    <w:rsid w:val="00310E2D"/>
    <w:rsid w:val="003115A7"/>
    <w:rsid w:val="003115C8"/>
    <w:rsid w:val="00311605"/>
    <w:rsid w:val="00312104"/>
    <w:rsid w:val="00312CD0"/>
    <w:rsid w:val="003130F2"/>
    <w:rsid w:val="003135DE"/>
    <w:rsid w:val="0031372C"/>
    <w:rsid w:val="00313A90"/>
    <w:rsid w:val="00313A99"/>
    <w:rsid w:val="00313ED9"/>
    <w:rsid w:val="003143CA"/>
    <w:rsid w:val="00314A18"/>
    <w:rsid w:val="00315093"/>
    <w:rsid w:val="00315543"/>
    <w:rsid w:val="00315910"/>
    <w:rsid w:val="00316174"/>
    <w:rsid w:val="003166E6"/>
    <w:rsid w:val="003168F6"/>
    <w:rsid w:val="00316B01"/>
    <w:rsid w:val="00316C89"/>
    <w:rsid w:val="00316F66"/>
    <w:rsid w:val="00317139"/>
    <w:rsid w:val="00317299"/>
    <w:rsid w:val="0031750E"/>
    <w:rsid w:val="00317849"/>
    <w:rsid w:val="00317919"/>
    <w:rsid w:val="0032069A"/>
    <w:rsid w:val="00320959"/>
    <w:rsid w:val="00321D38"/>
    <w:rsid w:val="00321DCF"/>
    <w:rsid w:val="00321EEA"/>
    <w:rsid w:val="0032239C"/>
    <w:rsid w:val="00323020"/>
    <w:rsid w:val="0032321F"/>
    <w:rsid w:val="003238B9"/>
    <w:rsid w:val="003239CF"/>
    <w:rsid w:val="00323BF3"/>
    <w:rsid w:val="00323C07"/>
    <w:rsid w:val="00324FB1"/>
    <w:rsid w:val="003251E0"/>
    <w:rsid w:val="0032540B"/>
    <w:rsid w:val="00325750"/>
    <w:rsid w:val="00325DC2"/>
    <w:rsid w:val="003260B0"/>
    <w:rsid w:val="00326221"/>
    <w:rsid w:val="00326D62"/>
    <w:rsid w:val="00327300"/>
    <w:rsid w:val="00327502"/>
    <w:rsid w:val="0032753D"/>
    <w:rsid w:val="00327681"/>
    <w:rsid w:val="00327EA7"/>
    <w:rsid w:val="003308EB"/>
    <w:rsid w:val="0033146C"/>
    <w:rsid w:val="0033156A"/>
    <w:rsid w:val="00331581"/>
    <w:rsid w:val="00332090"/>
    <w:rsid w:val="003323D0"/>
    <w:rsid w:val="00332DE8"/>
    <w:rsid w:val="003330FF"/>
    <w:rsid w:val="003333C1"/>
    <w:rsid w:val="00334274"/>
    <w:rsid w:val="0033428F"/>
    <w:rsid w:val="003346A5"/>
    <w:rsid w:val="00334DB5"/>
    <w:rsid w:val="0033531B"/>
    <w:rsid w:val="00335881"/>
    <w:rsid w:val="00335A53"/>
    <w:rsid w:val="00335BF1"/>
    <w:rsid w:val="00335D7D"/>
    <w:rsid w:val="0033637B"/>
    <w:rsid w:val="003363F7"/>
    <w:rsid w:val="00336688"/>
    <w:rsid w:val="00336FE4"/>
    <w:rsid w:val="0033777F"/>
    <w:rsid w:val="00337BD7"/>
    <w:rsid w:val="00337CF7"/>
    <w:rsid w:val="00337D07"/>
    <w:rsid w:val="003402B4"/>
    <w:rsid w:val="00340CF6"/>
    <w:rsid w:val="0034112C"/>
    <w:rsid w:val="003415D4"/>
    <w:rsid w:val="003417EE"/>
    <w:rsid w:val="003421DB"/>
    <w:rsid w:val="00342482"/>
    <w:rsid w:val="00342B80"/>
    <w:rsid w:val="00343041"/>
    <w:rsid w:val="0034357B"/>
    <w:rsid w:val="00343648"/>
    <w:rsid w:val="003438B0"/>
    <w:rsid w:val="003439D4"/>
    <w:rsid w:val="00343ACE"/>
    <w:rsid w:val="0034446D"/>
    <w:rsid w:val="003444D8"/>
    <w:rsid w:val="003446D6"/>
    <w:rsid w:val="003449BA"/>
    <w:rsid w:val="003457B7"/>
    <w:rsid w:val="0034644A"/>
    <w:rsid w:val="00346CFD"/>
    <w:rsid w:val="003508C7"/>
    <w:rsid w:val="003509E0"/>
    <w:rsid w:val="00350A09"/>
    <w:rsid w:val="00350A22"/>
    <w:rsid w:val="00350A99"/>
    <w:rsid w:val="00350CBC"/>
    <w:rsid w:val="00350D73"/>
    <w:rsid w:val="00351B7A"/>
    <w:rsid w:val="00351B87"/>
    <w:rsid w:val="0035237E"/>
    <w:rsid w:val="00352D8C"/>
    <w:rsid w:val="00352EE8"/>
    <w:rsid w:val="00353047"/>
    <w:rsid w:val="0035361E"/>
    <w:rsid w:val="00353DB1"/>
    <w:rsid w:val="00355C5B"/>
    <w:rsid w:val="00356294"/>
    <w:rsid w:val="00356414"/>
    <w:rsid w:val="00356CD7"/>
    <w:rsid w:val="003570FE"/>
    <w:rsid w:val="00357161"/>
    <w:rsid w:val="003571E6"/>
    <w:rsid w:val="0035783A"/>
    <w:rsid w:val="00357E55"/>
    <w:rsid w:val="003606F8"/>
    <w:rsid w:val="00360C01"/>
    <w:rsid w:val="003610DF"/>
    <w:rsid w:val="0036123C"/>
    <w:rsid w:val="003612F7"/>
    <w:rsid w:val="00361CCD"/>
    <w:rsid w:val="003637C9"/>
    <w:rsid w:val="00363A2D"/>
    <w:rsid w:val="00363FA0"/>
    <w:rsid w:val="00364529"/>
    <w:rsid w:val="00364EA1"/>
    <w:rsid w:val="0036521F"/>
    <w:rsid w:val="00366424"/>
    <w:rsid w:val="00366476"/>
    <w:rsid w:val="0036671A"/>
    <w:rsid w:val="00366D2B"/>
    <w:rsid w:val="003679A5"/>
    <w:rsid w:val="00367C0F"/>
    <w:rsid w:val="00367E1B"/>
    <w:rsid w:val="003701FC"/>
    <w:rsid w:val="00370484"/>
    <w:rsid w:val="003705F2"/>
    <w:rsid w:val="003707CA"/>
    <w:rsid w:val="00370C8D"/>
    <w:rsid w:val="0037167E"/>
    <w:rsid w:val="00371701"/>
    <w:rsid w:val="00372458"/>
    <w:rsid w:val="00372850"/>
    <w:rsid w:val="00372E0D"/>
    <w:rsid w:val="003732DC"/>
    <w:rsid w:val="00373618"/>
    <w:rsid w:val="003736F5"/>
    <w:rsid w:val="003741FD"/>
    <w:rsid w:val="00374415"/>
    <w:rsid w:val="00374528"/>
    <w:rsid w:val="003746E4"/>
    <w:rsid w:val="00374F2C"/>
    <w:rsid w:val="0037504E"/>
    <w:rsid w:val="003755EA"/>
    <w:rsid w:val="00375D25"/>
    <w:rsid w:val="0037686A"/>
    <w:rsid w:val="0037689A"/>
    <w:rsid w:val="00376BCC"/>
    <w:rsid w:val="00376ED8"/>
    <w:rsid w:val="00377102"/>
    <w:rsid w:val="00377166"/>
    <w:rsid w:val="00377AE7"/>
    <w:rsid w:val="00377BDC"/>
    <w:rsid w:val="00380206"/>
    <w:rsid w:val="003816AE"/>
    <w:rsid w:val="0038192D"/>
    <w:rsid w:val="00381CEE"/>
    <w:rsid w:val="00381FC3"/>
    <w:rsid w:val="00382096"/>
    <w:rsid w:val="0038249E"/>
    <w:rsid w:val="00382550"/>
    <w:rsid w:val="00383438"/>
    <w:rsid w:val="003835B3"/>
    <w:rsid w:val="003835D4"/>
    <w:rsid w:val="003838FD"/>
    <w:rsid w:val="00383CE8"/>
    <w:rsid w:val="00384465"/>
    <w:rsid w:val="00384C07"/>
    <w:rsid w:val="00384DCD"/>
    <w:rsid w:val="00384F76"/>
    <w:rsid w:val="0038571A"/>
    <w:rsid w:val="00385BDE"/>
    <w:rsid w:val="00385C1E"/>
    <w:rsid w:val="00386200"/>
    <w:rsid w:val="00386AA1"/>
    <w:rsid w:val="0038708E"/>
    <w:rsid w:val="003870C6"/>
    <w:rsid w:val="00387A1A"/>
    <w:rsid w:val="00387DA2"/>
    <w:rsid w:val="00390302"/>
    <w:rsid w:val="00390519"/>
    <w:rsid w:val="00390A33"/>
    <w:rsid w:val="00390D35"/>
    <w:rsid w:val="003910FF"/>
    <w:rsid w:val="00391166"/>
    <w:rsid w:val="003914E1"/>
    <w:rsid w:val="0039173B"/>
    <w:rsid w:val="0039179D"/>
    <w:rsid w:val="00391FC1"/>
    <w:rsid w:val="003921B9"/>
    <w:rsid w:val="003928C3"/>
    <w:rsid w:val="00393023"/>
    <w:rsid w:val="00393AB5"/>
    <w:rsid w:val="00393CB1"/>
    <w:rsid w:val="003943C5"/>
    <w:rsid w:val="00394501"/>
    <w:rsid w:val="00394A71"/>
    <w:rsid w:val="0039569F"/>
    <w:rsid w:val="003959A6"/>
    <w:rsid w:val="00395DA2"/>
    <w:rsid w:val="0039635A"/>
    <w:rsid w:val="003963D5"/>
    <w:rsid w:val="0039696C"/>
    <w:rsid w:val="00396E37"/>
    <w:rsid w:val="00396FD9"/>
    <w:rsid w:val="003971BA"/>
    <w:rsid w:val="0039756A"/>
    <w:rsid w:val="00397808"/>
    <w:rsid w:val="00397979"/>
    <w:rsid w:val="00397C3D"/>
    <w:rsid w:val="00397CEE"/>
    <w:rsid w:val="00397EA6"/>
    <w:rsid w:val="00397ECA"/>
    <w:rsid w:val="003A0F31"/>
    <w:rsid w:val="003A12BF"/>
    <w:rsid w:val="003A192F"/>
    <w:rsid w:val="003A199D"/>
    <w:rsid w:val="003A1F9A"/>
    <w:rsid w:val="003A205B"/>
    <w:rsid w:val="003A2204"/>
    <w:rsid w:val="003A25A3"/>
    <w:rsid w:val="003A28F6"/>
    <w:rsid w:val="003A2B09"/>
    <w:rsid w:val="003A2B6B"/>
    <w:rsid w:val="003A39B3"/>
    <w:rsid w:val="003A39DF"/>
    <w:rsid w:val="003A3AD9"/>
    <w:rsid w:val="003A3F01"/>
    <w:rsid w:val="003A4192"/>
    <w:rsid w:val="003A4397"/>
    <w:rsid w:val="003A45D8"/>
    <w:rsid w:val="003A465C"/>
    <w:rsid w:val="003A49BB"/>
    <w:rsid w:val="003A4F74"/>
    <w:rsid w:val="003A54F1"/>
    <w:rsid w:val="003A55FC"/>
    <w:rsid w:val="003A5EF4"/>
    <w:rsid w:val="003A6658"/>
    <w:rsid w:val="003A67A9"/>
    <w:rsid w:val="003A6803"/>
    <w:rsid w:val="003A6E08"/>
    <w:rsid w:val="003A70DF"/>
    <w:rsid w:val="003A7189"/>
    <w:rsid w:val="003A740C"/>
    <w:rsid w:val="003A76A0"/>
    <w:rsid w:val="003A7A30"/>
    <w:rsid w:val="003A7B6B"/>
    <w:rsid w:val="003B0612"/>
    <w:rsid w:val="003B07C5"/>
    <w:rsid w:val="003B0CF9"/>
    <w:rsid w:val="003B0EA1"/>
    <w:rsid w:val="003B0F5D"/>
    <w:rsid w:val="003B12E3"/>
    <w:rsid w:val="003B1912"/>
    <w:rsid w:val="003B1C3A"/>
    <w:rsid w:val="003B350B"/>
    <w:rsid w:val="003B3A7C"/>
    <w:rsid w:val="003B3D23"/>
    <w:rsid w:val="003B4EC7"/>
    <w:rsid w:val="003B51FC"/>
    <w:rsid w:val="003B5477"/>
    <w:rsid w:val="003B60F9"/>
    <w:rsid w:val="003B614A"/>
    <w:rsid w:val="003B6310"/>
    <w:rsid w:val="003B6901"/>
    <w:rsid w:val="003B6BE9"/>
    <w:rsid w:val="003B6F87"/>
    <w:rsid w:val="003B781E"/>
    <w:rsid w:val="003C03B4"/>
    <w:rsid w:val="003C03E3"/>
    <w:rsid w:val="003C0A33"/>
    <w:rsid w:val="003C0BD4"/>
    <w:rsid w:val="003C1903"/>
    <w:rsid w:val="003C1985"/>
    <w:rsid w:val="003C1E1D"/>
    <w:rsid w:val="003C1F19"/>
    <w:rsid w:val="003C3BB4"/>
    <w:rsid w:val="003C3CC6"/>
    <w:rsid w:val="003C3ED2"/>
    <w:rsid w:val="003C3FBD"/>
    <w:rsid w:val="003C42E4"/>
    <w:rsid w:val="003C4556"/>
    <w:rsid w:val="003C54A5"/>
    <w:rsid w:val="003C55E5"/>
    <w:rsid w:val="003C57D2"/>
    <w:rsid w:val="003C5802"/>
    <w:rsid w:val="003C599E"/>
    <w:rsid w:val="003C5D45"/>
    <w:rsid w:val="003C62F1"/>
    <w:rsid w:val="003C644F"/>
    <w:rsid w:val="003C6966"/>
    <w:rsid w:val="003C70A1"/>
    <w:rsid w:val="003C7285"/>
    <w:rsid w:val="003C7370"/>
    <w:rsid w:val="003C7442"/>
    <w:rsid w:val="003C7B08"/>
    <w:rsid w:val="003C7F53"/>
    <w:rsid w:val="003C7FDD"/>
    <w:rsid w:val="003D0513"/>
    <w:rsid w:val="003D0BDD"/>
    <w:rsid w:val="003D0CC3"/>
    <w:rsid w:val="003D0F0D"/>
    <w:rsid w:val="003D11E3"/>
    <w:rsid w:val="003D12A2"/>
    <w:rsid w:val="003D1732"/>
    <w:rsid w:val="003D1B35"/>
    <w:rsid w:val="003D1B74"/>
    <w:rsid w:val="003D1E35"/>
    <w:rsid w:val="003D2378"/>
    <w:rsid w:val="003D2603"/>
    <w:rsid w:val="003D2E9B"/>
    <w:rsid w:val="003D38C1"/>
    <w:rsid w:val="003D3943"/>
    <w:rsid w:val="003D425B"/>
    <w:rsid w:val="003D50AA"/>
    <w:rsid w:val="003D57F0"/>
    <w:rsid w:val="003D5968"/>
    <w:rsid w:val="003D6603"/>
    <w:rsid w:val="003D6EB4"/>
    <w:rsid w:val="003D6ECD"/>
    <w:rsid w:val="003D6EFE"/>
    <w:rsid w:val="003D6F3B"/>
    <w:rsid w:val="003D6FB6"/>
    <w:rsid w:val="003D702D"/>
    <w:rsid w:val="003D73E3"/>
    <w:rsid w:val="003D75CD"/>
    <w:rsid w:val="003D7830"/>
    <w:rsid w:val="003D7D12"/>
    <w:rsid w:val="003E0A83"/>
    <w:rsid w:val="003E0D0D"/>
    <w:rsid w:val="003E0D56"/>
    <w:rsid w:val="003E0FF1"/>
    <w:rsid w:val="003E118B"/>
    <w:rsid w:val="003E1378"/>
    <w:rsid w:val="003E169E"/>
    <w:rsid w:val="003E175C"/>
    <w:rsid w:val="003E188E"/>
    <w:rsid w:val="003E1B74"/>
    <w:rsid w:val="003E1C15"/>
    <w:rsid w:val="003E1CDD"/>
    <w:rsid w:val="003E2029"/>
    <w:rsid w:val="003E22C6"/>
    <w:rsid w:val="003E2416"/>
    <w:rsid w:val="003E255D"/>
    <w:rsid w:val="003E260F"/>
    <w:rsid w:val="003E2B99"/>
    <w:rsid w:val="003E316F"/>
    <w:rsid w:val="003E34A7"/>
    <w:rsid w:val="003E365C"/>
    <w:rsid w:val="003E4558"/>
    <w:rsid w:val="003E4F9D"/>
    <w:rsid w:val="003E5861"/>
    <w:rsid w:val="003E58A3"/>
    <w:rsid w:val="003E6EA1"/>
    <w:rsid w:val="003E6EE0"/>
    <w:rsid w:val="003E7196"/>
    <w:rsid w:val="003E71BA"/>
    <w:rsid w:val="003E78F1"/>
    <w:rsid w:val="003E7B5A"/>
    <w:rsid w:val="003E7B81"/>
    <w:rsid w:val="003F074D"/>
    <w:rsid w:val="003F0B74"/>
    <w:rsid w:val="003F1445"/>
    <w:rsid w:val="003F18CE"/>
    <w:rsid w:val="003F1DDB"/>
    <w:rsid w:val="003F1E87"/>
    <w:rsid w:val="003F2323"/>
    <w:rsid w:val="003F246B"/>
    <w:rsid w:val="003F2ACB"/>
    <w:rsid w:val="003F2DE9"/>
    <w:rsid w:val="003F2F84"/>
    <w:rsid w:val="003F3892"/>
    <w:rsid w:val="003F395B"/>
    <w:rsid w:val="003F4191"/>
    <w:rsid w:val="003F4860"/>
    <w:rsid w:val="003F4CEC"/>
    <w:rsid w:val="003F52DC"/>
    <w:rsid w:val="003F5537"/>
    <w:rsid w:val="003F55FD"/>
    <w:rsid w:val="003F58A3"/>
    <w:rsid w:val="003F59C3"/>
    <w:rsid w:val="003F59D5"/>
    <w:rsid w:val="003F5BD5"/>
    <w:rsid w:val="003F5D3E"/>
    <w:rsid w:val="003F667F"/>
    <w:rsid w:val="003F69B7"/>
    <w:rsid w:val="003F6D96"/>
    <w:rsid w:val="003F71D3"/>
    <w:rsid w:val="003F7D80"/>
    <w:rsid w:val="0040023C"/>
    <w:rsid w:val="00400F7A"/>
    <w:rsid w:val="004010E6"/>
    <w:rsid w:val="0040179B"/>
    <w:rsid w:val="0040215A"/>
    <w:rsid w:val="0040227A"/>
    <w:rsid w:val="004024FC"/>
    <w:rsid w:val="00402B8F"/>
    <w:rsid w:val="00402C4A"/>
    <w:rsid w:val="00403391"/>
    <w:rsid w:val="00403607"/>
    <w:rsid w:val="0040388E"/>
    <w:rsid w:val="00403C4F"/>
    <w:rsid w:val="00404AE7"/>
    <w:rsid w:val="00404C03"/>
    <w:rsid w:val="00405009"/>
    <w:rsid w:val="00405C5F"/>
    <w:rsid w:val="00406804"/>
    <w:rsid w:val="004068F4"/>
    <w:rsid w:val="00406F63"/>
    <w:rsid w:val="004071CD"/>
    <w:rsid w:val="00407A02"/>
    <w:rsid w:val="00407AAA"/>
    <w:rsid w:val="0041007E"/>
    <w:rsid w:val="004102B6"/>
    <w:rsid w:val="004105E0"/>
    <w:rsid w:val="004107D5"/>
    <w:rsid w:val="00410A0E"/>
    <w:rsid w:val="0041258D"/>
    <w:rsid w:val="00412D44"/>
    <w:rsid w:val="004131D1"/>
    <w:rsid w:val="004131DC"/>
    <w:rsid w:val="0041347D"/>
    <w:rsid w:val="00413573"/>
    <w:rsid w:val="004139B1"/>
    <w:rsid w:val="00413A82"/>
    <w:rsid w:val="00413F16"/>
    <w:rsid w:val="0041450F"/>
    <w:rsid w:val="004146D3"/>
    <w:rsid w:val="004148AE"/>
    <w:rsid w:val="00414A29"/>
    <w:rsid w:val="00414D12"/>
    <w:rsid w:val="0041530A"/>
    <w:rsid w:val="0041544F"/>
    <w:rsid w:val="00415C11"/>
    <w:rsid w:val="00415DB1"/>
    <w:rsid w:val="00416011"/>
    <w:rsid w:val="00416271"/>
    <w:rsid w:val="004162C8"/>
    <w:rsid w:val="004164B0"/>
    <w:rsid w:val="00416886"/>
    <w:rsid w:val="004170EB"/>
    <w:rsid w:val="0041713E"/>
    <w:rsid w:val="004174B2"/>
    <w:rsid w:val="00417727"/>
    <w:rsid w:val="0041774D"/>
    <w:rsid w:val="0041785F"/>
    <w:rsid w:val="00417E44"/>
    <w:rsid w:val="0042030B"/>
    <w:rsid w:val="00420A8B"/>
    <w:rsid w:val="00420C9F"/>
    <w:rsid w:val="00421221"/>
    <w:rsid w:val="00421465"/>
    <w:rsid w:val="0042188C"/>
    <w:rsid w:val="00421D29"/>
    <w:rsid w:val="00421D6C"/>
    <w:rsid w:val="00421F36"/>
    <w:rsid w:val="00422857"/>
    <w:rsid w:val="00422C9D"/>
    <w:rsid w:val="004230F4"/>
    <w:rsid w:val="0042310A"/>
    <w:rsid w:val="00423BC8"/>
    <w:rsid w:val="004249C7"/>
    <w:rsid w:val="00424C6D"/>
    <w:rsid w:val="00425084"/>
    <w:rsid w:val="004251B9"/>
    <w:rsid w:val="00425E9B"/>
    <w:rsid w:val="00426153"/>
    <w:rsid w:val="004261EA"/>
    <w:rsid w:val="00426345"/>
    <w:rsid w:val="0042641D"/>
    <w:rsid w:val="00426457"/>
    <w:rsid w:val="0042675F"/>
    <w:rsid w:val="00426838"/>
    <w:rsid w:val="00426DB8"/>
    <w:rsid w:val="00426E8F"/>
    <w:rsid w:val="00427618"/>
    <w:rsid w:val="004276A2"/>
    <w:rsid w:val="00427E4E"/>
    <w:rsid w:val="0043081F"/>
    <w:rsid w:val="00430B12"/>
    <w:rsid w:val="004312CA"/>
    <w:rsid w:val="00432052"/>
    <w:rsid w:val="004323DD"/>
    <w:rsid w:val="0043295A"/>
    <w:rsid w:val="00432DCE"/>
    <w:rsid w:val="0043429F"/>
    <w:rsid w:val="004348C9"/>
    <w:rsid w:val="00434E2D"/>
    <w:rsid w:val="0043519A"/>
    <w:rsid w:val="00435A79"/>
    <w:rsid w:val="00435B78"/>
    <w:rsid w:val="004365DD"/>
    <w:rsid w:val="00436610"/>
    <w:rsid w:val="0043709A"/>
    <w:rsid w:val="00437484"/>
    <w:rsid w:val="00437645"/>
    <w:rsid w:val="00437758"/>
    <w:rsid w:val="00437A2B"/>
    <w:rsid w:val="00437BF8"/>
    <w:rsid w:val="00437D8D"/>
    <w:rsid w:val="00437EC4"/>
    <w:rsid w:val="00440035"/>
    <w:rsid w:val="00440363"/>
    <w:rsid w:val="0044041F"/>
    <w:rsid w:val="0044057D"/>
    <w:rsid w:val="0044084C"/>
    <w:rsid w:val="00440D06"/>
    <w:rsid w:val="00440EB9"/>
    <w:rsid w:val="00441187"/>
    <w:rsid w:val="00441B91"/>
    <w:rsid w:val="00441C1C"/>
    <w:rsid w:val="00442010"/>
    <w:rsid w:val="0044201B"/>
    <w:rsid w:val="00442140"/>
    <w:rsid w:val="004422B4"/>
    <w:rsid w:val="004424A4"/>
    <w:rsid w:val="004424C8"/>
    <w:rsid w:val="0044271B"/>
    <w:rsid w:val="0044280E"/>
    <w:rsid w:val="004428DC"/>
    <w:rsid w:val="004435E6"/>
    <w:rsid w:val="00443691"/>
    <w:rsid w:val="004443E2"/>
    <w:rsid w:val="0044463B"/>
    <w:rsid w:val="00444A6F"/>
    <w:rsid w:val="0044527E"/>
    <w:rsid w:val="00445408"/>
    <w:rsid w:val="004456FA"/>
    <w:rsid w:val="004457CA"/>
    <w:rsid w:val="00445E40"/>
    <w:rsid w:val="00446FBF"/>
    <w:rsid w:val="00447C6A"/>
    <w:rsid w:val="00447E46"/>
    <w:rsid w:val="00450BFA"/>
    <w:rsid w:val="0045181D"/>
    <w:rsid w:val="00451852"/>
    <w:rsid w:val="00451AF2"/>
    <w:rsid w:val="00451D2A"/>
    <w:rsid w:val="00451D6E"/>
    <w:rsid w:val="00452339"/>
    <w:rsid w:val="004526EE"/>
    <w:rsid w:val="00452DE2"/>
    <w:rsid w:val="00453174"/>
    <w:rsid w:val="004531EF"/>
    <w:rsid w:val="00453593"/>
    <w:rsid w:val="004537E3"/>
    <w:rsid w:val="00453A0E"/>
    <w:rsid w:val="00453B58"/>
    <w:rsid w:val="00453C5D"/>
    <w:rsid w:val="00453D84"/>
    <w:rsid w:val="00454790"/>
    <w:rsid w:val="00454D46"/>
    <w:rsid w:val="00454EBA"/>
    <w:rsid w:val="0045503A"/>
    <w:rsid w:val="00455536"/>
    <w:rsid w:val="00455809"/>
    <w:rsid w:val="004559D4"/>
    <w:rsid w:val="00455A8C"/>
    <w:rsid w:val="004565A7"/>
    <w:rsid w:val="0045711A"/>
    <w:rsid w:val="0045798D"/>
    <w:rsid w:val="00457F93"/>
    <w:rsid w:val="004601F6"/>
    <w:rsid w:val="004603B6"/>
    <w:rsid w:val="004607E9"/>
    <w:rsid w:val="004609AA"/>
    <w:rsid w:val="00460A2D"/>
    <w:rsid w:val="00460B5F"/>
    <w:rsid w:val="00461092"/>
    <w:rsid w:val="00461846"/>
    <w:rsid w:val="00461980"/>
    <w:rsid w:val="00461EF6"/>
    <w:rsid w:val="004622A3"/>
    <w:rsid w:val="00462368"/>
    <w:rsid w:val="00462371"/>
    <w:rsid w:val="00462697"/>
    <w:rsid w:val="00463238"/>
    <w:rsid w:val="00463781"/>
    <w:rsid w:val="004638E5"/>
    <w:rsid w:val="004642E3"/>
    <w:rsid w:val="0046475D"/>
    <w:rsid w:val="00464943"/>
    <w:rsid w:val="0046499B"/>
    <w:rsid w:val="00464C84"/>
    <w:rsid w:val="00464FF9"/>
    <w:rsid w:val="004657FB"/>
    <w:rsid w:val="0046618B"/>
    <w:rsid w:val="00466440"/>
    <w:rsid w:val="00466530"/>
    <w:rsid w:val="004667EC"/>
    <w:rsid w:val="00466BD3"/>
    <w:rsid w:val="00466E43"/>
    <w:rsid w:val="0046737C"/>
    <w:rsid w:val="0046759D"/>
    <w:rsid w:val="0046773A"/>
    <w:rsid w:val="004679FB"/>
    <w:rsid w:val="00467ABB"/>
    <w:rsid w:val="00467CE4"/>
    <w:rsid w:val="00467EDA"/>
    <w:rsid w:val="00467EEE"/>
    <w:rsid w:val="00470474"/>
    <w:rsid w:val="0047057D"/>
    <w:rsid w:val="00471657"/>
    <w:rsid w:val="0047166E"/>
    <w:rsid w:val="00471B2A"/>
    <w:rsid w:val="00471E3D"/>
    <w:rsid w:val="00471F85"/>
    <w:rsid w:val="00472659"/>
    <w:rsid w:val="0047274C"/>
    <w:rsid w:val="004727BB"/>
    <w:rsid w:val="00473603"/>
    <w:rsid w:val="004736DE"/>
    <w:rsid w:val="00473A42"/>
    <w:rsid w:val="00473EE1"/>
    <w:rsid w:val="004741BF"/>
    <w:rsid w:val="00474504"/>
    <w:rsid w:val="0047466C"/>
    <w:rsid w:val="00474D4E"/>
    <w:rsid w:val="0047523B"/>
    <w:rsid w:val="00475398"/>
    <w:rsid w:val="00475565"/>
    <w:rsid w:val="00475FA7"/>
    <w:rsid w:val="004769BA"/>
    <w:rsid w:val="00476CD0"/>
    <w:rsid w:val="00477214"/>
    <w:rsid w:val="00477455"/>
    <w:rsid w:val="00477DF3"/>
    <w:rsid w:val="004801EC"/>
    <w:rsid w:val="00481358"/>
    <w:rsid w:val="00481DCC"/>
    <w:rsid w:val="004821CE"/>
    <w:rsid w:val="0048251A"/>
    <w:rsid w:val="004828A2"/>
    <w:rsid w:val="004833F0"/>
    <w:rsid w:val="004833FE"/>
    <w:rsid w:val="004838EE"/>
    <w:rsid w:val="004846E4"/>
    <w:rsid w:val="00484753"/>
    <w:rsid w:val="00484A0E"/>
    <w:rsid w:val="00484EB5"/>
    <w:rsid w:val="00485890"/>
    <w:rsid w:val="00485A15"/>
    <w:rsid w:val="00485C7C"/>
    <w:rsid w:val="00485FB9"/>
    <w:rsid w:val="0048607C"/>
    <w:rsid w:val="004866A5"/>
    <w:rsid w:val="004867FC"/>
    <w:rsid w:val="00486816"/>
    <w:rsid w:val="00486E82"/>
    <w:rsid w:val="004878B8"/>
    <w:rsid w:val="00487C21"/>
    <w:rsid w:val="0049035C"/>
    <w:rsid w:val="0049133E"/>
    <w:rsid w:val="0049165B"/>
    <w:rsid w:val="0049173A"/>
    <w:rsid w:val="00491A31"/>
    <w:rsid w:val="00491B34"/>
    <w:rsid w:val="00491C16"/>
    <w:rsid w:val="00491CFC"/>
    <w:rsid w:val="00491E44"/>
    <w:rsid w:val="00492534"/>
    <w:rsid w:val="00492811"/>
    <w:rsid w:val="00493043"/>
    <w:rsid w:val="00493FA7"/>
    <w:rsid w:val="00494243"/>
    <w:rsid w:val="00494358"/>
    <w:rsid w:val="00494533"/>
    <w:rsid w:val="00494835"/>
    <w:rsid w:val="00495C43"/>
    <w:rsid w:val="004969B2"/>
    <w:rsid w:val="004969DB"/>
    <w:rsid w:val="00497416"/>
    <w:rsid w:val="0049755A"/>
    <w:rsid w:val="00497A1B"/>
    <w:rsid w:val="00497F7B"/>
    <w:rsid w:val="004A023A"/>
    <w:rsid w:val="004A0842"/>
    <w:rsid w:val="004A09A2"/>
    <w:rsid w:val="004A0AED"/>
    <w:rsid w:val="004A1214"/>
    <w:rsid w:val="004A2147"/>
    <w:rsid w:val="004A2778"/>
    <w:rsid w:val="004A2A8D"/>
    <w:rsid w:val="004A3144"/>
    <w:rsid w:val="004A37FC"/>
    <w:rsid w:val="004A43DB"/>
    <w:rsid w:val="004A4421"/>
    <w:rsid w:val="004A4451"/>
    <w:rsid w:val="004A4569"/>
    <w:rsid w:val="004A4CD1"/>
    <w:rsid w:val="004A4FA7"/>
    <w:rsid w:val="004A51A9"/>
    <w:rsid w:val="004A55C1"/>
    <w:rsid w:val="004A57BB"/>
    <w:rsid w:val="004A611E"/>
    <w:rsid w:val="004A660E"/>
    <w:rsid w:val="004A6632"/>
    <w:rsid w:val="004A6F95"/>
    <w:rsid w:val="004A789E"/>
    <w:rsid w:val="004B0996"/>
    <w:rsid w:val="004B0B9B"/>
    <w:rsid w:val="004B0E01"/>
    <w:rsid w:val="004B0ED8"/>
    <w:rsid w:val="004B10C7"/>
    <w:rsid w:val="004B11D4"/>
    <w:rsid w:val="004B127E"/>
    <w:rsid w:val="004B1508"/>
    <w:rsid w:val="004B1917"/>
    <w:rsid w:val="004B1A45"/>
    <w:rsid w:val="004B1B6C"/>
    <w:rsid w:val="004B20DB"/>
    <w:rsid w:val="004B2566"/>
    <w:rsid w:val="004B2567"/>
    <w:rsid w:val="004B26CB"/>
    <w:rsid w:val="004B2A72"/>
    <w:rsid w:val="004B3029"/>
    <w:rsid w:val="004B3274"/>
    <w:rsid w:val="004B354D"/>
    <w:rsid w:val="004B3974"/>
    <w:rsid w:val="004B3C64"/>
    <w:rsid w:val="004B4032"/>
    <w:rsid w:val="004B46F4"/>
    <w:rsid w:val="004B4C42"/>
    <w:rsid w:val="004B4C57"/>
    <w:rsid w:val="004B4FFC"/>
    <w:rsid w:val="004B530C"/>
    <w:rsid w:val="004B5AF8"/>
    <w:rsid w:val="004B5DCB"/>
    <w:rsid w:val="004B5FE4"/>
    <w:rsid w:val="004B6366"/>
    <w:rsid w:val="004C0000"/>
    <w:rsid w:val="004C03DF"/>
    <w:rsid w:val="004C19BF"/>
    <w:rsid w:val="004C1ADD"/>
    <w:rsid w:val="004C1C38"/>
    <w:rsid w:val="004C1D53"/>
    <w:rsid w:val="004C1FFB"/>
    <w:rsid w:val="004C2056"/>
    <w:rsid w:val="004C278C"/>
    <w:rsid w:val="004C30DE"/>
    <w:rsid w:val="004C32CA"/>
    <w:rsid w:val="004C33C9"/>
    <w:rsid w:val="004C3461"/>
    <w:rsid w:val="004C36DF"/>
    <w:rsid w:val="004C3A82"/>
    <w:rsid w:val="004C425A"/>
    <w:rsid w:val="004C4D43"/>
    <w:rsid w:val="004C583C"/>
    <w:rsid w:val="004C5CCD"/>
    <w:rsid w:val="004C5EF8"/>
    <w:rsid w:val="004C6DD1"/>
    <w:rsid w:val="004C6DE7"/>
    <w:rsid w:val="004C7066"/>
    <w:rsid w:val="004C7502"/>
    <w:rsid w:val="004D0717"/>
    <w:rsid w:val="004D07FE"/>
    <w:rsid w:val="004D1E14"/>
    <w:rsid w:val="004D2752"/>
    <w:rsid w:val="004D27B6"/>
    <w:rsid w:val="004D27BE"/>
    <w:rsid w:val="004D2D70"/>
    <w:rsid w:val="004D3D24"/>
    <w:rsid w:val="004D4129"/>
    <w:rsid w:val="004D4B62"/>
    <w:rsid w:val="004D547D"/>
    <w:rsid w:val="004D5BAC"/>
    <w:rsid w:val="004D6B36"/>
    <w:rsid w:val="004D7AAA"/>
    <w:rsid w:val="004D7B20"/>
    <w:rsid w:val="004D7C46"/>
    <w:rsid w:val="004D7E17"/>
    <w:rsid w:val="004E05A1"/>
    <w:rsid w:val="004E0628"/>
    <w:rsid w:val="004E0A2F"/>
    <w:rsid w:val="004E0B49"/>
    <w:rsid w:val="004E0EB9"/>
    <w:rsid w:val="004E18AA"/>
    <w:rsid w:val="004E1A08"/>
    <w:rsid w:val="004E1B26"/>
    <w:rsid w:val="004E21E5"/>
    <w:rsid w:val="004E2454"/>
    <w:rsid w:val="004E2B5B"/>
    <w:rsid w:val="004E2D3B"/>
    <w:rsid w:val="004E2D72"/>
    <w:rsid w:val="004E35BC"/>
    <w:rsid w:val="004E35D1"/>
    <w:rsid w:val="004E36EE"/>
    <w:rsid w:val="004E426B"/>
    <w:rsid w:val="004E44B2"/>
    <w:rsid w:val="004E4FC2"/>
    <w:rsid w:val="004E5632"/>
    <w:rsid w:val="004E6207"/>
    <w:rsid w:val="004E6379"/>
    <w:rsid w:val="004E709E"/>
    <w:rsid w:val="004E7A61"/>
    <w:rsid w:val="004E7AC0"/>
    <w:rsid w:val="004E7B6B"/>
    <w:rsid w:val="004E7EC0"/>
    <w:rsid w:val="004F0392"/>
    <w:rsid w:val="004F0F2D"/>
    <w:rsid w:val="004F11DE"/>
    <w:rsid w:val="004F1C8D"/>
    <w:rsid w:val="004F28C0"/>
    <w:rsid w:val="004F2B6A"/>
    <w:rsid w:val="004F3743"/>
    <w:rsid w:val="004F3B57"/>
    <w:rsid w:val="004F3CBB"/>
    <w:rsid w:val="004F40EF"/>
    <w:rsid w:val="004F430E"/>
    <w:rsid w:val="004F4682"/>
    <w:rsid w:val="004F4812"/>
    <w:rsid w:val="004F4969"/>
    <w:rsid w:val="004F5148"/>
    <w:rsid w:val="004F5398"/>
    <w:rsid w:val="004F56C1"/>
    <w:rsid w:val="004F56CE"/>
    <w:rsid w:val="004F5B6C"/>
    <w:rsid w:val="004F5F40"/>
    <w:rsid w:val="004F6C60"/>
    <w:rsid w:val="004F7265"/>
    <w:rsid w:val="004F742E"/>
    <w:rsid w:val="004F751A"/>
    <w:rsid w:val="004F7964"/>
    <w:rsid w:val="004F7E4F"/>
    <w:rsid w:val="00500839"/>
    <w:rsid w:val="00500C3D"/>
    <w:rsid w:val="005012B2"/>
    <w:rsid w:val="005018CF"/>
    <w:rsid w:val="00501AD3"/>
    <w:rsid w:val="00501AE8"/>
    <w:rsid w:val="00501F58"/>
    <w:rsid w:val="005023D9"/>
    <w:rsid w:val="00502712"/>
    <w:rsid w:val="00502955"/>
    <w:rsid w:val="005030B5"/>
    <w:rsid w:val="005032AF"/>
    <w:rsid w:val="00503631"/>
    <w:rsid w:val="00503729"/>
    <w:rsid w:val="0050399D"/>
    <w:rsid w:val="0050457B"/>
    <w:rsid w:val="005050B3"/>
    <w:rsid w:val="0050529F"/>
    <w:rsid w:val="00505325"/>
    <w:rsid w:val="005060F9"/>
    <w:rsid w:val="0050610B"/>
    <w:rsid w:val="005061AC"/>
    <w:rsid w:val="00506424"/>
    <w:rsid w:val="00506BA7"/>
    <w:rsid w:val="00506D51"/>
    <w:rsid w:val="00506E09"/>
    <w:rsid w:val="00507084"/>
    <w:rsid w:val="00507489"/>
    <w:rsid w:val="0050754D"/>
    <w:rsid w:val="005077A2"/>
    <w:rsid w:val="00507A90"/>
    <w:rsid w:val="00507CD2"/>
    <w:rsid w:val="00507F0C"/>
    <w:rsid w:val="00510797"/>
    <w:rsid w:val="00511DB7"/>
    <w:rsid w:val="00512194"/>
    <w:rsid w:val="0051280A"/>
    <w:rsid w:val="005129CE"/>
    <w:rsid w:val="0051309E"/>
    <w:rsid w:val="005130C7"/>
    <w:rsid w:val="00513244"/>
    <w:rsid w:val="00513486"/>
    <w:rsid w:val="0051354C"/>
    <w:rsid w:val="0051356A"/>
    <w:rsid w:val="00513BF3"/>
    <w:rsid w:val="00514698"/>
    <w:rsid w:val="005148AC"/>
    <w:rsid w:val="00515202"/>
    <w:rsid w:val="00515456"/>
    <w:rsid w:val="00515732"/>
    <w:rsid w:val="005157DE"/>
    <w:rsid w:val="005157EE"/>
    <w:rsid w:val="00515932"/>
    <w:rsid w:val="00515F3B"/>
    <w:rsid w:val="005160FD"/>
    <w:rsid w:val="00516230"/>
    <w:rsid w:val="005167B5"/>
    <w:rsid w:val="005168A4"/>
    <w:rsid w:val="00516AE1"/>
    <w:rsid w:val="00516D2D"/>
    <w:rsid w:val="00517153"/>
    <w:rsid w:val="00517681"/>
    <w:rsid w:val="005176C7"/>
    <w:rsid w:val="00520D42"/>
    <w:rsid w:val="00520D5F"/>
    <w:rsid w:val="00521551"/>
    <w:rsid w:val="005215FC"/>
    <w:rsid w:val="00521712"/>
    <w:rsid w:val="00521B37"/>
    <w:rsid w:val="00521C17"/>
    <w:rsid w:val="0052220C"/>
    <w:rsid w:val="005227D5"/>
    <w:rsid w:val="005229BF"/>
    <w:rsid w:val="00522ACC"/>
    <w:rsid w:val="00522BD1"/>
    <w:rsid w:val="00522F0F"/>
    <w:rsid w:val="00523139"/>
    <w:rsid w:val="005238B1"/>
    <w:rsid w:val="0052394D"/>
    <w:rsid w:val="00524114"/>
    <w:rsid w:val="00524315"/>
    <w:rsid w:val="0052502C"/>
    <w:rsid w:val="00525757"/>
    <w:rsid w:val="00526DF9"/>
    <w:rsid w:val="00526EDD"/>
    <w:rsid w:val="005275B7"/>
    <w:rsid w:val="00527A1B"/>
    <w:rsid w:val="00527ADA"/>
    <w:rsid w:val="00527AFE"/>
    <w:rsid w:val="00527C49"/>
    <w:rsid w:val="00527F44"/>
    <w:rsid w:val="0053039E"/>
    <w:rsid w:val="00530401"/>
    <w:rsid w:val="005311E6"/>
    <w:rsid w:val="00532523"/>
    <w:rsid w:val="00532744"/>
    <w:rsid w:val="00532779"/>
    <w:rsid w:val="0053297C"/>
    <w:rsid w:val="00532E71"/>
    <w:rsid w:val="0053392A"/>
    <w:rsid w:val="005340F6"/>
    <w:rsid w:val="0053436D"/>
    <w:rsid w:val="0053450C"/>
    <w:rsid w:val="005345BE"/>
    <w:rsid w:val="005348F6"/>
    <w:rsid w:val="005349C8"/>
    <w:rsid w:val="00535632"/>
    <w:rsid w:val="00535AA8"/>
    <w:rsid w:val="00536460"/>
    <w:rsid w:val="005373D1"/>
    <w:rsid w:val="005376F2"/>
    <w:rsid w:val="00537D59"/>
    <w:rsid w:val="0054023C"/>
    <w:rsid w:val="005405C7"/>
    <w:rsid w:val="005409FB"/>
    <w:rsid w:val="00540AD7"/>
    <w:rsid w:val="0054108A"/>
    <w:rsid w:val="005411BB"/>
    <w:rsid w:val="00541368"/>
    <w:rsid w:val="00541482"/>
    <w:rsid w:val="00541900"/>
    <w:rsid w:val="005421A1"/>
    <w:rsid w:val="00542388"/>
    <w:rsid w:val="0054287A"/>
    <w:rsid w:val="00542B6B"/>
    <w:rsid w:val="00542E0C"/>
    <w:rsid w:val="00543299"/>
    <w:rsid w:val="005436CE"/>
    <w:rsid w:val="00543A12"/>
    <w:rsid w:val="00543EC8"/>
    <w:rsid w:val="00544423"/>
    <w:rsid w:val="005447FA"/>
    <w:rsid w:val="00545305"/>
    <w:rsid w:val="00545600"/>
    <w:rsid w:val="005461B3"/>
    <w:rsid w:val="005467C2"/>
    <w:rsid w:val="0054702D"/>
    <w:rsid w:val="005470D3"/>
    <w:rsid w:val="00547A99"/>
    <w:rsid w:val="00550AA8"/>
    <w:rsid w:val="005512E5"/>
    <w:rsid w:val="00551582"/>
    <w:rsid w:val="005516DD"/>
    <w:rsid w:val="0055174E"/>
    <w:rsid w:val="00551916"/>
    <w:rsid w:val="0055230A"/>
    <w:rsid w:val="00552412"/>
    <w:rsid w:val="00552559"/>
    <w:rsid w:val="00552CA0"/>
    <w:rsid w:val="005530C1"/>
    <w:rsid w:val="00553477"/>
    <w:rsid w:val="0055381E"/>
    <w:rsid w:val="00553D16"/>
    <w:rsid w:val="00553DEE"/>
    <w:rsid w:val="00553ED8"/>
    <w:rsid w:val="00554101"/>
    <w:rsid w:val="00554374"/>
    <w:rsid w:val="0055479E"/>
    <w:rsid w:val="00554916"/>
    <w:rsid w:val="00554BDA"/>
    <w:rsid w:val="00554D17"/>
    <w:rsid w:val="0055504D"/>
    <w:rsid w:val="00555304"/>
    <w:rsid w:val="00555BA5"/>
    <w:rsid w:val="00556241"/>
    <w:rsid w:val="005562D1"/>
    <w:rsid w:val="0055689B"/>
    <w:rsid w:val="00556919"/>
    <w:rsid w:val="00556982"/>
    <w:rsid w:val="00556AFB"/>
    <w:rsid w:val="00556BAB"/>
    <w:rsid w:val="00557542"/>
    <w:rsid w:val="00557664"/>
    <w:rsid w:val="0055795F"/>
    <w:rsid w:val="00557995"/>
    <w:rsid w:val="00560FD9"/>
    <w:rsid w:val="005613F4"/>
    <w:rsid w:val="00561ED5"/>
    <w:rsid w:val="00562E8A"/>
    <w:rsid w:val="00563039"/>
    <w:rsid w:val="0056362A"/>
    <w:rsid w:val="005637F5"/>
    <w:rsid w:val="00563959"/>
    <w:rsid w:val="00563A18"/>
    <w:rsid w:val="00564D6F"/>
    <w:rsid w:val="005652E4"/>
    <w:rsid w:val="00565386"/>
    <w:rsid w:val="005654D2"/>
    <w:rsid w:val="005655EA"/>
    <w:rsid w:val="00565AF6"/>
    <w:rsid w:val="00565C4A"/>
    <w:rsid w:val="00565D99"/>
    <w:rsid w:val="005667A0"/>
    <w:rsid w:val="00566CB2"/>
    <w:rsid w:val="00567983"/>
    <w:rsid w:val="00567FD3"/>
    <w:rsid w:val="00570013"/>
    <w:rsid w:val="0057031A"/>
    <w:rsid w:val="00570847"/>
    <w:rsid w:val="0057099C"/>
    <w:rsid w:val="00571024"/>
    <w:rsid w:val="00571544"/>
    <w:rsid w:val="00571882"/>
    <w:rsid w:val="00571FB9"/>
    <w:rsid w:val="00572048"/>
    <w:rsid w:val="005721EA"/>
    <w:rsid w:val="0057259C"/>
    <w:rsid w:val="00572C86"/>
    <w:rsid w:val="00573759"/>
    <w:rsid w:val="00574212"/>
    <w:rsid w:val="00574807"/>
    <w:rsid w:val="00575948"/>
    <w:rsid w:val="00575D83"/>
    <w:rsid w:val="00575FC7"/>
    <w:rsid w:val="00576505"/>
    <w:rsid w:val="005766FC"/>
    <w:rsid w:val="00576944"/>
    <w:rsid w:val="00576BAE"/>
    <w:rsid w:val="00577041"/>
    <w:rsid w:val="00577083"/>
    <w:rsid w:val="005772FC"/>
    <w:rsid w:val="00577696"/>
    <w:rsid w:val="00577A2D"/>
    <w:rsid w:val="0058027B"/>
    <w:rsid w:val="00580414"/>
    <w:rsid w:val="0058076F"/>
    <w:rsid w:val="00580A78"/>
    <w:rsid w:val="00580F97"/>
    <w:rsid w:val="0058155E"/>
    <w:rsid w:val="00581F01"/>
    <w:rsid w:val="00581FAE"/>
    <w:rsid w:val="005821CF"/>
    <w:rsid w:val="00582C97"/>
    <w:rsid w:val="00583147"/>
    <w:rsid w:val="0058396B"/>
    <w:rsid w:val="00583993"/>
    <w:rsid w:val="00583DB0"/>
    <w:rsid w:val="0058414B"/>
    <w:rsid w:val="00584FB3"/>
    <w:rsid w:val="005857C9"/>
    <w:rsid w:val="0058598C"/>
    <w:rsid w:val="00585B4B"/>
    <w:rsid w:val="00585F33"/>
    <w:rsid w:val="0058630E"/>
    <w:rsid w:val="005866BD"/>
    <w:rsid w:val="0058675A"/>
    <w:rsid w:val="005868EA"/>
    <w:rsid w:val="00586AC7"/>
    <w:rsid w:val="00586F88"/>
    <w:rsid w:val="00586FBE"/>
    <w:rsid w:val="00587036"/>
    <w:rsid w:val="005878EA"/>
    <w:rsid w:val="00590054"/>
    <w:rsid w:val="005900BB"/>
    <w:rsid w:val="00590686"/>
    <w:rsid w:val="00590768"/>
    <w:rsid w:val="005908ED"/>
    <w:rsid w:val="0059090B"/>
    <w:rsid w:val="00590E52"/>
    <w:rsid w:val="005910A8"/>
    <w:rsid w:val="00591262"/>
    <w:rsid w:val="0059168A"/>
    <w:rsid w:val="00591CEE"/>
    <w:rsid w:val="00591EB9"/>
    <w:rsid w:val="005922CC"/>
    <w:rsid w:val="0059284B"/>
    <w:rsid w:val="00592C3A"/>
    <w:rsid w:val="005930ED"/>
    <w:rsid w:val="0059357D"/>
    <w:rsid w:val="005936DA"/>
    <w:rsid w:val="00593B09"/>
    <w:rsid w:val="00593C04"/>
    <w:rsid w:val="00593E92"/>
    <w:rsid w:val="0059497B"/>
    <w:rsid w:val="00594B4E"/>
    <w:rsid w:val="00594EB4"/>
    <w:rsid w:val="00594FFB"/>
    <w:rsid w:val="0059538D"/>
    <w:rsid w:val="00595866"/>
    <w:rsid w:val="00595D04"/>
    <w:rsid w:val="00596169"/>
    <w:rsid w:val="00596AFC"/>
    <w:rsid w:val="00597332"/>
    <w:rsid w:val="00597AE2"/>
    <w:rsid w:val="00597E66"/>
    <w:rsid w:val="00597EDB"/>
    <w:rsid w:val="005A0458"/>
    <w:rsid w:val="005A0786"/>
    <w:rsid w:val="005A0F37"/>
    <w:rsid w:val="005A152A"/>
    <w:rsid w:val="005A1B81"/>
    <w:rsid w:val="005A1C73"/>
    <w:rsid w:val="005A218D"/>
    <w:rsid w:val="005A2A7B"/>
    <w:rsid w:val="005A2EBC"/>
    <w:rsid w:val="005A2F06"/>
    <w:rsid w:val="005A34E0"/>
    <w:rsid w:val="005A3805"/>
    <w:rsid w:val="005A3FFB"/>
    <w:rsid w:val="005A404B"/>
    <w:rsid w:val="005A4389"/>
    <w:rsid w:val="005A4776"/>
    <w:rsid w:val="005A4E93"/>
    <w:rsid w:val="005A56BD"/>
    <w:rsid w:val="005A582F"/>
    <w:rsid w:val="005A59A9"/>
    <w:rsid w:val="005A6ACD"/>
    <w:rsid w:val="005A775A"/>
    <w:rsid w:val="005A7A03"/>
    <w:rsid w:val="005A7A1E"/>
    <w:rsid w:val="005A7B19"/>
    <w:rsid w:val="005A7D1C"/>
    <w:rsid w:val="005B07AB"/>
    <w:rsid w:val="005B1BA4"/>
    <w:rsid w:val="005B1E37"/>
    <w:rsid w:val="005B262F"/>
    <w:rsid w:val="005B2C34"/>
    <w:rsid w:val="005B3284"/>
    <w:rsid w:val="005B32E0"/>
    <w:rsid w:val="005B3381"/>
    <w:rsid w:val="005B3D9D"/>
    <w:rsid w:val="005B3E3B"/>
    <w:rsid w:val="005B4168"/>
    <w:rsid w:val="005B48D9"/>
    <w:rsid w:val="005B4F21"/>
    <w:rsid w:val="005B535E"/>
    <w:rsid w:val="005B5574"/>
    <w:rsid w:val="005B5762"/>
    <w:rsid w:val="005B5778"/>
    <w:rsid w:val="005B5AF5"/>
    <w:rsid w:val="005B5F98"/>
    <w:rsid w:val="005B633C"/>
    <w:rsid w:val="005B6985"/>
    <w:rsid w:val="005C00F8"/>
    <w:rsid w:val="005C0B01"/>
    <w:rsid w:val="005C0EF2"/>
    <w:rsid w:val="005C12AF"/>
    <w:rsid w:val="005C12DB"/>
    <w:rsid w:val="005C145E"/>
    <w:rsid w:val="005C161B"/>
    <w:rsid w:val="005C1BCC"/>
    <w:rsid w:val="005C1D2A"/>
    <w:rsid w:val="005C1D5E"/>
    <w:rsid w:val="005C23A9"/>
    <w:rsid w:val="005C2BFA"/>
    <w:rsid w:val="005C2C5F"/>
    <w:rsid w:val="005C3599"/>
    <w:rsid w:val="005C3A0D"/>
    <w:rsid w:val="005C4A49"/>
    <w:rsid w:val="005C50CD"/>
    <w:rsid w:val="005C5102"/>
    <w:rsid w:val="005C57B0"/>
    <w:rsid w:val="005C5B21"/>
    <w:rsid w:val="005C5F7A"/>
    <w:rsid w:val="005C67CA"/>
    <w:rsid w:val="005C692E"/>
    <w:rsid w:val="005C6BEC"/>
    <w:rsid w:val="005C6C1F"/>
    <w:rsid w:val="005C6F9E"/>
    <w:rsid w:val="005C7E72"/>
    <w:rsid w:val="005D02A5"/>
    <w:rsid w:val="005D0410"/>
    <w:rsid w:val="005D0571"/>
    <w:rsid w:val="005D0F92"/>
    <w:rsid w:val="005D15E1"/>
    <w:rsid w:val="005D1634"/>
    <w:rsid w:val="005D2656"/>
    <w:rsid w:val="005D2764"/>
    <w:rsid w:val="005D2C71"/>
    <w:rsid w:val="005D2D05"/>
    <w:rsid w:val="005D2DAA"/>
    <w:rsid w:val="005D2F3F"/>
    <w:rsid w:val="005D3028"/>
    <w:rsid w:val="005D3138"/>
    <w:rsid w:val="005D3363"/>
    <w:rsid w:val="005D34BE"/>
    <w:rsid w:val="005D358A"/>
    <w:rsid w:val="005D3624"/>
    <w:rsid w:val="005D39FB"/>
    <w:rsid w:val="005D3F8B"/>
    <w:rsid w:val="005D477F"/>
    <w:rsid w:val="005D4786"/>
    <w:rsid w:val="005D4ADD"/>
    <w:rsid w:val="005D58D3"/>
    <w:rsid w:val="005D6CF5"/>
    <w:rsid w:val="005D6F5E"/>
    <w:rsid w:val="005D72B0"/>
    <w:rsid w:val="005E0016"/>
    <w:rsid w:val="005E0823"/>
    <w:rsid w:val="005E1120"/>
    <w:rsid w:val="005E229C"/>
    <w:rsid w:val="005E2419"/>
    <w:rsid w:val="005E2994"/>
    <w:rsid w:val="005E2B49"/>
    <w:rsid w:val="005E2F34"/>
    <w:rsid w:val="005E3703"/>
    <w:rsid w:val="005E3D60"/>
    <w:rsid w:val="005E4145"/>
    <w:rsid w:val="005E45AB"/>
    <w:rsid w:val="005E49F2"/>
    <w:rsid w:val="005E4E49"/>
    <w:rsid w:val="005E5505"/>
    <w:rsid w:val="005E55A3"/>
    <w:rsid w:val="005E570B"/>
    <w:rsid w:val="005E5D4F"/>
    <w:rsid w:val="005E62F5"/>
    <w:rsid w:val="005E6337"/>
    <w:rsid w:val="005E6B3F"/>
    <w:rsid w:val="005E70E1"/>
    <w:rsid w:val="005E7302"/>
    <w:rsid w:val="005E7958"/>
    <w:rsid w:val="005E7A61"/>
    <w:rsid w:val="005F014F"/>
    <w:rsid w:val="005F0268"/>
    <w:rsid w:val="005F0933"/>
    <w:rsid w:val="005F0C5C"/>
    <w:rsid w:val="005F0DD1"/>
    <w:rsid w:val="005F0DD5"/>
    <w:rsid w:val="005F1AC2"/>
    <w:rsid w:val="005F2A74"/>
    <w:rsid w:val="005F2DF1"/>
    <w:rsid w:val="005F32F3"/>
    <w:rsid w:val="005F3382"/>
    <w:rsid w:val="005F356A"/>
    <w:rsid w:val="005F3A94"/>
    <w:rsid w:val="005F3C5C"/>
    <w:rsid w:val="005F3F89"/>
    <w:rsid w:val="005F4093"/>
    <w:rsid w:val="005F423A"/>
    <w:rsid w:val="005F4B15"/>
    <w:rsid w:val="005F4D09"/>
    <w:rsid w:val="005F5221"/>
    <w:rsid w:val="005F558D"/>
    <w:rsid w:val="005F5A2E"/>
    <w:rsid w:val="005F5CC0"/>
    <w:rsid w:val="005F6313"/>
    <w:rsid w:val="005F6391"/>
    <w:rsid w:val="005F63DF"/>
    <w:rsid w:val="005F649C"/>
    <w:rsid w:val="005F6542"/>
    <w:rsid w:val="005F6ECF"/>
    <w:rsid w:val="005F768B"/>
    <w:rsid w:val="005F7F2A"/>
    <w:rsid w:val="00600016"/>
    <w:rsid w:val="0060077E"/>
    <w:rsid w:val="00600C4F"/>
    <w:rsid w:val="00600DEA"/>
    <w:rsid w:val="0060192B"/>
    <w:rsid w:val="00604676"/>
    <w:rsid w:val="0060493D"/>
    <w:rsid w:val="00604BDC"/>
    <w:rsid w:val="00604CF9"/>
    <w:rsid w:val="006056FD"/>
    <w:rsid w:val="00605A0C"/>
    <w:rsid w:val="00605B10"/>
    <w:rsid w:val="00606874"/>
    <w:rsid w:val="006070BA"/>
    <w:rsid w:val="00607EA1"/>
    <w:rsid w:val="00610014"/>
    <w:rsid w:val="00610A8D"/>
    <w:rsid w:val="00610C0C"/>
    <w:rsid w:val="00610D43"/>
    <w:rsid w:val="00611791"/>
    <w:rsid w:val="006118BE"/>
    <w:rsid w:val="00611B02"/>
    <w:rsid w:val="006125A3"/>
    <w:rsid w:val="00612724"/>
    <w:rsid w:val="0061297A"/>
    <w:rsid w:val="00612BBF"/>
    <w:rsid w:val="00613104"/>
    <w:rsid w:val="00613332"/>
    <w:rsid w:val="00613415"/>
    <w:rsid w:val="00613A55"/>
    <w:rsid w:val="00613C3B"/>
    <w:rsid w:val="00613C6E"/>
    <w:rsid w:val="00613DAF"/>
    <w:rsid w:val="00614CD8"/>
    <w:rsid w:val="00615C91"/>
    <w:rsid w:val="0061687D"/>
    <w:rsid w:val="0061702D"/>
    <w:rsid w:val="00617AA2"/>
    <w:rsid w:val="00620473"/>
    <w:rsid w:val="00620F80"/>
    <w:rsid w:val="0062164B"/>
    <w:rsid w:val="00621B7A"/>
    <w:rsid w:val="00621DDF"/>
    <w:rsid w:val="00621DE1"/>
    <w:rsid w:val="00622A2E"/>
    <w:rsid w:val="00622E86"/>
    <w:rsid w:val="00622EC1"/>
    <w:rsid w:val="006232BD"/>
    <w:rsid w:val="00623443"/>
    <w:rsid w:val="00623719"/>
    <w:rsid w:val="00623967"/>
    <w:rsid w:val="00623A2B"/>
    <w:rsid w:val="00623D98"/>
    <w:rsid w:val="00624190"/>
    <w:rsid w:val="006242C8"/>
    <w:rsid w:val="0062462E"/>
    <w:rsid w:val="006248FD"/>
    <w:rsid w:val="00624E84"/>
    <w:rsid w:val="00625AF3"/>
    <w:rsid w:val="006264B2"/>
    <w:rsid w:val="006267E7"/>
    <w:rsid w:val="00626D21"/>
    <w:rsid w:val="00627DDB"/>
    <w:rsid w:val="006304E6"/>
    <w:rsid w:val="00630849"/>
    <w:rsid w:val="00630BC3"/>
    <w:rsid w:val="00630BF8"/>
    <w:rsid w:val="006314AF"/>
    <w:rsid w:val="00631CF8"/>
    <w:rsid w:val="00632593"/>
    <w:rsid w:val="00632BA8"/>
    <w:rsid w:val="00632F1C"/>
    <w:rsid w:val="00633480"/>
    <w:rsid w:val="0063386A"/>
    <w:rsid w:val="006338A4"/>
    <w:rsid w:val="006341EC"/>
    <w:rsid w:val="006347C0"/>
    <w:rsid w:val="00634EBF"/>
    <w:rsid w:val="0063502C"/>
    <w:rsid w:val="00635033"/>
    <w:rsid w:val="006359D4"/>
    <w:rsid w:val="00635BC0"/>
    <w:rsid w:val="006360F3"/>
    <w:rsid w:val="00636CC6"/>
    <w:rsid w:val="00636FA7"/>
    <w:rsid w:val="006379C9"/>
    <w:rsid w:val="00637BF0"/>
    <w:rsid w:val="006400E0"/>
    <w:rsid w:val="00640248"/>
    <w:rsid w:val="006402A6"/>
    <w:rsid w:val="006403B8"/>
    <w:rsid w:val="00640684"/>
    <w:rsid w:val="006408E1"/>
    <w:rsid w:val="00640C02"/>
    <w:rsid w:val="00641790"/>
    <w:rsid w:val="0064265D"/>
    <w:rsid w:val="0064297C"/>
    <w:rsid w:val="00642AEA"/>
    <w:rsid w:val="00642C16"/>
    <w:rsid w:val="00642C7C"/>
    <w:rsid w:val="0064316A"/>
    <w:rsid w:val="006439F7"/>
    <w:rsid w:val="00643BBE"/>
    <w:rsid w:val="00643D73"/>
    <w:rsid w:val="00644148"/>
    <w:rsid w:val="006442AF"/>
    <w:rsid w:val="00644920"/>
    <w:rsid w:val="006454B2"/>
    <w:rsid w:val="00645752"/>
    <w:rsid w:val="0064608B"/>
    <w:rsid w:val="00646BF7"/>
    <w:rsid w:val="00646D6C"/>
    <w:rsid w:val="00646F35"/>
    <w:rsid w:val="0064787A"/>
    <w:rsid w:val="00647983"/>
    <w:rsid w:val="00647AC9"/>
    <w:rsid w:val="00650193"/>
    <w:rsid w:val="0065065B"/>
    <w:rsid w:val="006506AF"/>
    <w:rsid w:val="006513B9"/>
    <w:rsid w:val="00651697"/>
    <w:rsid w:val="00651723"/>
    <w:rsid w:val="00651ACB"/>
    <w:rsid w:val="00651B51"/>
    <w:rsid w:val="006521CF"/>
    <w:rsid w:val="006525F5"/>
    <w:rsid w:val="00652CE3"/>
    <w:rsid w:val="00652D1A"/>
    <w:rsid w:val="006539CD"/>
    <w:rsid w:val="00653C51"/>
    <w:rsid w:val="0065458E"/>
    <w:rsid w:val="006549CE"/>
    <w:rsid w:val="00654A99"/>
    <w:rsid w:val="00655637"/>
    <w:rsid w:val="006556DA"/>
    <w:rsid w:val="006557A6"/>
    <w:rsid w:val="00655C18"/>
    <w:rsid w:val="00656B82"/>
    <w:rsid w:val="0065719D"/>
    <w:rsid w:val="006573BD"/>
    <w:rsid w:val="006603A4"/>
    <w:rsid w:val="00660585"/>
    <w:rsid w:val="00661FE1"/>
    <w:rsid w:val="00662195"/>
    <w:rsid w:val="00662785"/>
    <w:rsid w:val="00662CD4"/>
    <w:rsid w:val="00662F29"/>
    <w:rsid w:val="006632EA"/>
    <w:rsid w:val="00663678"/>
    <w:rsid w:val="00663DA9"/>
    <w:rsid w:val="00664424"/>
    <w:rsid w:val="006649D6"/>
    <w:rsid w:val="00664E9E"/>
    <w:rsid w:val="00665585"/>
    <w:rsid w:val="00665A95"/>
    <w:rsid w:val="00665B46"/>
    <w:rsid w:val="006663AE"/>
    <w:rsid w:val="006665DF"/>
    <w:rsid w:val="006667BA"/>
    <w:rsid w:val="00666E15"/>
    <w:rsid w:val="006670BB"/>
    <w:rsid w:val="00670658"/>
    <w:rsid w:val="006711BA"/>
    <w:rsid w:val="00671478"/>
    <w:rsid w:val="00671993"/>
    <w:rsid w:val="006724D7"/>
    <w:rsid w:val="00672790"/>
    <w:rsid w:val="00672F64"/>
    <w:rsid w:val="006730EF"/>
    <w:rsid w:val="0067362C"/>
    <w:rsid w:val="006736CA"/>
    <w:rsid w:val="00673735"/>
    <w:rsid w:val="00673770"/>
    <w:rsid w:val="0067489B"/>
    <w:rsid w:val="00674BAE"/>
    <w:rsid w:val="00675850"/>
    <w:rsid w:val="00675D3F"/>
    <w:rsid w:val="00675E5B"/>
    <w:rsid w:val="00675FD5"/>
    <w:rsid w:val="006760C4"/>
    <w:rsid w:val="006760FC"/>
    <w:rsid w:val="0067657C"/>
    <w:rsid w:val="006767A4"/>
    <w:rsid w:val="006770BE"/>
    <w:rsid w:val="0067713B"/>
    <w:rsid w:val="0067799A"/>
    <w:rsid w:val="00680008"/>
    <w:rsid w:val="006808E4"/>
    <w:rsid w:val="00680D6E"/>
    <w:rsid w:val="00680D90"/>
    <w:rsid w:val="00681D88"/>
    <w:rsid w:val="00681ECD"/>
    <w:rsid w:val="00682B0E"/>
    <w:rsid w:val="00682FEE"/>
    <w:rsid w:val="00683304"/>
    <w:rsid w:val="00683325"/>
    <w:rsid w:val="00683382"/>
    <w:rsid w:val="00683947"/>
    <w:rsid w:val="00683D23"/>
    <w:rsid w:val="00683E9B"/>
    <w:rsid w:val="006846D6"/>
    <w:rsid w:val="00684816"/>
    <w:rsid w:val="006848BE"/>
    <w:rsid w:val="00684D2D"/>
    <w:rsid w:val="00684FBA"/>
    <w:rsid w:val="0068503D"/>
    <w:rsid w:val="00685243"/>
    <w:rsid w:val="00685A33"/>
    <w:rsid w:val="00685BF9"/>
    <w:rsid w:val="00686513"/>
    <w:rsid w:val="00686D0B"/>
    <w:rsid w:val="00686DCD"/>
    <w:rsid w:val="006870A3"/>
    <w:rsid w:val="0068736B"/>
    <w:rsid w:val="00687574"/>
    <w:rsid w:val="006904D3"/>
    <w:rsid w:val="00690C5A"/>
    <w:rsid w:val="00690DA6"/>
    <w:rsid w:val="00691083"/>
    <w:rsid w:val="0069136E"/>
    <w:rsid w:val="006917F2"/>
    <w:rsid w:val="00691A50"/>
    <w:rsid w:val="00691BD3"/>
    <w:rsid w:val="00691DA4"/>
    <w:rsid w:val="00692175"/>
    <w:rsid w:val="006921BB"/>
    <w:rsid w:val="00692449"/>
    <w:rsid w:val="00692879"/>
    <w:rsid w:val="00693494"/>
    <w:rsid w:val="00693D3C"/>
    <w:rsid w:val="00694ADF"/>
    <w:rsid w:val="00694E0D"/>
    <w:rsid w:val="00694EBE"/>
    <w:rsid w:val="0069518F"/>
    <w:rsid w:val="00695314"/>
    <w:rsid w:val="00695EFA"/>
    <w:rsid w:val="006961EB"/>
    <w:rsid w:val="00696392"/>
    <w:rsid w:val="006967D3"/>
    <w:rsid w:val="006975AD"/>
    <w:rsid w:val="00697646"/>
    <w:rsid w:val="00697CF2"/>
    <w:rsid w:val="00697F70"/>
    <w:rsid w:val="006A0102"/>
    <w:rsid w:val="006A0133"/>
    <w:rsid w:val="006A01B6"/>
    <w:rsid w:val="006A0651"/>
    <w:rsid w:val="006A0DDA"/>
    <w:rsid w:val="006A198C"/>
    <w:rsid w:val="006A21E4"/>
    <w:rsid w:val="006A227F"/>
    <w:rsid w:val="006A23E2"/>
    <w:rsid w:val="006A25C8"/>
    <w:rsid w:val="006A2833"/>
    <w:rsid w:val="006A2864"/>
    <w:rsid w:val="006A298C"/>
    <w:rsid w:val="006A426E"/>
    <w:rsid w:val="006A4B80"/>
    <w:rsid w:val="006A5494"/>
    <w:rsid w:val="006A587D"/>
    <w:rsid w:val="006A6A63"/>
    <w:rsid w:val="006A7C63"/>
    <w:rsid w:val="006B022D"/>
    <w:rsid w:val="006B05BF"/>
    <w:rsid w:val="006B06A2"/>
    <w:rsid w:val="006B0C4C"/>
    <w:rsid w:val="006B12D5"/>
    <w:rsid w:val="006B152C"/>
    <w:rsid w:val="006B20B4"/>
    <w:rsid w:val="006B21F2"/>
    <w:rsid w:val="006B2A59"/>
    <w:rsid w:val="006B3BD2"/>
    <w:rsid w:val="006B3CF4"/>
    <w:rsid w:val="006B3E2E"/>
    <w:rsid w:val="006B47FD"/>
    <w:rsid w:val="006B49EB"/>
    <w:rsid w:val="006B4B4F"/>
    <w:rsid w:val="006B4E29"/>
    <w:rsid w:val="006B5813"/>
    <w:rsid w:val="006B5858"/>
    <w:rsid w:val="006B5BD7"/>
    <w:rsid w:val="006B63A1"/>
    <w:rsid w:val="006B6422"/>
    <w:rsid w:val="006B655A"/>
    <w:rsid w:val="006B694E"/>
    <w:rsid w:val="006B73E0"/>
    <w:rsid w:val="006B748C"/>
    <w:rsid w:val="006B7873"/>
    <w:rsid w:val="006B7A61"/>
    <w:rsid w:val="006B7F61"/>
    <w:rsid w:val="006C0617"/>
    <w:rsid w:val="006C17BE"/>
    <w:rsid w:val="006C2007"/>
    <w:rsid w:val="006C204F"/>
    <w:rsid w:val="006C23D9"/>
    <w:rsid w:val="006C2A85"/>
    <w:rsid w:val="006C2FA0"/>
    <w:rsid w:val="006C3D43"/>
    <w:rsid w:val="006C40AF"/>
    <w:rsid w:val="006C4B60"/>
    <w:rsid w:val="006C5010"/>
    <w:rsid w:val="006C5885"/>
    <w:rsid w:val="006C593E"/>
    <w:rsid w:val="006C59A9"/>
    <w:rsid w:val="006C5C50"/>
    <w:rsid w:val="006C5D00"/>
    <w:rsid w:val="006C603E"/>
    <w:rsid w:val="006C63F1"/>
    <w:rsid w:val="006C6614"/>
    <w:rsid w:val="006C6870"/>
    <w:rsid w:val="006C6F93"/>
    <w:rsid w:val="006C70D0"/>
    <w:rsid w:val="006D03F0"/>
    <w:rsid w:val="006D041B"/>
    <w:rsid w:val="006D07F9"/>
    <w:rsid w:val="006D0E09"/>
    <w:rsid w:val="006D1458"/>
    <w:rsid w:val="006D1481"/>
    <w:rsid w:val="006D168C"/>
    <w:rsid w:val="006D2237"/>
    <w:rsid w:val="006D276F"/>
    <w:rsid w:val="006D2972"/>
    <w:rsid w:val="006D2A03"/>
    <w:rsid w:val="006D2A96"/>
    <w:rsid w:val="006D2B20"/>
    <w:rsid w:val="006D2D7B"/>
    <w:rsid w:val="006D39A0"/>
    <w:rsid w:val="006D4252"/>
    <w:rsid w:val="006D4AE9"/>
    <w:rsid w:val="006D5176"/>
    <w:rsid w:val="006D517C"/>
    <w:rsid w:val="006D51BB"/>
    <w:rsid w:val="006D5EFB"/>
    <w:rsid w:val="006D6354"/>
    <w:rsid w:val="006D7DBD"/>
    <w:rsid w:val="006D7F8A"/>
    <w:rsid w:val="006E04A7"/>
    <w:rsid w:val="006E0922"/>
    <w:rsid w:val="006E1392"/>
    <w:rsid w:val="006E158F"/>
    <w:rsid w:val="006E17CA"/>
    <w:rsid w:val="006E1AC4"/>
    <w:rsid w:val="006E1E3D"/>
    <w:rsid w:val="006E216D"/>
    <w:rsid w:val="006E3671"/>
    <w:rsid w:val="006E373D"/>
    <w:rsid w:val="006E3CE1"/>
    <w:rsid w:val="006E47DA"/>
    <w:rsid w:val="006E47DD"/>
    <w:rsid w:val="006E4BD9"/>
    <w:rsid w:val="006E4D5B"/>
    <w:rsid w:val="006E5276"/>
    <w:rsid w:val="006E5BF7"/>
    <w:rsid w:val="006E614A"/>
    <w:rsid w:val="006E6BA5"/>
    <w:rsid w:val="006E6D2A"/>
    <w:rsid w:val="006E72E6"/>
    <w:rsid w:val="006E78EE"/>
    <w:rsid w:val="006F0A52"/>
    <w:rsid w:val="006F0F00"/>
    <w:rsid w:val="006F0F9D"/>
    <w:rsid w:val="006F13EF"/>
    <w:rsid w:val="006F151D"/>
    <w:rsid w:val="006F1768"/>
    <w:rsid w:val="006F1F1E"/>
    <w:rsid w:val="006F2030"/>
    <w:rsid w:val="006F2AD0"/>
    <w:rsid w:val="006F2B99"/>
    <w:rsid w:val="006F33BD"/>
    <w:rsid w:val="006F35DA"/>
    <w:rsid w:val="006F3AC8"/>
    <w:rsid w:val="006F3D85"/>
    <w:rsid w:val="006F4020"/>
    <w:rsid w:val="006F4367"/>
    <w:rsid w:val="006F450E"/>
    <w:rsid w:val="006F4AE1"/>
    <w:rsid w:val="006F5E42"/>
    <w:rsid w:val="006F71AD"/>
    <w:rsid w:val="006F72E6"/>
    <w:rsid w:val="006F7477"/>
    <w:rsid w:val="006F7542"/>
    <w:rsid w:val="006F7816"/>
    <w:rsid w:val="006F7AD1"/>
    <w:rsid w:val="006F7EC0"/>
    <w:rsid w:val="006F7FC6"/>
    <w:rsid w:val="0070012A"/>
    <w:rsid w:val="0070083E"/>
    <w:rsid w:val="00700FC6"/>
    <w:rsid w:val="007010CC"/>
    <w:rsid w:val="00701D98"/>
    <w:rsid w:val="0070296C"/>
    <w:rsid w:val="00702C32"/>
    <w:rsid w:val="007035DE"/>
    <w:rsid w:val="007036AA"/>
    <w:rsid w:val="007039DF"/>
    <w:rsid w:val="00703BDF"/>
    <w:rsid w:val="00704044"/>
    <w:rsid w:val="00704662"/>
    <w:rsid w:val="00704922"/>
    <w:rsid w:val="0070492F"/>
    <w:rsid w:val="00704976"/>
    <w:rsid w:val="00705512"/>
    <w:rsid w:val="0070586F"/>
    <w:rsid w:val="00705B89"/>
    <w:rsid w:val="00705C97"/>
    <w:rsid w:val="00706194"/>
    <w:rsid w:val="0070647E"/>
    <w:rsid w:val="0070725C"/>
    <w:rsid w:val="00707502"/>
    <w:rsid w:val="00707621"/>
    <w:rsid w:val="0070766E"/>
    <w:rsid w:val="00707ACF"/>
    <w:rsid w:val="00707DFE"/>
    <w:rsid w:val="007100D5"/>
    <w:rsid w:val="00710439"/>
    <w:rsid w:val="00710744"/>
    <w:rsid w:val="00710819"/>
    <w:rsid w:val="00710981"/>
    <w:rsid w:val="00710993"/>
    <w:rsid w:val="007109E3"/>
    <w:rsid w:val="00710AD8"/>
    <w:rsid w:val="00711451"/>
    <w:rsid w:val="00711B1B"/>
    <w:rsid w:val="00711D0E"/>
    <w:rsid w:val="007128C9"/>
    <w:rsid w:val="00712A1C"/>
    <w:rsid w:val="00712B17"/>
    <w:rsid w:val="00712C79"/>
    <w:rsid w:val="00712CF3"/>
    <w:rsid w:val="00712F38"/>
    <w:rsid w:val="00714199"/>
    <w:rsid w:val="00714853"/>
    <w:rsid w:val="00715B47"/>
    <w:rsid w:val="00715C56"/>
    <w:rsid w:val="00715F23"/>
    <w:rsid w:val="0071650C"/>
    <w:rsid w:val="007167C6"/>
    <w:rsid w:val="00716B77"/>
    <w:rsid w:val="007170C5"/>
    <w:rsid w:val="00717657"/>
    <w:rsid w:val="00720979"/>
    <w:rsid w:val="00721037"/>
    <w:rsid w:val="00722935"/>
    <w:rsid w:val="00722A55"/>
    <w:rsid w:val="0072374F"/>
    <w:rsid w:val="00723942"/>
    <w:rsid w:val="007239E8"/>
    <w:rsid w:val="00724E8F"/>
    <w:rsid w:val="00724F3E"/>
    <w:rsid w:val="0072529D"/>
    <w:rsid w:val="007252B8"/>
    <w:rsid w:val="007257D9"/>
    <w:rsid w:val="00725C16"/>
    <w:rsid w:val="00725EC2"/>
    <w:rsid w:val="007260D5"/>
    <w:rsid w:val="00726531"/>
    <w:rsid w:val="007265E7"/>
    <w:rsid w:val="00726843"/>
    <w:rsid w:val="00726BCD"/>
    <w:rsid w:val="00726DDC"/>
    <w:rsid w:val="00726E9E"/>
    <w:rsid w:val="007272C7"/>
    <w:rsid w:val="007305DF"/>
    <w:rsid w:val="00730849"/>
    <w:rsid w:val="00730A34"/>
    <w:rsid w:val="007310AB"/>
    <w:rsid w:val="007316FC"/>
    <w:rsid w:val="00731717"/>
    <w:rsid w:val="007317AE"/>
    <w:rsid w:val="00731A97"/>
    <w:rsid w:val="00731B29"/>
    <w:rsid w:val="00731E16"/>
    <w:rsid w:val="00731E46"/>
    <w:rsid w:val="00731FEB"/>
    <w:rsid w:val="00732289"/>
    <w:rsid w:val="007324B0"/>
    <w:rsid w:val="007329BE"/>
    <w:rsid w:val="00732F73"/>
    <w:rsid w:val="007337F3"/>
    <w:rsid w:val="0073483A"/>
    <w:rsid w:val="00734AE3"/>
    <w:rsid w:val="00734CFB"/>
    <w:rsid w:val="0073537C"/>
    <w:rsid w:val="007353F8"/>
    <w:rsid w:val="007355DD"/>
    <w:rsid w:val="0073593F"/>
    <w:rsid w:val="00735AC3"/>
    <w:rsid w:val="00735D28"/>
    <w:rsid w:val="00735F6C"/>
    <w:rsid w:val="0073626D"/>
    <w:rsid w:val="007368DE"/>
    <w:rsid w:val="0073714C"/>
    <w:rsid w:val="00737151"/>
    <w:rsid w:val="0073790E"/>
    <w:rsid w:val="00740668"/>
    <w:rsid w:val="007418F0"/>
    <w:rsid w:val="00741FD6"/>
    <w:rsid w:val="007422F7"/>
    <w:rsid w:val="00742403"/>
    <w:rsid w:val="007429F0"/>
    <w:rsid w:val="00742E0A"/>
    <w:rsid w:val="00743FAE"/>
    <w:rsid w:val="007446A4"/>
    <w:rsid w:val="00744760"/>
    <w:rsid w:val="00744908"/>
    <w:rsid w:val="00744A69"/>
    <w:rsid w:val="00744F1B"/>
    <w:rsid w:val="00744FB4"/>
    <w:rsid w:val="007457E0"/>
    <w:rsid w:val="007457EA"/>
    <w:rsid w:val="00746E09"/>
    <w:rsid w:val="007474CA"/>
    <w:rsid w:val="007476B8"/>
    <w:rsid w:val="00750744"/>
    <w:rsid w:val="00750860"/>
    <w:rsid w:val="00750A4A"/>
    <w:rsid w:val="00750E33"/>
    <w:rsid w:val="00750E84"/>
    <w:rsid w:val="00751685"/>
    <w:rsid w:val="00751909"/>
    <w:rsid w:val="007519CB"/>
    <w:rsid w:val="00751AB9"/>
    <w:rsid w:val="0075218C"/>
    <w:rsid w:val="007524D9"/>
    <w:rsid w:val="00752BBD"/>
    <w:rsid w:val="00752D99"/>
    <w:rsid w:val="00752FE0"/>
    <w:rsid w:val="00753087"/>
    <w:rsid w:val="007532BA"/>
    <w:rsid w:val="00753399"/>
    <w:rsid w:val="00753671"/>
    <w:rsid w:val="0075372E"/>
    <w:rsid w:val="007538DB"/>
    <w:rsid w:val="00753925"/>
    <w:rsid w:val="00753A2A"/>
    <w:rsid w:val="007547F2"/>
    <w:rsid w:val="00754E43"/>
    <w:rsid w:val="007550FA"/>
    <w:rsid w:val="0075519E"/>
    <w:rsid w:val="007555B9"/>
    <w:rsid w:val="00755680"/>
    <w:rsid w:val="00755F28"/>
    <w:rsid w:val="0075685D"/>
    <w:rsid w:val="007568E2"/>
    <w:rsid w:val="0075721B"/>
    <w:rsid w:val="00757470"/>
    <w:rsid w:val="007578C6"/>
    <w:rsid w:val="00757FBB"/>
    <w:rsid w:val="007601C2"/>
    <w:rsid w:val="00760291"/>
    <w:rsid w:val="0076067D"/>
    <w:rsid w:val="00760E92"/>
    <w:rsid w:val="007613A8"/>
    <w:rsid w:val="00761AB2"/>
    <w:rsid w:val="00761CA5"/>
    <w:rsid w:val="00761CEA"/>
    <w:rsid w:val="007620C5"/>
    <w:rsid w:val="00762457"/>
    <w:rsid w:val="007624E1"/>
    <w:rsid w:val="00762E09"/>
    <w:rsid w:val="00763142"/>
    <w:rsid w:val="00763353"/>
    <w:rsid w:val="0076357F"/>
    <w:rsid w:val="00763704"/>
    <w:rsid w:val="00763F6B"/>
    <w:rsid w:val="00764000"/>
    <w:rsid w:val="007646B8"/>
    <w:rsid w:val="00764BCC"/>
    <w:rsid w:val="00764C21"/>
    <w:rsid w:val="00764D6E"/>
    <w:rsid w:val="00764EFA"/>
    <w:rsid w:val="00765116"/>
    <w:rsid w:val="0076534E"/>
    <w:rsid w:val="00766149"/>
    <w:rsid w:val="007662C3"/>
    <w:rsid w:val="007669B8"/>
    <w:rsid w:val="00766B6E"/>
    <w:rsid w:val="00766D60"/>
    <w:rsid w:val="00767680"/>
    <w:rsid w:val="007679EE"/>
    <w:rsid w:val="00767C83"/>
    <w:rsid w:val="00767CB1"/>
    <w:rsid w:val="00767D0B"/>
    <w:rsid w:val="00767D99"/>
    <w:rsid w:val="007705B2"/>
    <w:rsid w:val="00770A2C"/>
    <w:rsid w:val="00770D17"/>
    <w:rsid w:val="00771002"/>
    <w:rsid w:val="00771F10"/>
    <w:rsid w:val="007726CA"/>
    <w:rsid w:val="00772755"/>
    <w:rsid w:val="00773410"/>
    <w:rsid w:val="00773841"/>
    <w:rsid w:val="00773906"/>
    <w:rsid w:val="00774325"/>
    <w:rsid w:val="007743C4"/>
    <w:rsid w:val="007746A4"/>
    <w:rsid w:val="007747F6"/>
    <w:rsid w:val="00774B6C"/>
    <w:rsid w:val="00774F7D"/>
    <w:rsid w:val="00774F95"/>
    <w:rsid w:val="007750CA"/>
    <w:rsid w:val="00775308"/>
    <w:rsid w:val="00775F0E"/>
    <w:rsid w:val="0077608F"/>
    <w:rsid w:val="00776895"/>
    <w:rsid w:val="00776B7A"/>
    <w:rsid w:val="00776E8F"/>
    <w:rsid w:val="00777070"/>
    <w:rsid w:val="00777791"/>
    <w:rsid w:val="007779A2"/>
    <w:rsid w:val="00780757"/>
    <w:rsid w:val="00780A49"/>
    <w:rsid w:val="00780BE3"/>
    <w:rsid w:val="00780CB0"/>
    <w:rsid w:val="00780DB4"/>
    <w:rsid w:val="00781077"/>
    <w:rsid w:val="0078122C"/>
    <w:rsid w:val="00781B96"/>
    <w:rsid w:val="007837BA"/>
    <w:rsid w:val="00784200"/>
    <w:rsid w:val="00784376"/>
    <w:rsid w:val="007845DE"/>
    <w:rsid w:val="007846A8"/>
    <w:rsid w:val="007847D7"/>
    <w:rsid w:val="007849DC"/>
    <w:rsid w:val="007859D7"/>
    <w:rsid w:val="00785A51"/>
    <w:rsid w:val="00785E58"/>
    <w:rsid w:val="007861B6"/>
    <w:rsid w:val="00786664"/>
    <w:rsid w:val="0078676B"/>
    <w:rsid w:val="0078693C"/>
    <w:rsid w:val="0078741D"/>
    <w:rsid w:val="00787567"/>
    <w:rsid w:val="00787928"/>
    <w:rsid w:val="00787A1F"/>
    <w:rsid w:val="007900A7"/>
    <w:rsid w:val="00790914"/>
    <w:rsid w:val="00790A88"/>
    <w:rsid w:val="00790E8E"/>
    <w:rsid w:val="00790F3D"/>
    <w:rsid w:val="0079154B"/>
    <w:rsid w:val="00791618"/>
    <w:rsid w:val="00791BEF"/>
    <w:rsid w:val="00791F4E"/>
    <w:rsid w:val="0079232C"/>
    <w:rsid w:val="007926AF"/>
    <w:rsid w:val="00792788"/>
    <w:rsid w:val="00792983"/>
    <w:rsid w:val="00792BBF"/>
    <w:rsid w:val="00793443"/>
    <w:rsid w:val="00793629"/>
    <w:rsid w:val="007936A3"/>
    <w:rsid w:val="007941A8"/>
    <w:rsid w:val="00794413"/>
    <w:rsid w:val="00794947"/>
    <w:rsid w:val="0079528C"/>
    <w:rsid w:val="007952B6"/>
    <w:rsid w:val="00795AE8"/>
    <w:rsid w:val="007960A5"/>
    <w:rsid w:val="00796348"/>
    <w:rsid w:val="007966F9"/>
    <w:rsid w:val="00796C93"/>
    <w:rsid w:val="00796E2D"/>
    <w:rsid w:val="00796F8F"/>
    <w:rsid w:val="007973CD"/>
    <w:rsid w:val="007977F8"/>
    <w:rsid w:val="00797AF9"/>
    <w:rsid w:val="00797EEB"/>
    <w:rsid w:val="007A0348"/>
    <w:rsid w:val="007A0447"/>
    <w:rsid w:val="007A06CA"/>
    <w:rsid w:val="007A086E"/>
    <w:rsid w:val="007A09A7"/>
    <w:rsid w:val="007A1A12"/>
    <w:rsid w:val="007A1B67"/>
    <w:rsid w:val="007A1E88"/>
    <w:rsid w:val="007A26FD"/>
    <w:rsid w:val="007A40AF"/>
    <w:rsid w:val="007A41D5"/>
    <w:rsid w:val="007A4519"/>
    <w:rsid w:val="007A4B08"/>
    <w:rsid w:val="007A4EF4"/>
    <w:rsid w:val="007A53B4"/>
    <w:rsid w:val="007A5522"/>
    <w:rsid w:val="007A561F"/>
    <w:rsid w:val="007A6835"/>
    <w:rsid w:val="007A6849"/>
    <w:rsid w:val="007A6B41"/>
    <w:rsid w:val="007A6D91"/>
    <w:rsid w:val="007A772C"/>
    <w:rsid w:val="007A7B65"/>
    <w:rsid w:val="007B0437"/>
    <w:rsid w:val="007B16C3"/>
    <w:rsid w:val="007B2201"/>
    <w:rsid w:val="007B226B"/>
    <w:rsid w:val="007B251A"/>
    <w:rsid w:val="007B27A6"/>
    <w:rsid w:val="007B2944"/>
    <w:rsid w:val="007B29F4"/>
    <w:rsid w:val="007B2E7E"/>
    <w:rsid w:val="007B3D45"/>
    <w:rsid w:val="007B3E2F"/>
    <w:rsid w:val="007B403F"/>
    <w:rsid w:val="007B46E5"/>
    <w:rsid w:val="007B4887"/>
    <w:rsid w:val="007B4F4E"/>
    <w:rsid w:val="007B50E7"/>
    <w:rsid w:val="007B5F40"/>
    <w:rsid w:val="007B69A3"/>
    <w:rsid w:val="007C0371"/>
    <w:rsid w:val="007C09F0"/>
    <w:rsid w:val="007C0A19"/>
    <w:rsid w:val="007C0F86"/>
    <w:rsid w:val="007C13C8"/>
    <w:rsid w:val="007C154E"/>
    <w:rsid w:val="007C20EA"/>
    <w:rsid w:val="007C215C"/>
    <w:rsid w:val="007C27F2"/>
    <w:rsid w:val="007C305D"/>
    <w:rsid w:val="007C3F75"/>
    <w:rsid w:val="007C434A"/>
    <w:rsid w:val="007C4B25"/>
    <w:rsid w:val="007C5239"/>
    <w:rsid w:val="007C548C"/>
    <w:rsid w:val="007C58C6"/>
    <w:rsid w:val="007C58CE"/>
    <w:rsid w:val="007C595D"/>
    <w:rsid w:val="007C5DC0"/>
    <w:rsid w:val="007C6117"/>
    <w:rsid w:val="007C6460"/>
    <w:rsid w:val="007C78B8"/>
    <w:rsid w:val="007C790A"/>
    <w:rsid w:val="007D0097"/>
    <w:rsid w:val="007D08A0"/>
    <w:rsid w:val="007D0A20"/>
    <w:rsid w:val="007D0CD0"/>
    <w:rsid w:val="007D120E"/>
    <w:rsid w:val="007D12F4"/>
    <w:rsid w:val="007D1605"/>
    <w:rsid w:val="007D231A"/>
    <w:rsid w:val="007D26F3"/>
    <w:rsid w:val="007D2705"/>
    <w:rsid w:val="007D281F"/>
    <w:rsid w:val="007D29A6"/>
    <w:rsid w:val="007D29A9"/>
    <w:rsid w:val="007D29CA"/>
    <w:rsid w:val="007D2C26"/>
    <w:rsid w:val="007D336E"/>
    <w:rsid w:val="007D3B58"/>
    <w:rsid w:val="007D440A"/>
    <w:rsid w:val="007D46BE"/>
    <w:rsid w:val="007D4CB8"/>
    <w:rsid w:val="007D4EA7"/>
    <w:rsid w:val="007D51E8"/>
    <w:rsid w:val="007D52AD"/>
    <w:rsid w:val="007D59B4"/>
    <w:rsid w:val="007D5B66"/>
    <w:rsid w:val="007D600B"/>
    <w:rsid w:val="007D6105"/>
    <w:rsid w:val="007D61FE"/>
    <w:rsid w:val="007D671E"/>
    <w:rsid w:val="007D68DC"/>
    <w:rsid w:val="007D6E96"/>
    <w:rsid w:val="007D708F"/>
    <w:rsid w:val="007E01CE"/>
    <w:rsid w:val="007E05AE"/>
    <w:rsid w:val="007E0F57"/>
    <w:rsid w:val="007E1CCC"/>
    <w:rsid w:val="007E1FC7"/>
    <w:rsid w:val="007E1FDA"/>
    <w:rsid w:val="007E212C"/>
    <w:rsid w:val="007E29C8"/>
    <w:rsid w:val="007E2FA9"/>
    <w:rsid w:val="007E31AD"/>
    <w:rsid w:val="007E3D08"/>
    <w:rsid w:val="007E3D1C"/>
    <w:rsid w:val="007E467B"/>
    <w:rsid w:val="007E5262"/>
    <w:rsid w:val="007E5989"/>
    <w:rsid w:val="007E5C47"/>
    <w:rsid w:val="007E5EE8"/>
    <w:rsid w:val="007E5FA0"/>
    <w:rsid w:val="007E67B6"/>
    <w:rsid w:val="007E68F2"/>
    <w:rsid w:val="007E6E53"/>
    <w:rsid w:val="007E6ECF"/>
    <w:rsid w:val="007E7176"/>
    <w:rsid w:val="007E7208"/>
    <w:rsid w:val="007E73A1"/>
    <w:rsid w:val="007F04C2"/>
    <w:rsid w:val="007F0676"/>
    <w:rsid w:val="007F0EAC"/>
    <w:rsid w:val="007F15F4"/>
    <w:rsid w:val="007F1FBB"/>
    <w:rsid w:val="007F2137"/>
    <w:rsid w:val="007F2A2B"/>
    <w:rsid w:val="007F2F16"/>
    <w:rsid w:val="007F3C57"/>
    <w:rsid w:val="007F3D2E"/>
    <w:rsid w:val="007F4109"/>
    <w:rsid w:val="007F49A1"/>
    <w:rsid w:val="007F4FDA"/>
    <w:rsid w:val="007F518D"/>
    <w:rsid w:val="007F51A5"/>
    <w:rsid w:val="007F52DB"/>
    <w:rsid w:val="007F5333"/>
    <w:rsid w:val="007F5915"/>
    <w:rsid w:val="007F61D8"/>
    <w:rsid w:val="007F6222"/>
    <w:rsid w:val="007F6378"/>
    <w:rsid w:val="007F6BEC"/>
    <w:rsid w:val="007F6E70"/>
    <w:rsid w:val="007F7318"/>
    <w:rsid w:val="007F7C13"/>
    <w:rsid w:val="007F7D3B"/>
    <w:rsid w:val="007F7E03"/>
    <w:rsid w:val="007F7E12"/>
    <w:rsid w:val="007F7EDB"/>
    <w:rsid w:val="007F7FDF"/>
    <w:rsid w:val="008006B1"/>
    <w:rsid w:val="008006CD"/>
    <w:rsid w:val="00801009"/>
    <w:rsid w:val="00801046"/>
    <w:rsid w:val="008011FE"/>
    <w:rsid w:val="00801244"/>
    <w:rsid w:val="008019BF"/>
    <w:rsid w:val="0080200D"/>
    <w:rsid w:val="0080236A"/>
    <w:rsid w:val="00802391"/>
    <w:rsid w:val="008023B1"/>
    <w:rsid w:val="0080243C"/>
    <w:rsid w:val="008030AD"/>
    <w:rsid w:val="00803F31"/>
    <w:rsid w:val="008047F8"/>
    <w:rsid w:val="00804A04"/>
    <w:rsid w:val="00804BC4"/>
    <w:rsid w:val="0080536D"/>
    <w:rsid w:val="00805A56"/>
    <w:rsid w:val="00805B42"/>
    <w:rsid w:val="0080646B"/>
    <w:rsid w:val="008064E1"/>
    <w:rsid w:val="0080664E"/>
    <w:rsid w:val="00806E14"/>
    <w:rsid w:val="00807CDF"/>
    <w:rsid w:val="00807FB5"/>
    <w:rsid w:val="008107A1"/>
    <w:rsid w:val="00810DDF"/>
    <w:rsid w:val="00810DFA"/>
    <w:rsid w:val="00811545"/>
    <w:rsid w:val="008115C6"/>
    <w:rsid w:val="00811A99"/>
    <w:rsid w:val="00812071"/>
    <w:rsid w:val="00812416"/>
    <w:rsid w:val="00812682"/>
    <w:rsid w:val="008128FC"/>
    <w:rsid w:val="008133C9"/>
    <w:rsid w:val="00813424"/>
    <w:rsid w:val="008136C8"/>
    <w:rsid w:val="00813763"/>
    <w:rsid w:val="008137AD"/>
    <w:rsid w:val="00813C94"/>
    <w:rsid w:val="00813F83"/>
    <w:rsid w:val="00813F84"/>
    <w:rsid w:val="00814366"/>
    <w:rsid w:val="00815D8E"/>
    <w:rsid w:val="008164A3"/>
    <w:rsid w:val="00816A71"/>
    <w:rsid w:val="00817039"/>
    <w:rsid w:val="008170F5"/>
    <w:rsid w:val="00817473"/>
    <w:rsid w:val="00817765"/>
    <w:rsid w:val="00817D1B"/>
    <w:rsid w:val="00817D54"/>
    <w:rsid w:val="008202F0"/>
    <w:rsid w:val="0082036F"/>
    <w:rsid w:val="008207A2"/>
    <w:rsid w:val="00820E9C"/>
    <w:rsid w:val="008212CA"/>
    <w:rsid w:val="008213E9"/>
    <w:rsid w:val="00821963"/>
    <w:rsid w:val="00821F36"/>
    <w:rsid w:val="008227C2"/>
    <w:rsid w:val="008228E9"/>
    <w:rsid w:val="00822B04"/>
    <w:rsid w:val="00822D90"/>
    <w:rsid w:val="00822E7A"/>
    <w:rsid w:val="00822F9C"/>
    <w:rsid w:val="00824078"/>
    <w:rsid w:val="008243E7"/>
    <w:rsid w:val="0082483F"/>
    <w:rsid w:val="008249CD"/>
    <w:rsid w:val="008256A3"/>
    <w:rsid w:val="008261EA"/>
    <w:rsid w:val="00826435"/>
    <w:rsid w:val="00826642"/>
    <w:rsid w:val="0082691D"/>
    <w:rsid w:val="00826EBD"/>
    <w:rsid w:val="00827994"/>
    <w:rsid w:val="00827CAA"/>
    <w:rsid w:val="00827D6B"/>
    <w:rsid w:val="00830808"/>
    <w:rsid w:val="008308CF"/>
    <w:rsid w:val="00830B5D"/>
    <w:rsid w:val="00831AB5"/>
    <w:rsid w:val="00833270"/>
    <w:rsid w:val="00833D36"/>
    <w:rsid w:val="00833F97"/>
    <w:rsid w:val="0083401B"/>
    <w:rsid w:val="008345E8"/>
    <w:rsid w:val="00835238"/>
    <w:rsid w:val="00835CF3"/>
    <w:rsid w:val="00836AF4"/>
    <w:rsid w:val="00836FCC"/>
    <w:rsid w:val="008374B3"/>
    <w:rsid w:val="00837E04"/>
    <w:rsid w:val="00840826"/>
    <w:rsid w:val="00840AE6"/>
    <w:rsid w:val="00840B2C"/>
    <w:rsid w:val="00840D0C"/>
    <w:rsid w:val="00840E12"/>
    <w:rsid w:val="0084167D"/>
    <w:rsid w:val="00841E14"/>
    <w:rsid w:val="00842019"/>
    <w:rsid w:val="008424D0"/>
    <w:rsid w:val="00842A52"/>
    <w:rsid w:val="008433A3"/>
    <w:rsid w:val="0084366C"/>
    <w:rsid w:val="0084381F"/>
    <w:rsid w:val="00844527"/>
    <w:rsid w:val="0084494A"/>
    <w:rsid w:val="00844B73"/>
    <w:rsid w:val="00844D63"/>
    <w:rsid w:val="00844FA8"/>
    <w:rsid w:val="00845743"/>
    <w:rsid w:val="0084587D"/>
    <w:rsid w:val="00845AC7"/>
    <w:rsid w:val="00846126"/>
    <w:rsid w:val="008461EF"/>
    <w:rsid w:val="0084670E"/>
    <w:rsid w:val="008468B7"/>
    <w:rsid w:val="00846C5D"/>
    <w:rsid w:val="00846D70"/>
    <w:rsid w:val="008472C9"/>
    <w:rsid w:val="008474DD"/>
    <w:rsid w:val="00847E33"/>
    <w:rsid w:val="00847EE2"/>
    <w:rsid w:val="0085010E"/>
    <w:rsid w:val="0085106F"/>
    <w:rsid w:val="0085123F"/>
    <w:rsid w:val="00852070"/>
    <w:rsid w:val="00852ABF"/>
    <w:rsid w:val="00852E8A"/>
    <w:rsid w:val="008536E7"/>
    <w:rsid w:val="0085384C"/>
    <w:rsid w:val="00853851"/>
    <w:rsid w:val="00853857"/>
    <w:rsid w:val="008538A2"/>
    <w:rsid w:val="008538B3"/>
    <w:rsid w:val="008544F8"/>
    <w:rsid w:val="0085484E"/>
    <w:rsid w:val="008553A2"/>
    <w:rsid w:val="00855FA6"/>
    <w:rsid w:val="0085658A"/>
    <w:rsid w:val="00856707"/>
    <w:rsid w:val="008567EA"/>
    <w:rsid w:val="008576DD"/>
    <w:rsid w:val="00857E2B"/>
    <w:rsid w:val="00857FFC"/>
    <w:rsid w:val="00860781"/>
    <w:rsid w:val="00860804"/>
    <w:rsid w:val="00860C39"/>
    <w:rsid w:val="00861075"/>
    <w:rsid w:val="00861527"/>
    <w:rsid w:val="008617AA"/>
    <w:rsid w:val="00861C2D"/>
    <w:rsid w:val="00861FA8"/>
    <w:rsid w:val="00862F49"/>
    <w:rsid w:val="00863035"/>
    <w:rsid w:val="008638B3"/>
    <w:rsid w:val="00863BBE"/>
    <w:rsid w:val="0086430B"/>
    <w:rsid w:val="00865F3B"/>
    <w:rsid w:val="00867C14"/>
    <w:rsid w:val="00870806"/>
    <w:rsid w:val="008708D6"/>
    <w:rsid w:val="00871736"/>
    <w:rsid w:val="00871C59"/>
    <w:rsid w:val="00871C68"/>
    <w:rsid w:val="00872B41"/>
    <w:rsid w:val="008730DD"/>
    <w:rsid w:val="0087374B"/>
    <w:rsid w:val="008741EB"/>
    <w:rsid w:val="00874658"/>
    <w:rsid w:val="00875061"/>
    <w:rsid w:val="00875111"/>
    <w:rsid w:val="008755EE"/>
    <w:rsid w:val="00875CA8"/>
    <w:rsid w:val="00875EEB"/>
    <w:rsid w:val="00876051"/>
    <w:rsid w:val="00877158"/>
    <w:rsid w:val="00877AF0"/>
    <w:rsid w:val="00880D80"/>
    <w:rsid w:val="00880F4F"/>
    <w:rsid w:val="00880FA0"/>
    <w:rsid w:val="00881B30"/>
    <w:rsid w:val="00881CF6"/>
    <w:rsid w:val="00881F3A"/>
    <w:rsid w:val="0088232D"/>
    <w:rsid w:val="00882936"/>
    <w:rsid w:val="008829C5"/>
    <w:rsid w:val="00882B4A"/>
    <w:rsid w:val="00882D98"/>
    <w:rsid w:val="00882E5C"/>
    <w:rsid w:val="00882FA2"/>
    <w:rsid w:val="00883250"/>
    <w:rsid w:val="00883310"/>
    <w:rsid w:val="0088342C"/>
    <w:rsid w:val="00883651"/>
    <w:rsid w:val="0088371C"/>
    <w:rsid w:val="00883843"/>
    <w:rsid w:val="0088395F"/>
    <w:rsid w:val="00883C67"/>
    <w:rsid w:val="00883FF5"/>
    <w:rsid w:val="008847AE"/>
    <w:rsid w:val="008850BE"/>
    <w:rsid w:val="0088516A"/>
    <w:rsid w:val="00886328"/>
    <w:rsid w:val="00886543"/>
    <w:rsid w:val="0088654C"/>
    <w:rsid w:val="008866E7"/>
    <w:rsid w:val="00887067"/>
    <w:rsid w:val="00887692"/>
    <w:rsid w:val="00887799"/>
    <w:rsid w:val="00887C4D"/>
    <w:rsid w:val="0089007E"/>
    <w:rsid w:val="008907DE"/>
    <w:rsid w:val="00891A3A"/>
    <w:rsid w:val="00891A74"/>
    <w:rsid w:val="00891B88"/>
    <w:rsid w:val="00892FD2"/>
    <w:rsid w:val="00893035"/>
    <w:rsid w:val="0089368E"/>
    <w:rsid w:val="00895511"/>
    <w:rsid w:val="00895852"/>
    <w:rsid w:val="00895C5C"/>
    <w:rsid w:val="00895C5D"/>
    <w:rsid w:val="00895CBA"/>
    <w:rsid w:val="008962D2"/>
    <w:rsid w:val="008963D9"/>
    <w:rsid w:val="00896518"/>
    <w:rsid w:val="008969DC"/>
    <w:rsid w:val="00897A02"/>
    <w:rsid w:val="008A0678"/>
    <w:rsid w:val="008A10E2"/>
    <w:rsid w:val="008A12AA"/>
    <w:rsid w:val="008A1439"/>
    <w:rsid w:val="008A1696"/>
    <w:rsid w:val="008A16E3"/>
    <w:rsid w:val="008A20F1"/>
    <w:rsid w:val="008A2307"/>
    <w:rsid w:val="008A27BF"/>
    <w:rsid w:val="008A2E29"/>
    <w:rsid w:val="008A42C9"/>
    <w:rsid w:val="008A4BE8"/>
    <w:rsid w:val="008A4D61"/>
    <w:rsid w:val="008A5AF3"/>
    <w:rsid w:val="008A5FA3"/>
    <w:rsid w:val="008A629E"/>
    <w:rsid w:val="008A6876"/>
    <w:rsid w:val="008A741B"/>
    <w:rsid w:val="008A755D"/>
    <w:rsid w:val="008A77C3"/>
    <w:rsid w:val="008B05D4"/>
    <w:rsid w:val="008B09B9"/>
    <w:rsid w:val="008B0D94"/>
    <w:rsid w:val="008B0F07"/>
    <w:rsid w:val="008B13E9"/>
    <w:rsid w:val="008B1817"/>
    <w:rsid w:val="008B1DE6"/>
    <w:rsid w:val="008B1E0E"/>
    <w:rsid w:val="008B2691"/>
    <w:rsid w:val="008B2D3E"/>
    <w:rsid w:val="008B36FE"/>
    <w:rsid w:val="008B3F27"/>
    <w:rsid w:val="008B471B"/>
    <w:rsid w:val="008B4925"/>
    <w:rsid w:val="008B4BFA"/>
    <w:rsid w:val="008B4CEF"/>
    <w:rsid w:val="008B4F6E"/>
    <w:rsid w:val="008B4FF5"/>
    <w:rsid w:val="008B512F"/>
    <w:rsid w:val="008B51C1"/>
    <w:rsid w:val="008B53E1"/>
    <w:rsid w:val="008B577E"/>
    <w:rsid w:val="008B5800"/>
    <w:rsid w:val="008B5C40"/>
    <w:rsid w:val="008B6335"/>
    <w:rsid w:val="008B65FE"/>
    <w:rsid w:val="008B66BB"/>
    <w:rsid w:val="008B7037"/>
    <w:rsid w:val="008B73B2"/>
    <w:rsid w:val="008B790A"/>
    <w:rsid w:val="008B7A4D"/>
    <w:rsid w:val="008B7C10"/>
    <w:rsid w:val="008B7C31"/>
    <w:rsid w:val="008C0135"/>
    <w:rsid w:val="008C0787"/>
    <w:rsid w:val="008C0998"/>
    <w:rsid w:val="008C0BD3"/>
    <w:rsid w:val="008C28D2"/>
    <w:rsid w:val="008C2C0C"/>
    <w:rsid w:val="008C2D17"/>
    <w:rsid w:val="008C3BF4"/>
    <w:rsid w:val="008C3C59"/>
    <w:rsid w:val="008C3DA9"/>
    <w:rsid w:val="008C48DB"/>
    <w:rsid w:val="008C516D"/>
    <w:rsid w:val="008C51F9"/>
    <w:rsid w:val="008C5365"/>
    <w:rsid w:val="008C5AB8"/>
    <w:rsid w:val="008C65EF"/>
    <w:rsid w:val="008C667D"/>
    <w:rsid w:val="008C6DCC"/>
    <w:rsid w:val="008C6E0B"/>
    <w:rsid w:val="008C6E29"/>
    <w:rsid w:val="008C70FC"/>
    <w:rsid w:val="008C736F"/>
    <w:rsid w:val="008C7416"/>
    <w:rsid w:val="008C768E"/>
    <w:rsid w:val="008C76F4"/>
    <w:rsid w:val="008C79CB"/>
    <w:rsid w:val="008C7ACE"/>
    <w:rsid w:val="008C7D47"/>
    <w:rsid w:val="008D0084"/>
    <w:rsid w:val="008D07AB"/>
    <w:rsid w:val="008D0E0E"/>
    <w:rsid w:val="008D16D2"/>
    <w:rsid w:val="008D1834"/>
    <w:rsid w:val="008D1AB2"/>
    <w:rsid w:val="008D1F02"/>
    <w:rsid w:val="008D2C5C"/>
    <w:rsid w:val="008D312A"/>
    <w:rsid w:val="008D3270"/>
    <w:rsid w:val="008D328D"/>
    <w:rsid w:val="008D3C8B"/>
    <w:rsid w:val="008D3D20"/>
    <w:rsid w:val="008D41D8"/>
    <w:rsid w:val="008D4ABB"/>
    <w:rsid w:val="008D5611"/>
    <w:rsid w:val="008D57AA"/>
    <w:rsid w:val="008D5C21"/>
    <w:rsid w:val="008D5EA7"/>
    <w:rsid w:val="008D6521"/>
    <w:rsid w:val="008D6642"/>
    <w:rsid w:val="008D69B3"/>
    <w:rsid w:val="008D7038"/>
    <w:rsid w:val="008E02A4"/>
    <w:rsid w:val="008E0510"/>
    <w:rsid w:val="008E0713"/>
    <w:rsid w:val="008E0B2F"/>
    <w:rsid w:val="008E1646"/>
    <w:rsid w:val="008E202A"/>
    <w:rsid w:val="008E23FC"/>
    <w:rsid w:val="008E262A"/>
    <w:rsid w:val="008E29A7"/>
    <w:rsid w:val="008E2AAA"/>
    <w:rsid w:val="008E3131"/>
    <w:rsid w:val="008E3741"/>
    <w:rsid w:val="008E3869"/>
    <w:rsid w:val="008E38E5"/>
    <w:rsid w:val="008E3CA2"/>
    <w:rsid w:val="008E3CF4"/>
    <w:rsid w:val="008E42DD"/>
    <w:rsid w:val="008E47A9"/>
    <w:rsid w:val="008E4920"/>
    <w:rsid w:val="008E4994"/>
    <w:rsid w:val="008E5455"/>
    <w:rsid w:val="008E54F4"/>
    <w:rsid w:val="008E5D0E"/>
    <w:rsid w:val="008E5D35"/>
    <w:rsid w:val="008E6173"/>
    <w:rsid w:val="008E6571"/>
    <w:rsid w:val="008E6A66"/>
    <w:rsid w:val="008E6F5E"/>
    <w:rsid w:val="008E712B"/>
    <w:rsid w:val="008E720B"/>
    <w:rsid w:val="008E7413"/>
    <w:rsid w:val="008E7882"/>
    <w:rsid w:val="008E7965"/>
    <w:rsid w:val="008E7C32"/>
    <w:rsid w:val="008E7D87"/>
    <w:rsid w:val="008F00EF"/>
    <w:rsid w:val="008F010B"/>
    <w:rsid w:val="008F0686"/>
    <w:rsid w:val="008F0A05"/>
    <w:rsid w:val="008F0EC0"/>
    <w:rsid w:val="008F176C"/>
    <w:rsid w:val="008F1902"/>
    <w:rsid w:val="008F19CC"/>
    <w:rsid w:val="008F1AA7"/>
    <w:rsid w:val="008F1B0A"/>
    <w:rsid w:val="008F1B8D"/>
    <w:rsid w:val="008F2340"/>
    <w:rsid w:val="008F43F0"/>
    <w:rsid w:val="008F4C64"/>
    <w:rsid w:val="008F4EA6"/>
    <w:rsid w:val="008F511B"/>
    <w:rsid w:val="008F5220"/>
    <w:rsid w:val="008F557B"/>
    <w:rsid w:val="008F5DF4"/>
    <w:rsid w:val="008F60C8"/>
    <w:rsid w:val="008F65BC"/>
    <w:rsid w:val="008F6987"/>
    <w:rsid w:val="008F6CF6"/>
    <w:rsid w:val="008F6ED1"/>
    <w:rsid w:val="008F76DD"/>
    <w:rsid w:val="008F7845"/>
    <w:rsid w:val="008F79D2"/>
    <w:rsid w:val="008F7E40"/>
    <w:rsid w:val="009005A7"/>
    <w:rsid w:val="00900BEF"/>
    <w:rsid w:val="009014AA"/>
    <w:rsid w:val="009014EB"/>
    <w:rsid w:val="00901948"/>
    <w:rsid w:val="00901DC1"/>
    <w:rsid w:val="00901FCC"/>
    <w:rsid w:val="00902942"/>
    <w:rsid w:val="00902F7E"/>
    <w:rsid w:val="0090313F"/>
    <w:rsid w:val="009032A2"/>
    <w:rsid w:val="00904528"/>
    <w:rsid w:val="009045A8"/>
    <w:rsid w:val="009047FF"/>
    <w:rsid w:val="00904C08"/>
    <w:rsid w:val="00904C5C"/>
    <w:rsid w:val="0090531A"/>
    <w:rsid w:val="009055DB"/>
    <w:rsid w:val="009055E7"/>
    <w:rsid w:val="00905607"/>
    <w:rsid w:val="00906016"/>
    <w:rsid w:val="0090651F"/>
    <w:rsid w:val="009065B0"/>
    <w:rsid w:val="00906971"/>
    <w:rsid w:val="00907588"/>
    <w:rsid w:val="0090767B"/>
    <w:rsid w:val="00907DD4"/>
    <w:rsid w:val="00907E50"/>
    <w:rsid w:val="00910A12"/>
    <w:rsid w:val="009110BA"/>
    <w:rsid w:val="00911610"/>
    <w:rsid w:val="009116C0"/>
    <w:rsid w:val="00911824"/>
    <w:rsid w:val="009119EE"/>
    <w:rsid w:val="00911AF7"/>
    <w:rsid w:val="00911C2D"/>
    <w:rsid w:val="0091234F"/>
    <w:rsid w:val="00914041"/>
    <w:rsid w:val="009140C6"/>
    <w:rsid w:val="00914735"/>
    <w:rsid w:val="00914816"/>
    <w:rsid w:val="00914923"/>
    <w:rsid w:val="009149CE"/>
    <w:rsid w:val="00914AE6"/>
    <w:rsid w:val="00914BF1"/>
    <w:rsid w:val="0091563B"/>
    <w:rsid w:val="0091565B"/>
    <w:rsid w:val="00915B69"/>
    <w:rsid w:val="00915CFB"/>
    <w:rsid w:val="0091644E"/>
    <w:rsid w:val="00916773"/>
    <w:rsid w:val="00917304"/>
    <w:rsid w:val="00917687"/>
    <w:rsid w:val="00917A62"/>
    <w:rsid w:val="00917D67"/>
    <w:rsid w:val="00917DD6"/>
    <w:rsid w:val="00920336"/>
    <w:rsid w:val="009208BA"/>
    <w:rsid w:val="009208C9"/>
    <w:rsid w:val="00920B4E"/>
    <w:rsid w:val="00920D76"/>
    <w:rsid w:val="00920F6A"/>
    <w:rsid w:val="00921138"/>
    <w:rsid w:val="009211AA"/>
    <w:rsid w:val="009215BC"/>
    <w:rsid w:val="00921875"/>
    <w:rsid w:val="00921E34"/>
    <w:rsid w:val="0092239B"/>
    <w:rsid w:val="0092340E"/>
    <w:rsid w:val="0092384A"/>
    <w:rsid w:val="009238AD"/>
    <w:rsid w:val="009238FC"/>
    <w:rsid w:val="00924008"/>
    <w:rsid w:val="009246C1"/>
    <w:rsid w:val="0092470A"/>
    <w:rsid w:val="00924841"/>
    <w:rsid w:val="00924D49"/>
    <w:rsid w:val="00924EFA"/>
    <w:rsid w:val="00925257"/>
    <w:rsid w:val="0092567A"/>
    <w:rsid w:val="00925C5E"/>
    <w:rsid w:val="00927B7B"/>
    <w:rsid w:val="00927B95"/>
    <w:rsid w:val="009309C9"/>
    <w:rsid w:val="009312A5"/>
    <w:rsid w:val="009312F4"/>
    <w:rsid w:val="009315F0"/>
    <w:rsid w:val="00931714"/>
    <w:rsid w:val="009318D5"/>
    <w:rsid w:val="00931DBA"/>
    <w:rsid w:val="00931EFC"/>
    <w:rsid w:val="009324F2"/>
    <w:rsid w:val="00932ADE"/>
    <w:rsid w:val="009336D8"/>
    <w:rsid w:val="009338D0"/>
    <w:rsid w:val="00934110"/>
    <w:rsid w:val="009342C4"/>
    <w:rsid w:val="009345EF"/>
    <w:rsid w:val="00934E9A"/>
    <w:rsid w:val="00934EA7"/>
    <w:rsid w:val="00935807"/>
    <w:rsid w:val="00935A31"/>
    <w:rsid w:val="009368EA"/>
    <w:rsid w:val="00936A6B"/>
    <w:rsid w:val="00936D4A"/>
    <w:rsid w:val="00936E62"/>
    <w:rsid w:val="0093704B"/>
    <w:rsid w:val="00937181"/>
    <w:rsid w:val="009375B3"/>
    <w:rsid w:val="00937ABE"/>
    <w:rsid w:val="00937C55"/>
    <w:rsid w:val="009400E8"/>
    <w:rsid w:val="00940168"/>
    <w:rsid w:val="009406BB"/>
    <w:rsid w:val="00940929"/>
    <w:rsid w:val="00940A9D"/>
    <w:rsid w:val="00940CB8"/>
    <w:rsid w:val="00941094"/>
    <w:rsid w:val="0094125F"/>
    <w:rsid w:val="009414F4"/>
    <w:rsid w:val="009417CA"/>
    <w:rsid w:val="0094249B"/>
    <w:rsid w:val="00942522"/>
    <w:rsid w:val="00942601"/>
    <w:rsid w:val="00942A3F"/>
    <w:rsid w:val="00942C29"/>
    <w:rsid w:val="00942C44"/>
    <w:rsid w:val="009433D3"/>
    <w:rsid w:val="00943902"/>
    <w:rsid w:val="0094496E"/>
    <w:rsid w:val="00945C11"/>
    <w:rsid w:val="00945C94"/>
    <w:rsid w:val="00946DED"/>
    <w:rsid w:val="0094797E"/>
    <w:rsid w:val="00947EF3"/>
    <w:rsid w:val="00947F17"/>
    <w:rsid w:val="0095054C"/>
    <w:rsid w:val="00950648"/>
    <w:rsid w:val="00950D87"/>
    <w:rsid w:val="00950DD3"/>
    <w:rsid w:val="0095109D"/>
    <w:rsid w:val="009514F0"/>
    <w:rsid w:val="00951DD7"/>
    <w:rsid w:val="00952321"/>
    <w:rsid w:val="00952C6F"/>
    <w:rsid w:val="009532BB"/>
    <w:rsid w:val="009534BF"/>
    <w:rsid w:val="009540A5"/>
    <w:rsid w:val="00954365"/>
    <w:rsid w:val="009543FA"/>
    <w:rsid w:val="00954402"/>
    <w:rsid w:val="0095489B"/>
    <w:rsid w:val="0095492A"/>
    <w:rsid w:val="00954C6B"/>
    <w:rsid w:val="00954CA3"/>
    <w:rsid w:val="00954DFD"/>
    <w:rsid w:val="00955A34"/>
    <w:rsid w:val="00956686"/>
    <w:rsid w:val="00957676"/>
    <w:rsid w:val="0095783A"/>
    <w:rsid w:val="0095791E"/>
    <w:rsid w:val="00957A8E"/>
    <w:rsid w:val="00957BB1"/>
    <w:rsid w:val="00957E57"/>
    <w:rsid w:val="00957E71"/>
    <w:rsid w:val="00957F19"/>
    <w:rsid w:val="009601A3"/>
    <w:rsid w:val="00960591"/>
    <w:rsid w:val="009609D5"/>
    <w:rsid w:val="009616E7"/>
    <w:rsid w:val="009619B4"/>
    <w:rsid w:val="009623AB"/>
    <w:rsid w:val="00962411"/>
    <w:rsid w:val="00962893"/>
    <w:rsid w:val="00962C25"/>
    <w:rsid w:val="00962C3B"/>
    <w:rsid w:val="00962D05"/>
    <w:rsid w:val="00962D74"/>
    <w:rsid w:val="00963127"/>
    <w:rsid w:val="00963233"/>
    <w:rsid w:val="0096338D"/>
    <w:rsid w:val="009633D0"/>
    <w:rsid w:val="00963427"/>
    <w:rsid w:val="009636B3"/>
    <w:rsid w:val="009641A8"/>
    <w:rsid w:val="009645D0"/>
    <w:rsid w:val="00964775"/>
    <w:rsid w:val="009648C9"/>
    <w:rsid w:val="00965477"/>
    <w:rsid w:val="00965550"/>
    <w:rsid w:val="00966A0A"/>
    <w:rsid w:val="00966E15"/>
    <w:rsid w:val="009672FE"/>
    <w:rsid w:val="0096770F"/>
    <w:rsid w:val="00967793"/>
    <w:rsid w:val="00967812"/>
    <w:rsid w:val="00967CBC"/>
    <w:rsid w:val="009701A6"/>
    <w:rsid w:val="00970719"/>
    <w:rsid w:val="00970EAB"/>
    <w:rsid w:val="00971AD9"/>
    <w:rsid w:val="00971C29"/>
    <w:rsid w:val="00971CA9"/>
    <w:rsid w:val="00971D84"/>
    <w:rsid w:val="00971E2F"/>
    <w:rsid w:val="0097293A"/>
    <w:rsid w:val="00972AB9"/>
    <w:rsid w:val="009732BD"/>
    <w:rsid w:val="00973405"/>
    <w:rsid w:val="009734C6"/>
    <w:rsid w:val="00973521"/>
    <w:rsid w:val="00973573"/>
    <w:rsid w:val="00973A73"/>
    <w:rsid w:val="00973CEA"/>
    <w:rsid w:val="00973DEE"/>
    <w:rsid w:val="00973EE4"/>
    <w:rsid w:val="00974515"/>
    <w:rsid w:val="00974A5F"/>
    <w:rsid w:val="00974DB3"/>
    <w:rsid w:val="00974E64"/>
    <w:rsid w:val="00975090"/>
    <w:rsid w:val="009760A2"/>
    <w:rsid w:val="00976409"/>
    <w:rsid w:val="0097689C"/>
    <w:rsid w:val="0097691F"/>
    <w:rsid w:val="00976CFF"/>
    <w:rsid w:val="00977017"/>
    <w:rsid w:val="00980365"/>
    <w:rsid w:val="00980398"/>
    <w:rsid w:val="00980460"/>
    <w:rsid w:val="00981D1E"/>
    <w:rsid w:val="0098242D"/>
    <w:rsid w:val="00982899"/>
    <w:rsid w:val="009828AB"/>
    <w:rsid w:val="00983215"/>
    <w:rsid w:val="00983311"/>
    <w:rsid w:val="0098365D"/>
    <w:rsid w:val="00983759"/>
    <w:rsid w:val="00983C2A"/>
    <w:rsid w:val="00983E78"/>
    <w:rsid w:val="00984676"/>
    <w:rsid w:val="009847A5"/>
    <w:rsid w:val="00984C8C"/>
    <w:rsid w:val="00984E41"/>
    <w:rsid w:val="00984E76"/>
    <w:rsid w:val="00985063"/>
    <w:rsid w:val="009853FD"/>
    <w:rsid w:val="0098551B"/>
    <w:rsid w:val="0098635A"/>
    <w:rsid w:val="00987B22"/>
    <w:rsid w:val="00987F8E"/>
    <w:rsid w:val="0099019E"/>
    <w:rsid w:val="00990268"/>
    <w:rsid w:val="009903FD"/>
    <w:rsid w:val="00990BD4"/>
    <w:rsid w:val="0099273C"/>
    <w:rsid w:val="0099275D"/>
    <w:rsid w:val="0099286A"/>
    <w:rsid w:val="009929C3"/>
    <w:rsid w:val="00992BDA"/>
    <w:rsid w:val="00992E30"/>
    <w:rsid w:val="009931C0"/>
    <w:rsid w:val="009932D6"/>
    <w:rsid w:val="00993327"/>
    <w:rsid w:val="009934DA"/>
    <w:rsid w:val="0099377C"/>
    <w:rsid w:val="00993878"/>
    <w:rsid w:val="00993A9F"/>
    <w:rsid w:val="00993FC6"/>
    <w:rsid w:val="0099475A"/>
    <w:rsid w:val="00994944"/>
    <w:rsid w:val="00994AFC"/>
    <w:rsid w:val="0099517E"/>
    <w:rsid w:val="00995909"/>
    <w:rsid w:val="00995C2E"/>
    <w:rsid w:val="00996F09"/>
    <w:rsid w:val="00997410"/>
    <w:rsid w:val="0099795B"/>
    <w:rsid w:val="00997CFC"/>
    <w:rsid w:val="00997EEC"/>
    <w:rsid w:val="009A01BD"/>
    <w:rsid w:val="009A0414"/>
    <w:rsid w:val="009A1215"/>
    <w:rsid w:val="009A1924"/>
    <w:rsid w:val="009A21D7"/>
    <w:rsid w:val="009A2898"/>
    <w:rsid w:val="009A2CAB"/>
    <w:rsid w:val="009A41C3"/>
    <w:rsid w:val="009A4755"/>
    <w:rsid w:val="009A4A3B"/>
    <w:rsid w:val="009A5101"/>
    <w:rsid w:val="009A57B2"/>
    <w:rsid w:val="009A5D9C"/>
    <w:rsid w:val="009A6336"/>
    <w:rsid w:val="009A67D1"/>
    <w:rsid w:val="009A78DC"/>
    <w:rsid w:val="009B007F"/>
    <w:rsid w:val="009B0329"/>
    <w:rsid w:val="009B115B"/>
    <w:rsid w:val="009B12C8"/>
    <w:rsid w:val="009B1BF0"/>
    <w:rsid w:val="009B1C1F"/>
    <w:rsid w:val="009B1D45"/>
    <w:rsid w:val="009B1D50"/>
    <w:rsid w:val="009B22E2"/>
    <w:rsid w:val="009B2CAB"/>
    <w:rsid w:val="009B2ED5"/>
    <w:rsid w:val="009B30C0"/>
    <w:rsid w:val="009B32F3"/>
    <w:rsid w:val="009B34C7"/>
    <w:rsid w:val="009B35FD"/>
    <w:rsid w:val="009B3640"/>
    <w:rsid w:val="009B3F3C"/>
    <w:rsid w:val="009B43D1"/>
    <w:rsid w:val="009B44EC"/>
    <w:rsid w:val="009B46F7"/>
    <w:rsid w:val="009B4E17"/>
    <w:rsid w:val="009B5931"/>
    <w:rsid w:val="009B597D"/>
    <w:rsid w:val="009B5B05"/>
    <w:rsid w:val="009B5CE6"/>
    <w:rsid w:val="009B5EB3"/>
    <w:rsid w:val="009B5ECE"/>
    <w:rsid w:val="009B615F"/>
    <w:rsid w:val="009B716B"/>
    <w:rsid w:val="009B735B"/>
    <w:rsid w:val="009B7473"/>
    <w:rsid w:val="009B77C4"/>
    <w:rsid w:val="009B7AC3"/>
    <w:rsid w:val="009B7E6E"/>
    <w:rsid w:val="009C06F3"/>
    <w:rsid w:val="009C0FF0"/>
    <w:rsid w:val="009C116B"/>
    <w:rsid w:val="009C1666"/>
    <w:rsid w:val="009C1693"/>
    <w:rsid w:val="009C1990"/>
    <w:rsid w:val="009C22ED"/>
    <w:rsid w:val="009C2508"/>
    <w:rsid w:val="009C2949"/>
    <w:rsid w:val="009C314F"/>
    <w:rsid w:val="009C34D3"/>
    <w:rsid w:val="009C3CB7"/>
    <w:rsid w:val="009C413B"/>
    <w:rsid w:val="009C4AB9"/>
    <w:rsid w:val="009C4B31"/>
    <w:rsid w:val="009C4E07"/>
    <w:rsid w:val="009C59BA"/>
    <w:rsid w:val="009C7004"/>
    <w:rsid w:val="009C7871"/>
    <w:rsid w:val="009C78EA"/>
    <w:rsid w:val="009C790D"/>
    <w:rsid w:val="009C7BA1"/>
    <w:rsid w:val="009C7FD5"/>
    <w:rsid w:val="009D03DA"/>
    <w:rsid w:val="009D0579"/>
    <w:rsid w:val="009D0917"/>
    <w:rsid w:val="009D0FC5"/>
    <w:rsid w:val="009D1543"/>
    <w:rsid w:val="009D1799"/>
    <w:rsid w:val="009D1D53"/>
    <w:rsid w:val="009D2078"/>
    <w:rsid w:val="009D2153"/>
    <w:rsid w:val="009D2DFE"/>
    <w:rsid w:val="009D30B6"/>
    <w:rsid w:val="009D36C6"/>
    <w:rsid w:val="009D4BA0"/>
    <w:rsid w:val="009D550E"/>
    <w:rsid w:val="009D5898"/>
    <w:rsid w:val="009D5956"/>
    <w:rsid w:val="009D5A24"/>
    <w:rsid w:val="009D5AC7"/>
    <w:rsid w:val="009D5DB5"/>
    <w:rsid w:val="009D648D"/>
    <w:rsid w:val="009D6D3A"/>
    <w:rsid w:val="009D6DCA"/>
    <w:rsid w:val="009D79BD"/>
    <w:rsid w:val="009D7D62"/>
    <w:rsid w:val="009E00DA"/>
    <w:rsid w:val="009E04DD"/>
    <w:rsid w:val="009E09AF"/>
    <w:rsid w:val="009E0C6F"/>
    <w:rsid w:val="009E0DBA"/>
    <w:rsid w:val="009E1005"/>
    <w:rsid w:val="009E1187"/>
    <w:rsid w:val="009E1209"/>
    <w:rsid w:val="009E1370"/>
    <w:rsid w:val="009E1650"/>
    <w:rsid w:val="009E1CF9"/>
    <w:rsid w:val="009E1D53"/>
    <w:rsid w:val="009E228D"/>
    <w:rsid w:val="009E233A"/>
    <w:rsid w:val="009E276A"/>
    <w:rsid w:val="009E2ECD"/>
    <w:rsid w:val="009E30C9"/>
    <w:rsid w:val="009E3401"/>
    <w:rsid w:val="009E3D3F"/>
    <w:rsid w:val="009E3E16"/>
    <w:rsid w:val="009E4349"/>
    <w:rsid w:val="009E492D"/>
    <w:rsid w:val="009E4991"/>
    <w:rsid w:val="009E4B22"/>
    <w:rsid w:val="009E586A"/>
    <w:rsid w:val="009E5AD1"/>
    <w:rsid w:val="009E5F04"/>
    <w:rsid w:val="009E67F0"/>
    <w:rsid w:val="009E731A"/>
    <w:rsid w:val="009E73CA"/>
    <w:rsid w:val="009E73F6"/>
    <w:rsid w:val="009E743F"/>
    <w:rsid w:val="009E7641"/>
    <w:rsid w:val="009E7AE4"/>
    <w:rsid w:val="009E7DED"/>
    <w:rsid w:val="009E7EFB"/>
    <w:rsid w:val="009F011F"/>
    <w:rsid w:val="009F044D"/>
    <w:rsid w:val="009F0489"/>
    <w:rsid w:val="009F098D"/>
    <w:rsid w:val="009F1105"/>
    <w:rsid w:val="009F184C"/>
    <w:rsid w:val="009F195A"/>
    <w:rsid w:val="009F1D26"/>
    <w:rsid w:val="009F2925"/>
    <w:rsid w:val="009F323E"/>
    <w:rsid w:val="009F369C"/>
    <w:rsid w:val="009F38AC"/>
    <w:rsid w:val="009F3ACE"/>
    <w:rsid w:val="009F3D6C"/>
    <w:rsid w:val="009F3F2B"/>
    <w:rsid w:val="009F44B3"/>
    <w:rsid w:val="009F4598"/>
    <w:rsid w:val="009F462F"/>
    <w:rsid w:val="009F4DA7"/>
    <w:rsid w:val="009F508F"/>
    <w:rsid w:val="009F563E"/>
    <w:rsid w:val="009F56F2"/>
    <w:rsid w:val="009F5829"/>
    <w:rsid w:val="009F5838"/>
    <w:rsid w:val="009F59D6"/>
    <w:rsid w:val="009F6C71"/>
    <w:rsid w:val="009F775C"/>
    <w:rsid w:val="009F79DB"/>
    <w:rsid w:val="009F7D94"/>
    <w:rsid w:val="009F7EA9"/>
    <w:rsid w:val="00A002EE"/>
    <w:rsid w:val="00A00570"/>
    <w:rsid w:val="00A00E4D"/>
    <w:rsid w:val="00A02405"/>
    <w:rsid w:val="00A02A76"/>
    <w:rsid w:val="00A02AD5"/>
    <w:rsid w:val="00A02AE9"/>
    <w:rsid w:val="00A02BFE"/>
    <w:rsid w:val="00A02CEA"/>
    <w:rsid w:val="00A031F2"/>
    <w:rsid w:val="00A03328"/>
    <w:rsid w:val="00A03D79"/>
    <w:rsid w:val="00A04E2E"/>
    <w:rsid w:val="00A05086"/>
    <w:rsid w:val="00A051B1"/>
    <w:rsid w:val="00A05212"/>
    <w:rsid w:val="00A053B3"/>
    <w:rsid w:val="00A05AF4"/>
    <w:rsid w:val="00A05B7A"/>
    <w:rsid w:val="00A06169"/>
    <w:rsid w:val="00A0619D"/>
    <w:rsid w:val="00A06300"/>
    <w:rsid w:val="00A06442"/>
    <w:rsid w:val="00A06FFA"/>
    <w:rsid w:val="00A076E9"/>
    <w:rsid w:val="00A07983"/>
    <w:rsid w:val="00A07BB3"/>
    <w:rsid w:val="00A07D1A"/>
    <w:rsid w:val="00A1081C"/>
    <w:rsid w:val="00A119BD"/>
    <w:rsid w:val="00A12CC1"/>
    <w:rsid w:val="00A1320A"/>
    <w:rsid w:val="00A13E98"/>
    <w:rsid w:val="00A143BD"/>
    <w:rsid w:val="00A1467F"/>
    <w:rsid w:val="00A14831"/>
    <w:rsid w:val="00A148CC"/>
    <w:rsid w:val="00A153C3"/>
    <w:rsid w:val="00A155AC"/>
    <w:rsid w:val="00A156DE"/>
    <w:rsid w:val="00A1577E"/>
    <w:rsid w:val="00A157DC"/>
    <w:rsid w:val="00A15947"/>
    <w:rsid w:val="00A15F40"/>
    <w:rsid w:val="00A162C1"/>
    <w:rsid w:val="00A16B7F"/>
    <w:rsid w:val="00A17F43"/>
    <w:rsid w:val="00A20048"/>
    <w:rsid w:val="00A20064"/>
    <w:rsid w:val="00A204A6"/>
    <w:rsid w:val="00A2117B"/>
    <w:rsid w:val="00A21A4F"/>
    <w:rsid w:val="00A21C85"/>
    <w:rsid w:val="00A21D7D"/>
    <w:rsid w:val="00A21EEB"/>
    <w:rsid w:val="00A22048"/>
    <w:rsid w:val="00A220A4"/>
    <w:rsid w:val="00A227FA"/>
    <w:rsid w:val="00A23449"/>
    <w:rsid w:val="00A23ADB"/>
    <w:rsid w:val="00A23B63"/>
    <w:rsid w:val="00A23C6B"/>
    <w:rsid w:val="00A24371"/>
    <w:rsid w:val="00A246F4"/>
    <w:rsid w:val="00A258F0"/>
    <w:rsid w:val="00A25A1C"/>
    <w:rsid w:val="00A25D51"/>
    <w:rsid w:val="00A26254"/>
    <w:rsid w:val="00A26286"/>
    <w:rsid w:val="00A26A76"/>
    <w:rsid w:val="00A26D1F"/>
    <w:rsid w:val="00A27104"/>
    <w:rsid w:val="00A2743F"/>
    <w:rsid w:val="00A27A3B"/>
    <w:rsid w:val="00A27ECD"/>
    <w:rsid w:val="00A3095B"/>
    <w:rsid w:val="00A30B91"/>
    <w:rsid w:val="00A316CC"/>
    <w:rsid w:val="00A31798"/>
    <w:rsid w:val="00A325EB"/>
    <w:rsid w:val="00A326D2"/>
    <w:rsid w:val="00A3271E"/>
    <w:rsid w:val="00A327C4"/>
    <w:rsid w:val="00A328FF"/>
    <w:rsid w:val="00A344C5"/>
    <w:rsid w:val="00A347D1"/>
    <w:rsid w:val="00A351BF"/>
    <w:rsid w:val="00A35385"/>
    <w:rsid w:val="00A356FF"/>
    <w:rsid w:val="00A357A8"/>
    <w:rsid w:val="00A35821"/>
    <w:rsid w:val="00A35825"/>
    <w:rsid w:val="00A35CD1"/>
    <w:rsid w:val="00A360F9"/>
    <w:rsid w:val="00A361AE"/>
    <w:rsid w:val="00A363D7"/>
    <w:rsid w:val="00A363FB"/>
    <w:rsid w:val="00A369C4"/>
    <w:rsid w:val="00A3791F"/>
    <w:rsid w:val="00A37CE1"/>
    <w:rsid w:val="00A37E11"/>
    <w:rsid w:val="00A401F1"/>
    <w:rsid w:val="00A407C2"/>
    <w:rsid w:val="00A412D7"/>
    <w:rsid w:val="00A4135A"/>
    <w:rsid w:val="00A418E8"/>
    <w:rsid w:val="00A4197D"/>
    <w:rsid w:val="00A41A7F"/>
    <w:rsid w:val="00A41D91"/>
    <w:rsid w:val="00A42000"/>
    <w:rsid w:val="00A4217D"/>
    <w:rsid w:val="00A42632"/>
    <w:rsid w:val="00A42776"/>
    <w:rsid w:val="00A431D2"/>
    <w:rsid w:val="00A4348C"/>
    <w:rsid w:val="00A43702"/>
    <w:rsid w:val="00A43730"/>
    <w:rsid w:val="00A43835"/>
    <w:rsid w:val="00A444AC"/>
    <w:rsid w:val="00A446B8"/>
    <w:rsid w:val="00A447E4"/>
    <w:rsid w:val="00A44B54"/>
    <w:rsid w:val="00A44C6F"/>
    <w:rsid w:val="00A44D3F"/>
    <w:rsid w:val="00A44FEB"/>
    <w:rsid w:val="00A458A0"/>
    <w:rsid w:val="00A4627A"/>
    <w:rsid w:val="00A468A8"/>
    <w:rsid w:val="00A47A25"/>
    <w:rsid w:val="00A505FF"/>
    <w:rsid w:val="00A5095A"/>
    <w:rsid w:val="00A509EE"/>
    <w:rsid w:val="00A5150A"/>
    <w:rsid w:val="00A5163C"/>
    <w:rsid w:val="00A517A5"/>
    <w:rsid w:val="00A517D8"/>
    <w:rsid w:val="00A51F2E"/>
    <w:rsid w:val="00A526ED"/>
    <w:rsid w:val="00A52747"/>
    <w:rsid w:val="00A5293F"/>
    <w:rsid w:val="00A52B6B"/>
    <w:rsid w:val="00A52E61"/>
    <w:rsid w:val="00A5319D"/>
    <w:rsid w:val="00A53486"/>
    <w:rsid w:val="00A536FB"/>
    <w:rsid w:val="00A5380D"/>
    <w:rsid w:val="00A53CA3"/>
    <w:rsid w:val="00A540E6"/>
    <w:rsid w:val="00A541BB"/>
    <w:rsid w:val="00A54449"/>
    <w:rsid w:val="00A5448C"/>
    <w:rsid w:val="00A54C71"/>
    <w:rsid w:val="00A54E3B"/>
    <w:rsid w:val="00A5539C"/>
    <w:rsid w:val="00A55469"/>
    <w:rsid w:val="00A5554E"/>
    <w:rsid w:val="00A55C3A"/>
    <w:rsid w:val="00A55C52"/>
    <w:rsid w:val="00A564BD"/>
    <w:rsid w:val="00A565FF"/>
    <w:rsid w:val="00A56827"/>
    <w:rsid w:val="00A576E1"/>
    <w:rsid w:val="00A57B58"/>
    <w:rsid w:val="00A60637"/>
    <w:rsid w:val="00A6105D"/>
    <w:rsid w:val="00A61239"/>
    <w:rsid w:val="00A61331"/>
    <w:rsid w:val="00A61D30"/>
    <w:rsid w:val="00A61E2A"/>
    <w:rsid w:val="00A62126"/>
    <w:rsid w:val="00A6272D"/>
    <w:rsid w:val="00A628FE"/>
    <w:rsid w:val="00A62EA4"/>
    <w:rsid w:val="00A62EA9"/>
    <w:rsid w:val="00A62ED8"/>
    <w:rsid w:val="00A63728"/>
    <w:rsid w:val="00A6430C"/>
    <w:rsid w:val="00A64ACE"/>
    <w:rsid w:val="00A64B37"/>
    <w:rsid w:val="00A64E6B"/>
    <w:rsid w:val="00A652F9"/>
    <w:rsid w:val="00A65507"/>
    <w:rsid w:val="00A65C90"/>
    <w:rsid w:val="00A65FDD"/>
    <w:rsid w:val="00A66CA2"/>
    <w:rsid w:val="00A66D20"/>
    <w:rsid w:val="00A6731B"/>
    <w:rsid w:val="00A67C41"/>
    <w:rsid w:val="00A67DA7"/>
    <w:rsid w:val="00A67E4E"/>
    <w:rsid w:val="00A70D33"/>
    <w:rsid w:val="00A70D46"/>
    <w:rsid w:val="00A718C7"/>
    <w:rsid w:val="00A71DB2"/>
    <w:rsid w:val="00A71DDB"/>
    <w:rsid w:val="00A71ED0"/>
    <w:rsid w:val="00A72538"/>
    <w:rsid w:val="00A7298A"/>
    <w:rsid w:val="00A72D10"/>
    <w:rsid w:val="00A73479"/>
    <w:rsid w:val="00A73EBF"/>
    <w:rsid w:val="00A73F0F"/>
    <w:rsid w:val="00A740B9"/>
    <w:rsid w:val="00A7454E"/>
    <w:rsid w:val="00A74891"/>
    <w:rsid w:val="00A74909"/>
    <w:rsid w:val="00A75205"/>
    <w:rsid w:val="00A75850"/>
    <w:rsid w:val="00A75D12"/>
    <w:rsid w:val="00A75FCA"/>
    <w:rsid w:val="00A76753"/>
    <w:rsid w:val="00A769B1"/>
    <w:rsid w:val="00A77584"/>
    <w:rsid w:val="00A779B9"/>
    <w:rsid w:val="00A77D30"/>
    <w:rsid w:val="00A77EC5"/>
    <w:rsid w:val="00A800E0"/>
    <w:rsid w:val="00A80451"/>
    <w:rsid w:val="00A804C8"/>
    <w:rsid w:val="00A807AB"/>
    <w:rsid w:val="00A80E92"/>
    <w:rsid w:val="00A811E9"/>
    <w:rsid w:val="00A812D3"/>
    <w:rsid w:val="00A8146C"/>
    <w:rsid w:val="00A82645"/>
    <w:rsid w:val="00A8286B"/>
    <w:rsid w:val="00A82DDC"/>
    <w:rsid w:val="00A82FFB"/>
    <w:rsid w:val="00A83887"/>
    <w:rsid w:val="00A83B8D"/>
    <w:rsid w:val="00A8410B"/>
    <w:rsid w:val="00A84584"/>
    <w:rsid w:val="00A8470B"/>
    <w:rsid w:val="00A84E37"/>
    <w:rsid w:val="00A8503D"/>
    <w:rsid w:val="00A85DB0"/>
    <w:rsid w:val="00A86700"/>
    <w:rsid w:val="00A86EBE"/>
    <w:rsid w:val="00A86EF9"/>
    <w:rsid w:val="00A873A9"/>
    <w:rsid w:val="00A874E5"/>
    <w:rsid w:val="00A87637"/>
    <w:rsid w:val="00A87CCD"/>
    <w:rsid w:val="00A901E3"/>
    <w:rsid w:val="00A90652"/>
    <w:rsid w:val="00A9069E"/>
    <w:rsid w:val="00A90903"/>
    <w:rsid w:val="00A90C18"/>
    <w:rsid w:val="00A91009"/>
    <w:rsid w:val="00A91349"/>
    <w:rsid w:val="00A91491"/>
    <w:rsid w:val="00A91F19"/>
    <w:rsid w:val="00A925BC"/>
    <w:rsid w:val="00A92B64"/>
    <w:rsid w:val="00A93829"/>
    <w:rsid w:val="00A9393F"/>
    <w:rsid w:val="00A939B7"/>
    <w:rsid w:val="00A939BE"/>
    <w:rsid w:val="00A94772"/>
    <w:rsid w:val="00A94CAC"/>
    <w:rsid w:val="00A9516D"/>
    <w:rsid w:val="00A9526E"/>
    <w:rsid w:val="00A95B21"/>
    <w:rsid w:val="00A978E3"/>
    <w:rsid w:val="00A97D58"/>
    <w:rsid w:val="00A97F61"/>
    <w:rsid w:val="00AA072D"/>
    <w:rsid w:val="00AA07E2"/>
    <w:rsid w:val="00AA0B53"/>
    <w:rsid w:val="00AA1211"/>
    <w:rsid w:val="00AA1229"/>
    <w:rsid w:val="00AA146C"/>
    <w:rsid w:val="00AA1675"/>
    <w:rsid w:val="00AA1714"/>
    <w:rsid w:val="00AA17B5"/>
    <w:rsid w:val="00AA1DF8"/>
    <w:rsid w:val="00AA1F1A"/>
    <w:rsid w:val="00AA223B"/>
    <w:rsid w:val="00AA2B4F"/>
    <w:rsid w:val="00AA2F08"/>
    <w:rsid w:val="00AA3469"/>
    <w:rsid w:val="00AA3689"/>
    <w:rsid w:val="00AA3FEB"/>
    <w:rsid w:val="00AA43EE"/>
    <w:rsid w:val="00AA45BD"/>
    <w:rsid w:val="00AA555C"/>
    <w:rsid w:val="00AA5F5B"/>
    <w:rsid w:val="00AA61E9"/>
    <w:rsid w:val="00AA6C6A"/>
    <w:rsid w:val="00AA7BC8"/>
    <w:rsid w:val="00AA7F47"/>
    <w:rsid w:val="00AA7F77"/>
    <w:rsid w:val="00AB076E"/>
    <w:rsid w:val="00AB0A3F"/>
    <w:rsid w:val="00AB1492"/>
    <w:rsid w:val="00AB1ACC"/>
    <w:rsid w:val="00AB2380"/>
    <w:rsid w:val="00AB2494"/>
    <w:rsid w:val="00AB33C5"/>
    <w:rsid w:val="00AB3509"/>
    <w:rsid w:val="00AB37FB"/>
    <w:rsid w:val="00AB3983"/>
    <w:rsid w:val="00AB3B2A"/>
    <w:rsid w:val="00AB49C7"/>
    <w:rsid w:val="00AB4D82"/>
    <w:rsid w:val="00AB598B"/>
    <w:rsid w:val="00AB5EC6"/>
    <w:rsid w:val="00AB6252"/>
    <w:rsid w:val="00AB6527"/>
    <w:rsid w:val="00AB6B0D"/>
    <w:rsid w:val="00AB7408"/>
    <w:rsid w:val="00AB7823"/>
    <w:rsid w:val="00AB795B"/>
    <w:rsid w:val="00AB7A02"/>
    <w:rsid w:val="00AB7A05"/>
    <w:rsid w:val="00AB7A3A"/>
    <w:rsid w:val="00AC045E"/>
    <w:rsid w:val="00AC0C6D"/>
    <w:rsid w:val="00AC0D37"/>
    <w:rsid w:val="00AC1058"/>
    <w:rsid w:val="00AC10DC"/>
    <w:rsid w:val="00AC16BF"/>
    <w:rsid w:val="00AC18E3"/>
    <w:rsid w:val="00AC1B87"/>
    <w:rsid w:val="00AC3330"/>
    <w:rsid w:val="00AC35E4"/>
    <w:rsid w:val="00AC38D2"/>
    <w:rsid w:val="00AC39EE"/>
    <w:rsid w:val="00AC3D11"/>
    <w:rsid w:val="00AC4112"/>
    <w:rsid w:val="00AC4345"/>
    <w:rsid w:val="00AC52E4"/>
    <w:rsid w:val="00AC5AE2"/>
    <w:rsid w:val="00AC5ED2"/>
    <w:rsid w:val="00AC6127"/>
    <w:rsid w:val="00AC674B"/>
    <w:rsid w:val="00AC6FA7"/>
    <w:rsid w:val="00AC7583"/>
    <w:rsid w:val="00AD0197"/>
    <w:rsid w:val="00AD0594"/>
    <w:rsid w:val="00AD0833"/>
    <w:rsid w:val="00AD0DC5"/>
    <w:rsid w:val="00AD165C"/>
    <w:rsid w:val="00AD187E"/>
    <w:rsid w:val="00AD1AFE"/>
    <w:rsid w:val="00AD1E76"/>
    <w:rsid w:val="00AD26C1"/>
    <w:rsid w:val="00AD33D8"/>
    <w:rsid w:val="00AD3BAF"/>
    <w:rsid w:val="00AD43A3"/>
    <w:rsid w:val="00AD46D6"/>
    <w:rsid w:val="00AD51A3"/>
    <w:rsid w:val="00AD5A19"/>
    <w:rsid w:val="00AD5C7D"/>
    <w:rsid w:val="00AD5E06"/>
    <w:rsid w:val="00AD61B3"/>
    <w:rsid w:val="00AD62FE"/>
    <w:rsid w:val="00AD6931"/>
    <w:rsid w:val="00AD69AE"/>
    <w:rsid w:val="00AD69FD"/>
    <w:rsid w:val="00AD6A60"/>
    <w:rsid w:val="00AD6CCC"/>
    <w:rsid w:val="00AD7457"/>
    <w:rsid w:val="00AD75EA"/>
    <w:rsid w:val="00AD78EF"/>
    <w:rsid w:val="00AE02AD"/>
    <w:rsid w:val="00AE03C8"/>
    <w:rsid w:val="00AE0599"/>
    <w:rsid w:val="00AE0739"/>
    <w:rsid w:val="00AE0B99"/>
    <w:rsid w:val="00AE0FED"/>
    <w:rsid w:val="00AE1360"/>
    <w:rsid w:val="00AE1999"/>
    <w:rsid w:val="00AE1A96"/>
    <w:rsid w:val="00AE1D2B"/>
    <w:rsid w:val="00AE235E"/>
    <w:rsid w:val="00AE23A9"/>
    <w:rsid w:val="00AE24D3"/>
    <w:rsid w:val="00AE28A7"/>
    <w:rsid w:val="00AE2B99"/>
    <w:rsid w:val="00AE2BF6"/>
    <w:rsid w:val="00AE2EDE"/>
    <w:rsid w:val="00AE374C"/>
    <w:rsid w:val="00AE383A"/>
    <w:rsid w:val="00AE44F7"/>
    <w:rsid w:val="00AE498B"/>
    <w:rsid w:val="00AE4992"/>
    <w:rsid w:val="00AE4E24"/>
    <w:rsid w:val="00AE5BD0"/>
    <w:rsid w:val="00AE661E"/>
    <w:rsid w:val="00AE73F1"/>
    <w:rsid w:val="00AE7527"/>
    <w:rsid w:val="00AE79CA"/>
    <w:rsid w:val="00AE7B3C"/>
    <w:rsid w:val="00AE7D29"/>
    <w:rsid w:val="00AE7D84"/>
    <w:rsid w:val="00AF0076"/>
    <w:rsid w:val="00AF0370"/>
    <w:rsid w:val="00AF0ADE"/>
    <w:rsid w:val="00AF0E28"/>
    <w:rsid w:val="00AF1A59"/>
    <w:rsid w:val="00AF233A"/>
    <w:rsid w:val="00AF2432"/>
    <w:rsid w:val="00AF27E4"/>
    <w:rsid w:val="00AF2AA7"/>
    <w:rsid w:val="00AF2D5C"/>
    <w:rsid w:val="00AF33FB"/>
    <w:rsid w:val="00AF3CC0"/>
    <w:rsid w:val="00AF3CF4"/>
    <w:rsid w:val="00AF3D05"/>
    <w:rsid w:val="00AF468F"/>
    <w:rsid w:val="00AF49D2"/>
    <w:rsid w:val="00AF4D6E"/>
    <w:rsid w:val="00AF52EC"/>
    <w:rsid w:val="00AF5EAA"/>
    <w:rsid w:val="00AF60D2"/>
    <w:rsid w:val="00AF70E4"/>
    <w:rsid w:val="00AF7487"/>
    <w:rsid w:val="00AF7747"/>
    <w:rsid w:val="00AF777E"/>
    <w:rsid w:val="00AF778A"/>
    <w:rsid w:val="00AF77C0"/>
    <w:rsid w:val="00AF7BE2"/>
    <w:rsid w:val="00B00093"/>
    <w:rsid w:val="00B004EC"/>
    <w:rsid w:val="00B00849"/>
    <w:rsid w:val="00B00F28"/>
    <w:rsid w:val="00B0101D"/>
    <w:rsid w:val="00B01950"/>
    <w:rsid w:val="00B01985"/>
    <w:rsid w:val="00B01CCD"/>
    <w:rsid w:val="00B021AC"/>
    <w:rsid w:val="00B024B5"/>
    <w:rsid w:val="00B02611"/>
    <w:rsid w:val="00B02F61"/>
    <w:rsid w:val="00B03016"/>
    <w:rsid w:val="00B0309A"/>
    <w:rsid w:val="00B032F4"/>
    <w:rsid w:val="00B033F7"/>
    <w:rsid w:val="00B03872"/>
    <w:rsid w:val="00B03ECC"/>
    <w:rsid w:val="00B04110"/>
    <w:rsid w:val="00B04164"/>
    <w:rsid w:val="00B04A27"/>
    <w:rsid w:val="00B05053"/>
    <w:rsid w:val="00B05237"/>
    <w:rsid w:val="00B052AA"/>
    <w:rsid w:val="00B05B23"/>
    <w:rsid w:val="00B05B66"/>
    <w:rsid w:val="00B05C9A"/>
    <w:rsid w:val="00B05DF9"/>
    <w:rsid w:val="00B07AC8"/>
    <w:rsid w:val="00B101CF"/>
    <w:rsid w:val="00B106E9"/>
    <w:rsid w:val="00B1122D"/>
    <w:rsid w:val="00B11705"/>
    <w:rsid w:val="00B11897"/>
    <w:rsid w:val="00B12494"/>
    <w:rsid w:val="00B124D6"/>
    <w:rsid w:val="00B125C8"/>
    <w:rsid w:val="00B12614"/>
    <w:rsid w:val="00B12AB4"/>
    <w:rsid w:val="00B1346E"/>
    <w:rsid w:val="00B1352A"/>
    <w:rsid w:val="00B13874"/>
    <w:rsid w:val="00B13B82"/>
    <w:rsid w:val="00B14128"/>
    <w:rsid w:val="00B14343"/>
    <w:rsid w:val="00B14740"/>
    <w:rsid w:val="00B14AD7"/>
    <w:rsid w:val="00B14E37"/>
    <w:rsid w:val="00B152B4"/>
    <w:rsid w:val="00B157BA"/>
    <w:rsid w:val="00B157EF"/>
    <w:rsid w:val="00B15B81"/>
    <w:rsid w:val="00B16585"/>
    <w:rsid w:val="00B1688B"/>
    <w:rsid w:val="00B16DAF"/>
    <w:rsid w:val="00B177D7"/>
    <w:rsid w:val="00B1797C"/>
    <w:rsid w:val="00B17C2D"/>
    <w:rsid w:val="00B20436"/>
    <w:rsid w:val="00B2089A"/>
    <w:rsid w:val="00B20978"/>
    <w:rsid w:val="00B20AA9"/>
    <w:rsid w:val="00B20C81"/>
    <w:rsid w:val="00B2117E"/>
    <w:rsid w:val="00B21CDA"/>
    <w:rsid w:val="00B22094"/>
    <w:rsid w:val="00B22B4C"/>
    <w:rsid w:val="00B22C76"/>
    <w:rsid w:val="00B22CBD"/>
    <w:rsid w:val="00B22E6D"/>
    <w:rsid w:val="00B23598"/>
    <w:rsid w:val="00B239FC"/>
    <w:rsid w:val="00B23ABE"/>
    <w:rsid w:val="00B242C2"/>
    <w:rsid w:val="00B244D8"/>
    <w:rsid w:val="00B2465D"/>
    <w:rsid w:val="00B2470B"/>
    <w:rsid w:val="00B24BDD"/>
    <w:rsid w:val="00B24CF7"/>
    <w:rsid w:val="00B24DF0"/>
    <w:rsid w:val="00B25BB2"/>
    <w:rsid w:val="00B25E84"/>
    <w:rsid w:val="00B26125"/>
    <w:rsid w:val="00B261B4"/>
    <w:rsid w:val="00B26AE7"/>
    <w:rsid w:val="00B27352"/>
    <w:rsid w:val="00B2794C"/>
    <w:rsid w:val="00B27F52"/>
    <w:rsid w:val="00B30307"/>
    <w:rsid w:val="00B304BA"/>
    <w:rsid w:val="00B3056E"/>
    <w:rsid w:val="00B31522"/>
    <w:rsid w:val="00B3163A"/>
    <w:rsid w:val="00B316DA"/>
    <w:rsid w:val="00B3185E"/>
    <w:rsid w:val="00B318C9"/>
    <w:rsid w:val="00B32040"/>
    <w:rsid w:val="00B32055"/>
    <w:rsid w:val="00B3271D"/>
    <w:rsid w:val="00B32AFB"/>
    <w:rsid w:val="00B32C13"/>
    <w:rsid w:val="00B32FE4"/>
    <w:rsid w:val="00B3326B"/>
    <w:rsid w:val="00B33B39"/>
    <w:rsid w:val="00B3436A"/>
    <w:rsid w:val="00B34C05"/>
    <w:rsid w:val="00B34E95"/>
    <w:rsid w:val="00B3535E"/>
    <w:rsid w:val="00B362B3"/>
    <w:rsid w:val="00B3645F"/>
    <w:rsid w:val="00B3646B"/>
    <w:rsid w:val="00B37306"/>
    <w:rsid w:val="00B40859"/>
    <w:rsid w:val="00B40FC8"/>
    <w:rsid w:val="00B41862"/>
    <w:rsid w:val="00B41E0C"/>
    <w:rsid w:val="00B41E9A"/>
    <w:rsid w:val="00B42303"/>
    <w:rsid w:val="00B425FB"/>
    <w:rsid w:val="00B42FA8"/>
    <w:rsid w:val="00B437EC"/>
    <w:rsid w:val="00B43D84"/>
    <w:rsid w:val="00B43EBE"/>
    <w:rsid w:val="00B4438C"/>
    <w:rsid w:val="00B44F04"/>
    <w:rsid w:val="00B45642"/>
    <w:rsid w:val="00B45849"/>
    <w:rsid w:val="00B4588F"/>
    <w:rsid w:val="00B45E9C"/>
    <w:rsid w:val="00B45EC8"/>
    <w:rsid w:val="00B46E1E"/>
    <w:rsid w:val="00B502E4"/>
    <w:rsid w:val="00B5040B"/>
    <w:rsid w:val="00B50B1F"/>
    <w:rsid w:val="00B50B34"/>
    <w:rsid w:val="00B50BF1"/>
    <w:rsid w:val="00B50E15"/>
    <w:rsid w:val="00B50F49"/>
    <w:rsid w:val="00B510BE"/>
    <w:rsid w:val="00B51339"/>
    <w:rsid w:val="00B5158B"/>
    <w:rsid w:val="00B51DC0"/>
    <w:rsid w:val="00B51E7B"/>
    <w:rsid w:val="00B52868"/>
    <w:rsid w:val="00B52BEA"/>
    <w:rsid w:val="00B52CD6"/>
    <w:rsid w:val="00B52E0E"/>
    <w:rsid w:val="00B53386"/>
    <w:rsid w:val="00B5384B"/>
    <w:rsid w:val="00B54C39"/>
    <w:rsid w:val="00B55204"/>
    <w:rsid w:val="00B55207"/>
    <w:rsid w:val="00B55321"/>
    <w:rsid w:val="00B5623B"/>
    <w:rsid w:val="00B5631D"/>
    <w:rsid w:val="00B60062"/>
    <w:rsid w:val="00B60347"/>
    <w:rsid w:val="00B60794"/>
    <w:rsid w:val="00B60C64"/>
    <w:rsid w:val="00B610F3"/>
    <w:rsid w:val="00B61FA8"/>
    <w:rsid w:val="00B6233F"/>
    <w:rsid w:val="00B625EF"/>
    <w:rsid w:val="00B62819"/>
    <w:rsid w:val="00B62C63"/>
    <w:rsid w:val="00B63626"/>
    <w:rsid w:val="00B63ACF"/>
    <w:rsid w:val="00B63CB3"/>
    <w:rsid w:val="00B643B9"/>
    <w:rsid w:val="00B645ED"/>
    <w:rsid w:val="00B64CF8"/>
    <w:rsid w:val="00B64DF0"/>
    <w:rsid w:val="00B65773"/>
    <w:rsid w:val="00B65AA0"/>
    <w:rsid w:val="00B66387"/>
    <w:rsid w:val="00B66438"/>
    <w:rsid w:val="00B66682"/>
    <w:rsid w:val="00B66841"/>
    <w:rsid w:val="00B66E80"/>
    <w:rsid w:val="00B670E2"/>
    <w:rsid w:val="00B676AF"/>
    <w:rsid w:val="00B70333"/>
    <w:rsid w:val="00B708C7"/>
    <w:rsid w:val="00B70AAF"/>
    <w:rsid w:val="00B70DFA"/>
    <w:rsid w:val="00B71710"/>
    <w:rsid w:val="00B71DC4"/>
    <w:rsid w:val="00B71F57"/>
    <w:rsid w:val="00B72147"/>
    <w:rsid w:val="00B728B7"/>
    <w:rsid w:val="00B72972"/>
    <w:rsid w:val="00B72B2F"/>
    <w:rsid w:val="00B730F6"/>
    <w:rsid w:val="00B733F4"/>
    <w:rsid w:val="00B73A1D"/>
    <w:rsid w:val="00B73F52"/>
    <w:rsid w:val="00B74EBC"/>
    <w:rsid w:val="00B750A4"/>
    <w:rsid w:val="00B751CD"/>
    <w:rsid w:val="00B751ED"/>
    <w:rsid w:val="00B75606"/>
    <w:rsid w:val="00B75B88"/>
    <w:rsid w:val="00B762F7"/>
    <w:rsid w:val="00B76E90"/>
    <w:rsid w:val="00B77225"/>
    <w:rsid w:val="00B772E4"/>
    <w:rsid w:val="00B77C71"/>
    <w:rsid w:val="00B77E4E"/>
    <w:rsid w:val="00B800FB"/>
    <w:rsid w:val="00B80157"/>
    <w:rsid w:val="00B80235"/>
    <w:rsid w:val="00B80304"/>
    <w:rsid w:val="00B80B42"/>
    <w:rsid w:val="00B80D57"/>
    <w:rsid w:val="00B80E52"/>
    <w:rsid w:val="00B81B68"/>
    <w:rsid w:val="00B81C8A"/>
    <w:rsid w:val="00B81F10"/>
    <w:rsid w:val="00B81FDC"/>
    <w:rsid w:val="00B8215A"/>
    <w:rsid w:val="00B826F7"/>
    <w:rsid w:val="00B82833"/>
    <w:rsid w:val="00B82AB1"/>
    <w:rsid w:val="00B82B6C"/>
    <w:rsid w:val="00B82FCC"/>
    <w:rsid w:val="00B83112"/>
    <w:rsid w:val="00B836C2"/>
    <w:rsid w:val="00B836D5"/>
    <w:rsid w:val="00B837A6"/>
    <w:rsid w:val="00B83DDD"/>
    <w:rsid w:val="00B83F1E"/>
    <w:rsid w:val="00B842FD"/>
    <w:rsid w:val="00B84A83"/>
    <w:rsid w:val="00B8501C"/>
    <w:rsid w:val="00B8540F"/>
    <w:rsid w:val="00B85467"/>
    <w:rsid w:val="00B85541"/>
    <w:rsid w:val="00B8574B"/>
    <w:rsid w:val="00B85A7C"/>
    <w:rsid w:val="00B86282"/>
    <w:rsid w:val="00B8630A"/>
    <w:rsid w:val="00B865CD"/>
    <w:rsid w:val="00B866FE"/>
    <w:rsid w:val="00B87154"/>
    <w:rsid w:val="00B8717A"/>
    <w:rsid w:val="00B87520"/>
    <w:rsid w:val="00B87702"/>
    <w:rsid w:val="00B87C13"/>
    <w:rsid w:val="00B9128D"/>
    <w:rsid w:val="00B913CD"/>
    <w:rsid w:val="00B92003"/>
    <w:rsid w:val="00B92099"/>
    <w:rsid w:val="00B921AC"/>
    <w:rsid w:val="00B923AC"/>
    <w:rsid w:val="00B924D6"/>
    <w:rsid w:val="00B92700"/>
    <w:rsid w:val="00B92BFC"/>
    <w:rsid w:val="00B92E8E"/>
    <w:rsid w:val="00B932DD"/>
    <w:rsid w:val="00B9372D"/>
    <w:rsid w:val="00B93996"/>
    <w:rsid w:val="00B93AB7"/>
    <w:rsid w:val="00B93E21"/>
    <w:rsid w:val="00B949A4"/>
    <w:rsid w:val="00B94B42"/>
    <w:rsid w:val="00B94EC8"/>
    <w:rsid w:val="00B955FE"/>
    <w:rsid w:val="00B9560F"/>
    <w:rsid w:val="00B95629"/>
    <w:rsid w:val="00B95C20"/>
    <w:rsid w:val="00B95DBE"/>
    <w:rsid w:val="00B96225"/>
    <w:rsid w:val="00B96258"/>
    <w:rsid w:val="00B9644B"/>
    <w:rsid w:val="00B96C12"/>
    <w:rsid w:val="00B97758"/>
    <w:rsid w:val="00BA004A"/>
    <w:rsid w:val="00BA0483"/>
    <w:rsid w:val="00BA0A7E"/>
    <w:rsid w:val="00BA0FCB"/>
    <w:rsid w:val="00BA1276"/>
    <w:rsid w:val="00BA15F2"/>
    <w:rsid w:val="00BA1C4F"/>
    <w:rsid w:val="00BA1C69"/>
    <w:rsid w:val="00BA304C"/>
    <w:rsid w:val="00BA335A"/>
    <w:rsid w:val="00BA372C"/>
    <w:rsid w:val="00BA3EC0"/>
    <w:rsid w:val="00BA41AF"/>
    <w:rsid w:val="00BA47F5"/>
    <w:rsid w:val="00BA4AC4"/>
    <w:rsid w:val="00BA55F8"/>
    <w:rsid w:val="00BA5AA5"/>
    <w:rsid w:val="00BA5F07"/>
    <w:rsid w:val="00BA5F12"/>
    <w:rsid w:val="00BA5F2D"/>
    <w:rsid w:val="00BA602F"/>
    <w:rsid w:val="00BA6195"/>
    <w:rsid w:val="00BA66CA"/>
    <w:rsid w:val="00BA6BFF"/>
    <w:rsid w:val="00BA6D1E"/>
    <w:rsid w:val="00BA7C2F"/>
    <w:rsid w:val="00BB00CE"/>
    <w:rsid w:val="00BB0622"/>
    <w:rsid w:val="00BB100F"/>
    <w:rsid w:val="00BB161A"/>
    <w:rsid w:val="00BB1F13"/>
    <w:rsid w:val="00BB229A"/>
    <w:rsid w:val="00BB2E2C"/>
    <w:rsid w:val="00BB3B1B"/>
    <w:rsid w:val="00BB3E00"/>
    <w:rsid w:val="00BB40B1"/>
    <w:rsid w:val="00BB4426"/>
    <w:rsid w:val="00BB4ABB"/>
    <w:rsid w:val="00BB4E8B"/>
    <w:rsid w:val="00BB51FB"/>
    <w:rsid w:val="00BB52B5"/>
    <w:rsid w:val="00BB55A1"/>
    <w:rsid w:val="00BB5A5D"/>
    <w:rsid w:val="00BB6091"/>
    <w:rsid w:val="00BB658E"/>
    <w:rsid w:val="00BB70C8"/>
    <w:rsid w:val="00BB7136"/>
    <w:rsid w:val="00BB7382"/>
    <w:rsid w:val="00BB787E"/>
    <w:rsid w:val="00BB7B74"/>
    <w:rsid w:val="00BC06E6"/>
    <w:rsid w:val="00BC07B0"/>
    <w:rsid w:val="00BC07BB"/>
    <w:rsid w:val="00BC0C44"/>
    <w:rsid w:val="00BC15D4"/>
    <w:rsid w:val="00BC1B7D"/>
    <w:rsid w:val="00BC1D7E"/>
    <w:rsid w:val="00BC2433"/>
    <w:rsid w:val="00BC3009"/>
    <w:rsid w:val="00BC3490"/>
    <w:rsid w:val="00BC374E"/>
    <w:rsid w:val="00BC37FA"/>
    <w:rsid w:val="00BC456B"/>
    <w:rsid w:val="00BC46CA"/>
    <w:rsid w:val="00BC4A5F"/>
    <w:rsid w:val="00BC51FC"/>
    <w:rsid w:val="00BC5F53"/>
    <w:rsid w:val="00BC6787"/>
    <w:rsid w:val="00BC68DA"/>
    <w:rsid w:val="00BC6BD1"/>
    <w:rsid w:val="00BC763D"/>
    <w:rsid w:val="00BC7820"/>
    <w:rsid w:val="00BC7AF9"/>
    <w:rsid w:val="00BD0A01"/>
    <w:rsid w:val="00BD1049"/>
    <w:rsid w:val="00BD10BE"/>
    <w:rsid w:val="00BD12B5"/>
    <w:rsid w:val="00BD135B"/>
    <w:rsid w:val="00BD17F1"/>
    <w:rsid w:val="00BD199B"/>
    <w:rsid w:val="00BD19B3"/>
    <w:rsid w:val="00BD1D16"/>
    <w:rsid w:val="00BD1F41"/>
    <w:rsid w:val="00BD20A8"/>
    <w:rsid w:val="00BD222E"/>
    <w:rsid w:val="00BD2900"/>
    <w:rsid w:val="00BD29EF"/>
    <w:rsid w:val="00BD2E3C"/>
    <w:rsid w:val="00BD30C8"/>
    <w:rsid w:val="00BD3895"/>
    <w:rsid w:val="00BD3FF3"/>
    <w:rsid w:val="00BD434F"/>
    <w:rsid w:val="00BD4E0F"/>
    <w:rsid w:val="00BD531D"/>
    <w:rsid w:val="00BD5ABC"/>
    <w:rsid w:val="00BD6C24"/>
    <w:rsid w:val="00BD7915"/>
    <w:rsid w:val="00BD7C5A"/>
    <w:rsid w:val="00BD7EC3"/>
    <w:rsid w:val="00BE0668"/>
    <w:rsid w:val="00BE0774"/>
    <w:rsid w:val="00BE1242"/>
    <w:rsid w:val="00BE16D7"/>
    <w:rsid w:val="00BE207E"/>
    <w:rsid w:val="00BE22D2"/>
    <w:rsid w:val="00BE2AD0"/>
    <w:rsid w:val="00BE2B26"/>
    <w:rsid w:val="00BE2D11"/>
    <w:rsid w:val="00BE2F1E"/>
    <w:rsid w:val="00BE3053"/>
    <w:rsid w:val="00BE32EC"/>
    <w:rsid w:val="00BE39D4"/>
    <w:rsid w:val="00BE3C53"/>
    <w:rsid w:val="00BE5BA5"/>
    <w:rsid w:val="00BE5BD9"/>
    <w:rsid w:val="00BE5D4D"/>
    <w:rsid w:val="00BE61A5"/>
    <w:rsid w:val="00BE6272"/>
    <w:rsid w:val="00BE630C"/>
    <w:rsid w:val="00BE6384"/>
    <w:rsid w:val="00BE63E5"/>
    <w:rsid w:val="00BE75AD"/>
    <w:rsid w:val="00BE7A63"/>
    <w:rsid w:val="00BF01C3"/>
    <w:rsid w:val="00BF01C7"/>
    <w:rsid w:val="00BF05A1"/>
    <w:rsid w:val="00BF146A"/>
    <w:rsid w:val="00BF15F9"/>
    <w:rsid w:val="00BF1706"/>
    <w:rsid w:val="00BF1897"/>
    <w:rsid w:val="00BF1943"/>
    <w:rsid w:val="00BF19D0"/>
    <w:rsid w:val="00BF1A85"/>
    <w:rsid w:val="00BF1C1A"/>
    <w:rsid w:val="00BF21D8"/>
    <w:rsid w:val="00BF2328"/>
    <w:rsid w:val="00BF2393"/>
    <w:rsid w:val="00BF275B"/>
    <w:rsid w:val="00BF2CC5"/>
    <w:rsid w:val="00BF3225"/>
    <w:rsid w:val="00BF3418"/>
    <w:rsid w:val="00BF3530"/>
    <w:rsid w:val="00BF367F"/>
    <w:rsid w:val="00BF3BD4"/>
    <w:rsid w:val="00BF3E66"/>
    <w:rsid w:val="00BF4557"/>
    <w:rsid w:val="00BF49C3"/>
    <w:rsid w:val="00BF4C41"/>
    <w:rsid w:val="00BF4E8B"/>
    <w:rsid w:val="00BF5890"/>
    <w:rsid w:val="00BF5A2D"/>
    <w:rsid w:val="00BF5DAE"/>
    <w:rsid w:val="00BF5DC7"/>
    <w:rsid w:val="00BF623B"/>
    <w:rsid w:val="00BF630A"/>
    <w:rsid w:val="00BF64B7"/>
    <w:rsid w:val="00BF66B0"/>
    <w:rsid w:val="00BF6770"/>
    <w:rsid w:val="00BF6A6A"/>
    <w:rsid w:val="00BF7562"/>
    <w:rsid w:val="00BF7F3B"/>
    <w:rsid w:val="00C0012A"/>
    <w:rsid w:val="00C00778"/>
    <w:rsid w:val="00C00B04"/>
    <w:rsid w:val="00C00B49"/>
    <w:rsid w:val="00C00DCA"/>
    <w:rsid w:val="00C00E22"/>
    <w:rsid w:val="00C01356"/>
    <w:rsid w:val="00C0225A"/>
    <w:rsid w:val="00C02364"/>
    <w:rsid w:val="00C02CB6"/>
    <w:rsid w:val="00C02DE4"/>
    <w:rsid w:val="00C02FC2"/>
    <w:rsid w:val="00C0352C"/>
    <w:rsid w:val="00C036ED"/>
    <w:rsid w:val="00C03890"/>
    <w:rsid w:val="00C03EE3"/>
    <w:rsid w:val="00C04935"/>
    <w:rsid w:val="00C04A94"/>
    <w:rsid w:val="00C04C15"/>
    <w:rsid w:val="00C04DE5"/>
    <w:rsid w:val="00C058B2"/>
    <w:rsid w:val="00C05D1F"/>
    <w:rsid w:val="00C0651C"/>
    <w:rsid w:val="00C067D6"/>
    <w:rsid w:val="00C069BA"/>
    <w:rsid w:val="00C07CCC"/>
    <w:rsid w:val="00C07EDC"/>
    <w:rsid w:val="00C10EF9"/>
    <w:rsid w:val="00C1113A"/>
    <w:rsid w:val="00C11463"/>
    <w:rsid w:val="00C115C1"/>
    <w:rsid w:val="00C11758"/>
    <w:rsid w:val="00C117F9"/>
    <w:rsid w:val="00C1181D"/>
    <w:rsid w:val="00C122C2"/>
    <w:rsid w:val="00C12398"/>
    <w:rsid w:val="00C1259B"/>
    <w:rsid w:val="00C12827"/>
    <w:rsid w:val="00C128BF"/>
    <w:rsid w:val="00C12C67"/>
    <w:rsid w:val="00C1304E"/>
    <w:rsid w:val="00C13CD7"/>
    <w:rsid w:val="00C144C3"/>
    <w:rsid w:val="00C14753"/>
    <w:rsid w:val="00C14E90"/>
    <w:rsid w:val="00C155D1"/>
    <w:rsid w:val="00C15881"/>
    <w:rsid w:val="00C159E1"/>
    <w:rsid w:val="00C15B7C"/>
    <w:rsid w:val="00C15BB8"/>
    <w:rsid w:val="00C16144"/>
    <w:rsid w:val="00C168C0"/>
    <w:rsid w:val="00C16F06"/>
    <w:rsid w:val="00C173AB"/>
    <w:rsid w:val="00C17C8C"/>
    <w:rsid w:val="00C17E5C"/>
    <w:rsid w:val="00C20BB4"/>
    <w:rsid w:val="00C20FD6"/>
    <w:rsid w:val="00C21A07"/>
    <w:rsid w:val="00C21B74"/>
    <w:rsid w:val="00C22125"/>
    <w:rsid w:val="00C22DC3"/>
    <w:rsid w:val="00C22F11"/>
    <w:rsid w:val="00C22F5D"/>
    <w:rsid w:val="00C231D3"/>
    <w:rsid w:val="00C23CA0"/>
    <w:rsid w:val="00C23E4F"/>
    <w:rsid w:val="00C2481D"/>
    <w:rsid w:val="00C2544E"/>
    <w:rsid w:val="00C25859"/>
    <w:rsid w:val="00C25C2A"/>
    <w:rsid w:val="00C25D3B"/>
    <w:rsid w:val="00C26406"/>
    <w:rsid w:val="00C26AC5"/>
    <w:rsid w:val="00C26CA5"/>
    <w:rsid w:val="00C273A9"/>
    <w:rsid w:val="00C3013C"/>
    <w:rsid w:val="00C3085B"/>
    <w:rsid w:val="00C30BB9"/>
    <w:rsid w:val="00C30D7F"/>
    <w:rsid w:val="00C3101F"/>
    <w:rsid w:val="00C31888"/>
    <w:rsid w:val="00C31F86"/>
    <w:rsid w:val="00C32214"/>
    <w:rsid w:val="00C3261C"/>
    <w:rsid w:val="00C3287D"/>
    <w:rsid w:val="00C32ADA"/>
    <w:rsid w:val="00C32B5C"/>
    <w:rsid w:val="00C334B9"/>
    <w:rsid w:val="00C33CB5"/>
    <w:rsid w:val="00C34143"/>
    <w:rsid w:val="00C3455E"/>
    <w:rsid w:val="00C348C2"/>
    <w:rsid w:val="00C348F1"/>
    <w:rsid w:val="00C34EE1"/>
    <w:rsid w:val="00C34F93"/>
    <w:rsid w:val="00C35207"/>
    <w:rsid w:val="00C35867"/>
    <w:rsid w:val="00C35EAB"/>
    <w:rsid w:val="00C36347"/>
    <w:rsid w:val="00C36A54"/>
    <w:rsid w:val="00C37646"/>
    <w:rsid w:val="00C377F9"/>
    <w:rsid w:val="00C37803"/>
    <w:rsid w:val="00C379E0"/>
    <w:rsid w:val="00C37A88"/>
    <w:rsid w:val="00C37D87"/>
    <w:rsid w:val="00C37E1C"/>
    <w:rsid w:val="00C37EA9"/>
    <w:rsid w:val="00C40BB8"/>
    <w:rsid w:val="00C40FE5"/>
    <w:rsid w:val="00C413AD"/>
    <w:rsid w:val="00C41845"/>
    <w:rsid w:val="00C41A86"/>
    <w:rsid w:val="00C42243"/>
    <w:rsid w:val="00C42BBC"/>
    <w:rsid w:val="00C42F7B"/>
    <w:rsid w:val="00C431F4"/>
    <w:rsid w:val="00C431FD"/>
    <w:rsid w:val="00C43239"/>
    <w:rsid w:val="00C433F1"/>
    <w:rsid w:val="00C43B94"/>
    <w:rsid w:val="00C43C35"/>
    <w:rsid w:val="00C445EF"/>
    <w:rsid w:val="00C44680"/>
    <w:rsid w:val="00C44E40"/>
    <w:rsid w:val="00C4514D"/>
    <w:rsid w:val="00C45252"/>
    <w:rsid w:val="00C457C5"/>
    <w:rsid w:val="00C458F2"/>
    <w:rsid w:val="00C45AD4"/>
    <w:rsid w:val="00C45B69"/>
    <w:rsid w:val="00C45C57"/>
    <w:rsid w:val="00C45DCD"/>
    <w:rsid w:val="00C45EE7"/>
    <w:rsid w:val="00C464DA"/>
    <w:rsid w:val="00C465D1"/>
    <w:rsid w:val="00C46BBE"/>
    <w:rsid w:val="00C47240"/>
    <w:rsid w:val="00C47352"/>
    <w:rsid w:val="00C47500"/>
    <w:rsid w:val="00C476DF"/>
    <w:rsid w:val="00C47941"/>
    <w:rsid w:val="00C47BE1"/>
    <w:rsid w:val="00C50996"/>
    <w:rsid w:val="00C50B92"/>
    <w:rsid w:val="00C50E20"/>
    <w:rsid w:val="00C51202"/>
    <w:rsid w:val="00C52523"/>
    <w:rsid w:val="00C5267D"/>
    <w:rsid w:val="00C53A3A"/>
    <w:rsid w:val="00C5478F"/>
    <w:rsid w:val="00C55123"/>
    <w:rsid w:val="00C55772"/>
    <w:rsid w:val="00C55AED"/>
    <w:rsid w:val="00C56B6E"/>
    <w:rsid w:val="00C56BA2"/>
    <w:rsid w:val="00C57011"/>
    <w:rsid w:val="00C600B4"/>
    <w:rsid w:val="00C608C6"/>
    <w:rsid w:val="00C61395"/>
    <w:rsid w:val="00C61840"/>
    <w:rsid w:val="00C619A1"/>
    <w:rsid w:val="00C61D58"/>
    <w:rsid w:val="00C61EFB"/>
    <w:rsid w:val="00C621F4"/>
    <w:rsid w:val="00C62D3A"/>
    <w:rsid w:val="00C62F63"/>
    <w:rsid w:val="00C63D19"/>
    <w:rsid w:val="00C64138"/>
    <w:rsid w:val="00C64B80"/>
    <w:rsid w:val="00C64F84"/>
    <w:rsid w:val="00C64FBF"/>
    <w:rsid w:val="00C650C9"/>
    <w:rsid w:val="00C665C3"/>
    <w:rsid w:val="00C667F6"/>
    <w:rsid w:val="00C66C15"/>
    <w:rsid w:val="00C66CDF"/>
    <w:rsid w:val="00C66DAF"/>
    <w:rsid w:val="00C67013"/>
    <w:rsid w:val="00C67247"/>
    <w:rsid w:val="00C67B16"/>
    <w:rsid w:val="00C7056D"/>
    <w:rsid w:val="00C70637"/>
    <w:rsid w:val="00C70903"/>
    <w:rsid w:val="00C70C3F"/>
    <w:rsid w:val="00C7149D"/>
    <w:rsid w:val="00C7244D"/>
    <w:rsid w:val="00C72D0F"/>
    <w:rsid w:val="00C72D6C"/>
    <w:rsid w:val="00C72E00"/>
    <w:rsid w:val="00C73185"/>
    <w:rsid w:val="00C7319A"/>
    <w:rsid w:val="00C73647"/>
    <w:rsid w:val="00C73907"/>
    <w:rsid w:val="00C73949"/>
    <w:rsid w:val="00C7399F"/>
    <w:rsid w:val="00C73B05"/>
    <w:rsid w:val="00C73FAF"/>
    <w:rsid w:val="00C742E1"/>
    <w:rsid w:val="00C74898"/>
    <w:rsid w:val="00C748AE"/>
    <w:rsid w:val="00C751DC"/>
    <w:rsid w:val="00C75354"/>
    <w:rsid w:val="00C75977"/>
    <w:rsid w:val="00C75A57"/>
    <w:rsid w:val="00C75CD9"/>
    <w:rsid w:val="00C75EF7"/>
    <w:rsid w:val="00C76046"/>
    <w:rsid w:val="00C76492"/>
    <w:rsid w:val="00C7661B"/>
    <w:rsid w:val="00C76773"/>
    <w:rsid w:val="00C77668"/>
    <w:rsid w:val="00C7777F"/>
    <w:rsid w:val="00C77C8A"/>
    <w:rsid w:val="00C77D61"/>
    <w:rsid w:val="00C802F4"/>
    <w:rsid w:val="00C806F1"/>
    <w:rsid w:val="00C80BEF"/>
    <w:rsid w:val="00C8153F"/>
    <w:rsid w:val="00C81732"/>
    <w:rsid w:val="00C817BC"/>
    <w:rsid w:val="00C82DEF"/>
    <w:rsid w:val="00C83407"/>
    <w:rsid w:val="00C83565"/>
    <w:rsid w:val="00C83B4F"/>
    <w:rsid w:val="00C84C37"/>
    <w:rsid w:val="00C84D8C"/>
    <w:rsid w:val="00C84FC7"/>
    <w:rsid w:val="00C855C1"/>
    <w:rsid w:val="00C85868"/>
    <w:rsid w:val="00C85CEA"/>
    <w:rsid w:val="00C85EF8"/>
    <w:rsid w:val="00C8623C"/>
    <w:rsid w:val="00C86315"/>
    <w:rsid w:val="00C867F6"/>
    <w:rsid w:val="00C86D5A"/>
    <w:rsid w:val="00C877F8"/>
    <w:rsid w:val="00C87901"/>
    <w:rsid w:val="00C90508"/>
    <w:rsid w:val="00C90548"/>
    <w:rsid w:val="00C907DD"/>
    <w:rsid w:val="00C90E47"/>
    <w:rsid w:val="00C91377"/>
    <w:rsid w:val="00C91CA8"/>
    <w:rsid w:val="00C92394"/>
    <w:rsid w:val="00C92455"/>
    <w:rsid w:val="00C92885"/>
    <w:rsid w:val="00C93A4C"/>
    <w:rsid w:val="00C93BE5"/>
    <w:rsid w:val="00C93DE4"/>
    <w:rsid w:val="00C93EF9"/>
    <w:rsid w:val="00C93FDE"/>
    <w:rsid w:val="00C94424"/>
    <w:rsid w:val="00C94460"/>
    <w:rsid w:val="00C944E0"/>
    <w:rsid w:val="00C94728"/>
    <w:rsid w:val="00C94AEE"/>
    <w:rsid w:val="00C94C16"/>
    <w:rsid w:val="00C94F82"/>
    <w:rsid w:val="00C9506C"/>
    <w:rsid w:val="00C958AC"/>
    <w:rsid w:val="00C95B94"/>
    <w:rsid w:val="00C967AB"/>
    <w:rsid w:val="00C9726F"/>
    <w:rsid w:val="00C97A63"/>
    <w:rsid w:val="00CA0FB4"/>
    <w:rsid w:val="00CA1204"/>
    <w:rsid w:val="00CA228C"/>
    <w:rsid w:val="00CA2334"/>
    <w:rsid w:val="00CA2612"/>
    <w:rsid w:val="00CA2C1E"/>
    <w:rsid w:val="00CA2EF1"/>
    <w:rsid w:val="00CA364D"/>
    <w:rsid w:val="00CA3D49"/>
    <w:rsid w:val="00CA3D87"/>
    <w:rsid w:val="00CA3FF8"/>
    <w:rsid w:val="00CA4009"/>
    <w:rsid w:val="00CA41A9"/>
    <w:rsid w:val="00CA4560"/>
    <w:rsid w:val="00CA4D3C"/>
    <w:rsid w:val="00CA4D8C"/>
    <w:rsid w:val="00CA4EB1"/>
    <w:rsid w:val="00CA4ECB"/>
    <w:rsid w:val="00CA503D"/>
    <w:rsid w:val="00CA58DD"/>
    <w:rsid w:val="00CA5ADE"/>
    <w:rsid w:val="00CA5B69"/>
    <w:rsid w:val="00CA6B33"/>
    <w:rsid w:val="00CA6D88"/>
    <w:rsid w:val="00CA7260"/>
    <w:rsid w:val="00CA7665"/>
    <w:rsid w:val="00CA78B6"/>
    <w:rsid w:val="00CA79A8"/>
    <w:rsid w:val="00CA7D53"/>
    <w:rsid w:val="00CA7D9A"/>
    <w:rsid w:val="00CB00D3"/>
    <w:rsid w:val="00CB0124"/>
    <w:rsid w:val="00CB0D4E"/>
    <w:rsid w:val="00CB0E1E"/>
    <w:rsid w:val="00CB175E"/>
    <w:rsid w:val="00CB1784"/>
    <w:rsid w:val="00CB1B19"/>
    <w:rsid w:val="00CB1D4B"/>
    <w:rsid w:val="00CB2A63"/>
    <w:rsid w:val="00CB2C63"/>
    <w:rsid w:val="00CB2E32"/>
    <w:rsid w:val="00CB32D1"/>
    <w:rsid w:val="00CB32FD"/>
    <w:rsid w:val="00CB356D"/>
    <w:rsid w:val="00CB370A"/>
    <w:rsid w:val="00CB3B6F"/>
    <w:rsid w:val="00CB3FB3"/>
    <w:rsid w:val="00CB427A"/>
    <w:rsid w:val="00CB47AF"/>
    <w:rsid w:val="00CB574E"/>
    <w:rsid w:val="00CB5923"/>
    <w:rsid w:val="00CB5DE3"/>
    <w:rsid w:val="00CB5F2D"/>
    <w:rsid w:val="00CB609B"/>
    <w:rsid w:val="00CB6643"/>
    <w:rsid w:val="00CB67FB"/>
    <w:rsid w:val="00CB686C"/>
    <w:rsid w:val="00CB6EE6"/>
    <w:rsid w:val="00CB73DA"/>
    <w:rsid w:val="00CB7A94"/>
    <w:rsid w:val="00CB7D00"/>
    <w:rsid w:val="00CB7FBA"/>
    <w:rsid w:val="00CC0CBD"/>
    <w:rsid w:val="00CC0FE7"/>
    <w:rsid w:val="00CC1123"/>
    <w:rsid w:val="00CC1190"/>
    <w:rsid w:val="00CC192A"/>
    <w:rsid w:val="00CC215B"/>
    <w:rsid w:val="00CC23CB"/>
    <w:rsid w:val="00CC26A9"/>
    <w:rsid w:val="00CC284F"/>
    <w:rsid w:val="00CC29B0"/>
    <w:rsid w:val="00CC2E58"/>
    <w:rsid w:val="00CC34FD"/>
    <w:rsid w:val="00CC37AF"/>
    <w:rsid w:val="00CC3D26"/>
    <w:rsid w:val="00CC4331"/>
    <w:rsid w:val="00CC4849"/>
    <w:rsid w:val="00CC5B3A"/>
    <w:rsid w:val="00CC5BCA"/>
    <w:rsid w:val="00CC5D87"/>
    <w:rsid w:val="00CC6C35"/>
    <w:rsid w:val="00CC70EA"/>
    <w:rsid w:val="00CC719A"/>
    <w:rsid w:val="00CC7E6A"/>
    <w:rsid w:val="00CD0098"/>
    <w:rsid w:val="00CD041E"/>
    <w:rsid w:val="00CD1619"/>
    <w:rsid w:val="00CD18E0"/>
    <w:rsid w:val="00CD2989"/>
    <w:rsid w:val="00CD2AAC"/>
    <w:rsid w:val="00CD2CE2"/>
    <w:rsid w:val="00CD32CF"/>
    <w:rsid w:val="00CD3DBA"/>
    <w:rsid w:val="00CD408C"/>
    <w:rsid w:val="00CD41A8"/>
    <w:rsid w:val="00CD6225"/>
    <w:rsid w:val="00CD6ABE"/>
    <w:rsid w:val="00CD6B28"/>
    <w:rsid w:val="00CD6CEB"/>
    <w:rsid w:val="00CD713A"/>
    <w:rsid w:val="00CD7250"/>
    <w:rsid w:val="00CD73FC"/>
    <w:rsid w:val="00CE0964"/>
    <w:rsid w:val="00CE1294"/>
    <w:rsid w:val="00CE1625"/>
    <w:rsid w:val="00CE1D9E"/>
    <w:rsid w:val="00CE1EBC"/>
    <w:rsid w:val="00CE215D"/>
    <w:rsid w:val="00CE21B6"/>
    <w:rsid w:val="00CE3100"/>
    <w:rsid w:val="00CE3135"/>
    <w:rsid w:val="00CE3192"/>
    <w:rsid w:val="00CE35BF"/>
    <w:rsid w:val="00CE37CC"/>
    <w:rsid w:val="00CE393B"/>
    <w:rsid w:val="00CE409E"/>
    <w:rsid w:val="00CE473B"/>
    <w:rsid w:val="00CE4FB8"/>
    <w:rsid w:val="00CE5011"/>
    <w:rsid w:val="00CE5A05"/>
    <w:rsid w:val="00CE5B25"/>
    <w:rsid w:val="00CE6394"/>
    <w:rsid w:val="00CE63B5"/>
    <w:rsid w:val="00CE6824"/>
    <w:rsid w:val="00CE6A04"/>
    <w:rsid w:val="00CE6B57"/>
    <w:rsid w:val="00CE6C16"/>
    <w:rsid w:val="00CE7254"/>
    <w:rsid w:val="00CE772A"/>
    <w:rsid w:val="00CE7916"/>
    <w:rsid w:val="00CE7D50"/>
    <w:rsid w:val="00CF00AF"/>
    <w:rsid w:val="00CF0213"/>
    <w:rsid w:val="00CF043D"/>
    <w:rsid w:val="00CF07B5"/>
    <w:rsid w:val="00CF0E18"/>
    <w:rsid w:val="00CF0EF3"/>
    <w:rsid w:val="00CF1B70"/>
    <w:rsid w:val="00CF1CD2"/>
    <w:rsid w:val="00CF1E95"/>
    <w:rsid w:val="00CF280E"/>
    <w:rsid w:val="00CF2BF0"/>
    <w:rsid w:val="00CF2D3F"/>
    <w:rsid w:val="00CF3616"/>
    <w:rsid w:val="00CF383D"/>
    <w:rsid w:val="00CF3FAA"/>
    <w:rsid w:val="00CF417B"/>
    <w:rsid w:val="00CF4728"/>
    <w:rsid w:val="00CF4DBB"/>
    <w:rsid w:val="00CF57D8"/>
    <w:rsid w:val="00CF59F8"/>
    <w:rsid w:val="00CF63AD"/>
    <w:rsid w:val="00CF6988"/>
    <w:rsid w:val="00CF6A5C"/>
    <w:rsid w:val="00CF7799"/>
    <w:rsid w:val="00CF78F3"/>
    <w:rsid w:val="00CF79AE"/>
    <w:rsid w:val="00CF7E62"/>
    <w:rsid w:val="00D001E1"/>
    <w:rsid w:val="00D004F0"/>
    <w:rsid w:val="00D0077C"/>
    <w:rsid w:val="00D00BF5"/>
    <w:rsid w:val="00D00D69"/>
    <w:rsid w:val="00D01397"/>
    <w:rsid w:val="00D01526"/>
    <w:rsid w:val="00D01857"/>
    <w:rsid w:val="00D024F0"/>
    <w:rsid w:val="00D0297F"/>
    <w:rsid w:val="00D02B46"/>
    <w:rsid w:val="00D03719"/>
    <w:rsid w:val="00D03EEE"/>
    <w:rsid w:val="00D04573"/>
    <w:rsid w:val="00D04A96"/>
    <w:rsid w:val="00D050D9"/>
    <w:rsid w:val="00D0595E"/>
    <w:rsid w:val="00D05D5F"/>
    <w:rsid w:val="00D05D6C"/>
    <w:rsid w:val="00D060DC"/>
    <w:rsid w:val="00D06123"/>
    <w:rsid w:val="00D0632D"/>
    <w:rsid w:val="00D067DD"/>
    <w:rsid w:val="00D070A0"/>
    <w:rsid w:val="00D072B4"/>
    <w:rsid w:val="00D07519"/>
    <w:rsid w:val="00D07D42"/>
    <w:rsid w:val="00D1043E"/>
    <w:rsid w:val="00D1161C"/>
    <w:rsid w:val="00D11742"/>
    <w:rsid w:val="00D12061"/>
    <w:rsid w:val="00D1262C"/>
    <w:rsid w:val="00D12B13"/>
    <w:rsid w:val="00D12C25"/>
    <w:rsid w:val="00D12F69"/>
    <w:rsid w:val="00D143B5"/>
    <w:rsid w:val="00D14708"/>
    <w:rsid w:val="00D1478C"/>
    <w:rsid w:val="00D1493C"/>
    <w:rsid w:val="00D14A3D"/>
    <w:rsid w:val="00D14BCA"/>
    <w:rsid w:val="00D14C53"/>
    <w:rsid w:val="00D14F02"/>
    <w:rsid w:val="00D150A6"/>
    <w:rsid w:val="00D1613F"/>
    <w:rsid w:val="00D16489"/>
    <w:rsid w:val="00D16526"/>
    <w:rsid w:val="00D168A7"/>
    <w:rsid w:val="00D169B2"/>
    <w:rsid w:val="00D16C70"/>
    <w:rsid w:val="00D17280"/>
    <w:rsid w:val="00D173DA"/>
    <w:rsid w:val="00D1764E"/>
    <w:rsid w:val="00D17664"/>
    <w:rsid w:val="00D17A39"/>
    <w:rsid w:val="00D17BC4"/>
    <w:rsid w:val="00D20312"/>
    <w:rsid w:val="00D20827"/>
    <w:rsid w:val="00D20BEE"/>
    <w:rsid w:val="00D213B7"/>
    <w:rsid w:val="00D21625"/>
    <w:rsid w:val="00D21EAF"/>
    <w:rsid w:val="00D21FE3"/>
    <w:rsid w:val="00D22015"/>
    <w:rsid w:val="00D223EA"/>
    <w:rsid w:val="00D224E8"/>
    <w:rsid w:val="00D22584"/>
    <w:rsid w:val="00D2259C"/>
    <w:rsid w:val="00D22EAF"/>
    <w:rsid w:val="00D23365"/>
    <w:rsid w:val="00D23509"/>
    <w:rsid w:val="00D2454A"/>
    <w:rsid w:val="00D24754"/>
    <w:rsid w:val="00D247D4"/>
    <w:rsid w:val="00D248B5"/>
    <w:rsid w:val="00D24DB4"/>
    <w:rsid w:val="00D25041"/>
    <w:rsid w:val="00D25162"/>
    <w:rsid w:val="00D2534D"/>
    <w:rsid w:val="00D2546E"/>
    <w:rsid w:val="00D25505"/>
    <w:rsid w:val="00D2594F"/>
    <w:rsid w:val="00D2662C"/>
    <w:rsid w:val="00D268B5"/>
    <w:rsid w:val="00D2757C"/>
    <w:rsid w:val="00D27A77"/>
    <w:rsid w:val="00D27AD0"/>
    <w:rsid w:val="00D30B1D"/>
    <w:rsid w:val="00D318A6"/>
    <w:rsid w:val="00D31A25"/>
    <w:rsid w:val="00D31A27"/>
    <w:rsid w:val="00D32A2B"/>
    <w:rsid w:val="00D32BA8"/>
    <w:rsid w:val="00D32CF9"/>
    <w:rsid w:val="00D33888"/>
    <w:rsid w:val="00D338FC"/>
    <w:rsid w:val="00D33D23"/>
    <w:rsid w:val="00D33E44"/>
    <w:rsid w:val="00D34069"/>
    <w:rsid w:val="00D34096"/>
    <w:rsid w:val="00D34412"/>
    <w:rsid w:val="00D35147"/>
    <w:rsid w:val="00D358D3"/>
    <w:rsid w:val="00D35E13"/>
    <w:rsid w:val="00D36071"/>
    <w:rsid w:val="00D367FF"/>
    <w:rsid w:val="00D36B72"/>
    <w:rsid w:val="00D36F96"/>
    <w:rsid w:val="00D3709A"/>
    <w:rsid w:val="00D37956"/>
    <w:rsid w:val="00D37967"/>
    <w:rsid w:val="00D37975"/>
    <w:rsid w:val="00D37ABB"/>
    <w:rsid w:val="00D40249"/>
    <w:rsid w:val="00D40634"/>
    <w:rsid w:val="00D407AB"/>
    <w:rsid w:val="00D40DF1"/>
    <w:rsid w:val="00D40F3D"/>
    <w:rsid w:val="00D410F6"/>
    <w:rsid w:val="00D4151D"/>
    <w:rsid w:val="00D417A8"/>
    <w:rsid w:val="00D418B1"/>
    <w:rsid w:val="00D41D7A"/>
    <w:rsid w:val="00D42C1F"/>
    <w:rsid w:val="00D42E7E"/>
    <w:rsid w:val="00D43810"/>
    <w:rsid w:val="00D438F3"/>
    <w:rsid w:val="00D445D6"/>
    <w:rsid w:val="00D4469C"/>
    <w:rsid w:val="00D45166"/>
    <w:rsid w:val="00D45426"/>
    <w:rsid w:val="00D4545A"/>
    <w:rsid w:val="00D45791"/>
    <w:rsid w:val="00D45828"/>
    <w:rsid w:val="00D461C2"/>
    <w:rsid w:val="00D4639D"/>
    <w:rsid w:val="00D46BF9"/>
    <w:rsid w:val="00D470EC"/>
    <w:rsid w:val="00D47EB8"/>
    <w:rsid w:val="00D5014A"/>
    <w:rsid w:val="00D50563"/>
    <w:rsid w:val="00D51721"/>
    <w:rsid w:val="00D5217F"/>
    <w:rsid w:val="00D540E5"/>
    <w:rsid w:val="00D54895"/>
    <w:rsid w:val="00D5493D"/>
    <w:rsid w:val="00D55244"/>
    <w:rsid w:val="00D55782"/>
    <w:rsid w:val="00D55D13"/>
    <w:rsid w:val="00D5607B"/>
    <w:rsid w:val="00D563B8"/>
    <w:rsid w:val="00D56408"/>
    <w:rsid w:val="00D5650B"/>
    <w:rsid w:val="00D56E75"/>
    <w:rsid w:val="00D57010"/>
    <w:rsid w:val="00D571B7"/>
    <w:rsid w:val="00D57245"/>
    <w:rsid w:val="00D573C9"/>
    <w:rsid w:val="00D5756D"/>
    <w:rsid w:val="00D57C6A"/>
    <w:rsid w:val="00D57E00"/>
    <w:rsid w:val="00D605A9"/>
    <w:rsid w:val="00D609BE"/>
    <w:rsid w:val="00D61643"/>
    <w:rsid w:val="00D619B1"/>
    <w:rsid w:val="00D61A00"/>
    <w:rsid w:val="00D61B7B"/>
    <w:rsid w:val="00D61C4D"/>
    <w:rsid w:val="00D62C98"/>
    <w:rsid w:val="00D62D35"/>
    <w:rsid w:val="00D6312C"/>
    <w:rsid w:val="00D6343A"/>
    <w:rsid w:val="00D6378E"/>
    <w:rsid w:val="00D639C0"/>
    <w:rsid w:val="00D63EDE"/>
    <w:rsid w:val="00D64238"/>
    <w:rsid w:val="00D64613"/>
    <w:rsid w:val="00D647B3"/>
    <w:rsid w:val="00D648C3"/>
    <w:rsid w:val="00D64906"/>
    <w:rsid w:val="00D649BF"/>
    <w:rsid w:val="00D65221"/>
    <w:rsid w:val="00D65265"/>
    <w:rsid w:val="00D65337"/>
    <w:rsid w:val="00D65460"/>
    <w:rsid w:val="00D6570E"/>
    <w:rsid w:val="00D657B3"/>
    <w:rsid w:val="00D65B3D"/>
    <w:rsid w:val="00D65B64"/>
    <w:rsid w:val="00D66423"/>
    <w:rsid w:val="00D6660E"/>
    <w:rsid w:val="00D669E2"/>
    <w:rsid w:val="00D66DA2"/>
    <w:rsid w:val="00D66E77"/>
    <w:rsid w:val="00D6737F"/>
    <w:rsid w:val="00D67383"/>
    <w:rsid w:val="00D675B3"/>
    <w:rsid w:val="00D679C8"/>
    <w:rsid w:val="00D67AD8"/>
    <w:rsid w:val="00D67BAD"/>
    <w:rsid w:val="00D67D2E"/>
    <w:rsid w:val="00D67E86"/>
    <w:rsid w:val="00D67EA3"/>
    <w:rsid w:val="00D67ED4"/>
    <w:rsid w:val="00D7063F"/>
    <w:rsid w:val="00D7089B"/>
    <w:rsid w:val="00D70A35"/>
    <w:rsid w:val="00D710B8"/>
    <w:rsid w:val="00D71D21"/>
    <w:rsid w:val="00D71D6B"/>
    <w:rsid w:val="00D71E2F"/>
    <w:rsid w:val="00D725AF"/>
    <w:rsid w:val="00D7262E"/>
    <w:rsid w:val="00D72A8A"/>
    <w:rsid w:val="00D72B66"/>
    <w:rsid w:val="00D72F06"/>
    <w:rsid w:val="00D732CC"/>
    <w:rsid w:val="00D734B8"/>
    <w:rsid w:val="00D73A06"/>
    <w:rsid w:val="00D73AFF"/>
    <w:rsid w:val="00D73C1A"/>
    <w:rsid w:val="00D73CA2"/>
    <w:rsid w:val="00D73FCD"/>
    <w:rsid w:val="00D7413F"/>
    <w:rsid w:val="00D74766"/>
    <w:rsid w:val="00D74CAE"/>
    <w:rsid w:val="00D757EA"/>
    <w:rsid w:val="00D767A4"/>
    <w:rsid w:val="00D769C4"/>
    <w:rsid w:val="00D76F14"/>
    <w:rsid w:val="00D7703D"/>
    <w:rsid w:val="00D8006D"/>
    <w:rsid w:val="00D80094"/>
    <w:rsid w:val="00D802D2"/>
    <w:rsid w:val="00D80DFF"/>
    <w:rsid w:val="00D80E54"/>
    <w:rsid w:val="00D81935"/>
    <w:rsid w:val="00D81BF0"/>
    <w:rsid w:val="00D81D3E"/>
    <w:rsid w:val="00D824B2"/>
    <w:rsid w:val="00D8272F"/>
    <w:rsid w:val="00D82A51"/>
    <w:rsid w:val="00D82C8C"/>
    <w:rsid w:val="00D82EBA"/>
    <w:rsid w:val="00D82FE9"/>
    <w:rsid w:val="00D8327F"/>
    <w:rsid w:val="00D8347A"/>
    <w:rsid w:val="00D83A50"/>
    <w:rsid w:val="00D83D60"/>
    <w:rsid w:val="00D83DEE"/>
    <w:rsid w:val="00D8478C"/>
    <w:rsid w:val="00D84CBF"/>
    <w:rsid w:val="00D84D09"/>
    <w:rsid w:val="00D85900"/>
    <w:rsid w:val="00D85CC6"/>
    <w:rsid w:val="00D85CCD"/>
    <w:rsid w:val="00D85D3D"/>
    <w:rsid w:val="00D86318"/>
    <w:rsid w:val="00D866E0"/>
    <w:rsid w:val="00D86909"/>
    <w:rsid w:val="00D872F9"/>
    <w:rsid w:val="00D8756D"/>
    <w:rsid w:val="00D8769E"/>
    <w:rsid w:val="00D87918"/>
    <w:rsid w:val="00D87D00"/>
    <w:rsid w:val="00D87EB3"/>
    <w:rsid w:val="00D87EFB"/>
    <w:rsid w:val="00D9019C"/>
    <w:rsid w:val="00D9099A"/>
    <w:rsid w:val="00D9110B"/>
    <w:rsid w:val="00D9119F"/>
    <w:rsid w:val="00D91377"/>
    <w:rsid w:val="00D91541"/>
    <w:rsid w:val="00D9185C"/>
    <w:rsid w:val="00D91BDD"/>
    <w:rsid w:val="00D91EE2"/>
    <w:rsid w:val="00D924E7"/>
    <w:rsid w:val="00D9282B"/>
    <w:rsid w:val="00D92D93"/>
    <w:rsid w:val="00D9308E"/>
    <w:rsid w:val="00D93477"/>
    <w:rsid w:val="00D93697"/>
    <w:rsid w:val="00D937C7"/>
    <w:rsid w:val="00D93801"/>
    <w:rsid w:val="00D93D09"/>
    <w:rsid w:val="00D93D15"/>
    <w:rsid w:val="00D93DF4"/>
    <w:rsid w:val="00D94409"/>
    <w:rsid w:val="00D94E67"/>
    <w:rsid w:val="00D953FA"/>
    <w:rsid w:val="00D95421"/>
    <w:rsid w:val="00D957D0"/>
    <w:rsid w:val="00D961B7"/>
    <w:rsid w:val="00D96EC8"/>
    <w:rsid w:val="00D97213"/>
    <w:rsid w:val="00D9770B"/>
    <w:rsid w:val="00D977B5"/>
    <w:rsid w:val="00D97F90"/>
    <w:rsid w:val="00DA053C"/>
    <w:rsid w:val="00DA086A"/>
    <w:rsid w:val="00DA09AA"/>
    <w:rsid w:val="00DA0B8A"/>
    <w:rsid w:val="00DA173A"/>
    <w:rsid w:val="00DA18A3"/>
    <w:rsid w:val="00DA1EE8"/>
    <w:rsid w:val="00DA27E4"/>
    <w:rsid w:val="00DA302D"/>
    <w:rsid w:val="00DA3432"/>
    <w:rsid w:val="00DA379B"/>
    <w:rsid w:val="00DA3A0A"/>
    <w:rsid w:val="00DA3BF8"/>
    <w:rsid w:val="00DA3F6E"/>
    <w:rsid w:val="00DA4040"/>
    <w:rsid w:val="00DA4D73"/>
    <w:rsid w:val="00DA4F49"/>
    <w:rsid w:val="00DA5079"/>
    <w:rsid w:val="00DA5581"/>
    <w:rsid w:val="00DA5955"/>
    <w:rsid w:val="00DA5E90"/>
    <w:rsid w:val="00DA5FEC"/>
    <w:rsid w:val="00DA6A14"/>
    <w:rsid w:val="00DA6A31"/>
    <w:rsid w:val="00DA70FE"/>
    <w:rsid w:val="00DA74F5"/>
    <w:rsid w:val="00DA79DE"/>
    <w:rsid w:val="00DB0EC5"/>
    <w:rsid w:val="00DB14D3"/>
    <w:rsid w:val="00DB1585"/>
    <w:rsid w:val="00DB1B20"/>
    <w:rsid w:val="00DB1BA6"/>
    <w:rsid w:val="00DB20CD"/>
    <w:rsid w:val="00DB21F8"/>
    <w:rsid w:val="00DB2630"/>
    <w:rsid w:val="00DB2EFC"/>
    <w:rsid w:val="00DB30D4"/>
    <w:rsid w:val="00DB319A"/>
    <w:rsid w:val="00DB39E7"/>
    <w:rsid w:val="00DB3AC3"/>
    <w:rsid w:val="00DB3DC0"/>
    <w:rsid w:val="00DB47AB"/>
    <w:rsid w:val="00DB4E3A"/>
    <w:rsid w:val="00DB4F93"/>
    <w:rsid w:val="00DB5256"/>
    <w:rsid w:val="00DB5319"/>
    <w:rsid w:val="00DB54BA"/>
    <w:rsid w:val="00DB622D"/>
    <w:rsid w:val="00DB65C7"/>
    <w:rsid w:val="00DB666E"/>
    <w:rsid w:val="00DB7088"/>
    <w:rsid w:val="00DB783A"/>
    <w:rsid w:val="00DB79D4"/>
    <w:rsid w:val="00DB7CB5"/>
    <w:rsid w:val="00DB7F99"/>
    <w:rsid w:val="00DC0162"/>
    <w:rsid w:val="00DC0645"/>
    <w:rsid w:val="00DC0FA5"/>
    <w:rsid w:val="00DC100D"/>
    <w:rsid w:val="00DC1895"/>
    <w:rsid w:val="00DC1F19"/>
    <w:rsid w:val="00DC2556"/>
    <w:rsid w:val="00DC25F4"/>
    <w:rsid w:val="00DC2697"/>
    <w:rsid w:val="00DC2834"/>
    <w:rsid w:val="00DC2918"/>
    <w:rsid w:val="00DC2FBC"/>
    <w:rsid w:val="00DC3036"/>
    <w:rsid w:val="00DC3490"/>
    <w:rsid w:val="00DC3C65"/>
    <w:rsid w:val="00DC4437"/>
    <w:rsid w:val="00DC5187"/>
    <w:rsid w:val="00DC57E0"/>
    <w:rsid w:val="00DC58E4"/>
    <w:rsid w:val="00DC5B3F"/>
    <w:rsid w:val="00DC5D3F"/>
    <w:rsid w:val="00DC67B9"/>
    <w:rsid w:val="00DC71B0"/>
    <w:rsid w:val="00DC7456"/>
    <w:rsid w:val="00DC7738"/>
    <w:rsid w:val="00DC7830"/>
    <w:rsid w:val="00DD023A"/>
    <w:rsid w:val="00DD045D"/>
    <w:rsid w:val="00DD04EB"/>
    <w:rsid w:val="00DD0648"/>
    <w:rsid w:val="00DD1523"/>
    <w:rsid w:val="00DD16D8"/>
    <w:rsid w:val="00DD1875"/>
    <w:rsid w:val="00DD1E7C"/>
    <w:rsid w:val="00DD1EC6"/>
    <w:rsid w:val="00DD2044"/>
    <w:rsid w:val="00DD2AA4"/>
    <w:rsid w:val="00DD2F1E"/>
    <w:rsid w:val="00DD2FC9"/>
    <w:rsid w:val="00DD2FF5"/>
    <w:rsid w:val="00DD3CE0"/>
    <w:rsid w:val="00DD466F"/>
    <w:rsid w:val="00DD4968"/>
    <w:rsid w:val="00DD544F"/>
    <w:rsid w:val="00DD5E35"/>
    <w:rsid w:val="00DD6918"/>
    <w:rsid w:val="00DD6F11"/>
    <w:rsid w:val="00DD769C"/>
    <w:rsid w:val="00DD76E6"/>
    <w:rsid w:val="00DD7CD7"/>
    <w:rsid w:val="00DD7D71"/>
    <w:rsid w:val="00DD7DEF"/>
    <w:rsid w:val="00DE006F"/>
    <w:rsid w:val="00DE096C"/>
    <w:rsid w:val="00DE0981"/>
    <w:rsid w:val="00DE1147"/>
    <w:rsid w:val="00DE11EF"/>
    <w:rsid w:val="00DE122D"/>
    <w:rsid w:val="00DE261A"/>
    <w:rsid w:val="00DE312D"/>
    <w:rsid w:val="00DE3305"/>
    <w:rsid w:val="00DE33E7"/>
    <w:rsid w:val="00DE3402"/>
    <w:rsid w:val="00DE3649"/>
    <w:rsid w:val="00DE3700"/>
    <w:rsid w:val="00DE3A3C"/>
    <w:rsid w:val="00DE3EF4"/>
    <w:rsid w:val="00DE3F36"/>
    <w:rsid w:val="00DE3F60"/>
    <w:rsid w:val="00DE4320"/>
    <w:rsid w:val="00DE48FA"/>
    <w:rsid w:val="00DE4C32"/>
    <w:rsid w:val="00DE4CD1"/>
    <w:rsid w:val="00DE54C7"/>
    <w:rsid w:val="00DE56F4"/>
    <w:rsid w:val="00DE5F6C"/>
    <w:rsid w:val="00DE60A6"/>
    <w:rsid w:val="00DE60E9"/>
    <w:rsid w:val="00DE61C4"/>
    <w:rsid w:val="00DE684D"/>
    <w:rsid w:val="00DE7922"/>
    <w:rsid w:val="00DE7E75"/>
    <w:rsid w:val="00DF0389"/>
    <w:rsid w:val="00DF0396"/>
    <w:rsid w:val="00DF0777"/>
    <w:rsid w:val="00DF0BE5"/>
    <w:rsid w:val="00DF0D5D"/>
    <w:rsid w:val="00DF10FD"/>
    <w:rsid w:val="00DF13C8"/>
    <w:rsid w:val="00DF184E"/>
    <w:rsid w:val="00DF2056"/>
    <w:rsid w:val="00DF2BD5"/>
    <w:rsid w:val="00DF317A"/>
    <w:rsid w:val="00DF3CA4"/>
    <w:rsid w:val="00DF41E0"/>
    <w:rsid w:val="00DF465A"/>
    <w:rsid w:val="00DF493C"/>
    <w:rsid w:val="00DF4985"/>
    <w:rsid w:val="00DF4D91"/>
    <w:rsid w:val="00DF4EB9"/>
    <w:rsid w:val="00DF536C"/>
    <w:rsid w:val="00DF5880"/>
    <w:rsid w:val="00DF5D82"/>
    <w:rsid w:val="00DF6B85"/>
    <w:rsid w:val="00DF7837"/>
    <w:rsid w:val="00DF7BD5"/>
    <w:rsid w:val="00E00247"/>
    <w:rsid w:val="00E003C9"/>
    <w:rsid w:val="00E0119E"/>
    <w:rsid w:val="00E019C0"/>
    <w:rsid w:val="00E020AD"/>
    <w:rsid w:val="00E021E2"/>
    <w:rsid w:val="00E029D5"/>
    <w:rsid w:val="00E02D01"/>
    <w:rsid w:val="00E030EF"/>
    <w:rsid w:val="00E03254"/>
    <w:rsid w:val="00E03767"/>
    <w:rsid w:val="00E038C8"/>
    <w:rsid w:val="00E03931"/>
    <w:rsid w:val="00E03B6D"/>
    <w:rsid w:val="00E03E1D"/>
    <w:rsid w:val="00E0452F"/>
    <w:rsid w:val="00E0485C"/>
    <w:rsid w:val="00E049FF"/>
    <w:rsid w:val="00E04F1C"/>
    <w:rsid w:val="00E0524F"/>
    <w:rsid w:val="00E058E6"/>
    <w:rsid w:val="00E05B76"/>
    <w:rsid w:val="00E06516"/>
    <w:rsid w:val="00E06659"/>
    <w:rsid w:val="00E0696C"/>
    <w:rsid w:val="00E06EAE"/>
    <w:rsid w:val="00E06EC2"/>
    <w:rsid w:val="00E06F4D"/>
    <w:rsid w:val="00E06FEE"/>
    <w:rsid w:val="00E0707E"/>
    <w:rsid w:val="00E077D4"/>
    <w:rsid w:val="00E07ABC"/>
    <w:rsid w:val="00E07F83"/>
    <w:rsid w:val="00E104EB"/>
    <w:rsid w:val="00E10994"/>
    <w:rsid w:val="00E10CBB"/>
    <w:rsid w:val="00E10D25"/>
    <w:rsid w:val="00E11500"/>
    <w:rsid w:val="00E11DFB"/>
    <w:rsid w:val="00E122C4"/>
    <w:rsid w:val="00E12445"/>
    <w:rsid w:val="00E12E88"/>
    <w:rsid w:val="00E1324D"/>
    <w:rsid w:val="00E13466"/>
    <w:rsid w:val="00E13817"/>
    <w:rsid w:val="00E138F1"/>
    <w:rsid w:val="00E13BA4"/>
    <w:rsid w:val="00E14027"/>
    <w:rsid w:val="00E142BF"/>
    <w:rsid w:val="00E14518"/>
    <w:rsid w:val="00E14607"/>
    <w:rsid w:val="00E146CC"/>
    <w:rsid w:val="00E14A98"/>
    <w:rsid w:val="00E14DD0"/>
    <w:rsid w:val="00E161D0"/>
    <w:rsid w:val="00E16DDA"/>
    <w:rsid w:val="00E17B6D"/>
    <w:rsid w:val="00E20800"/>
    <w:rsid w:val="00E20821"/>
    <w:rsid w:val="00E20FA4"/>
    <w:rsid w:val="00E2132A"/>
    <w:rsid w:val="00E21627"/>
    <w:rsid w:val="00E22301"/>
    <w:rsid w:val="00E2230A"/>
    <w:rsid w:val="00E22326"/>
    <w:rsid w:val="00E223B1"/>
    <w:rsid w:val="00E2249C"/>
    <w:rsid w:val="00E224EB"/>
    <w:rsid w:val="00E22782"/>
    <w:rsid w:val="00E227F5"/>
    <w:rsid w:val="00E22DD1"/>
    <w:rsid w:val="00E23089"/>
    <w:rsid w:val="00E23578"/>
    <w:rsid w:val="00E23A01"/>
    <w:rsid w:val="00E23C6C"/>
    <w:rsid w:val="00E23C7F"/>
    <w:rsid w:val="00E23CE6"/>
    <w:rsid w:val="00E23E22"/>
    <w:rsid w:val="00E240E0"/>
    <w:rsid w:val="00E243D5"/>
    <w:rsid w:val="00E24A07"/>
    <w:rsid w:val="00E24CFB"/>
    <w:rsid w:val="00E24D4B"/>
    <w:rsid w:val="00E251E9"/>
    <w:rsid w:val="00E252B7"/>
    <w:rsid w:val="00E25830"/>
    <w:rsid w:val="00E25DD1"/>
    <w:rsid w:val="00E25E13"/>
    <w:rsid w:val="00E2657A"/>
    <w:rsid w:val="00E267F4"/>
    <w:rsid w:val="00E2682F"/>
    <w:rsid w:val="00E26849"/>
    <w:rsid w:val="00E2716E"/>
    <w:rsid w:val="00E2729E"/>
    <w:rsid w:val="00E274A1"/>
    <w:rsid w:val="00E274BD"/>
    <w:rsid w:val="00E274E0"/>
    <w:rsid w:val="00E27521"/>
    <w:rsid w:val="00E27917"/>
    <w:rsid w:val="00E3012C"/>
    <w:rsid w:val="00E30656"/>
    <w:rsid w:val="00E30BC7"/>
    <w:rsid w:val="00E30EAB"/>
    <w:rsid w:val="00E30F51"/>
    <w:rsid w:val="00E30F85"/>
    <w:rsid w:val="00E312EB"/>
    <w:rsid w:val="00E31ABB"/>
    <w:rsid w:val="00E32269"/>
    <w:rsid w:val="00E3252A"/>
    <w:rsid w:val="00E32549"/>
    <w:rsid w:val="00E3392B"/>
    <w:rsid w:val="00E34E73"/>
    <w:rsid w:val="00E34ECD"/>
    <w:rsid w:val="00E35177"/>
    <w:rsid w:val="00E3574A"/>
    <w:rsid w:val="00E35ACA"/>
    <w:rsid w:val="00E35CF8"/>
    <w:rsid w:val="00E35F8E"/>
    <w:rsid w:val="00E36688"/>
    <w:rsid w:val="00E36FCA"/>
    <w:rsid w:val="00E3707A"/>
    <w:rsid w:val="00E371BD"/>
    <w:rsid w:val="00E3762A"/>
    <w:rsid w:val="00E401C7"/>
    <w:rsid w:val="00E404D6"/>
    <w:rsid w:val="00E40640"/>
    <w:rsid w:val="00E4086C"/>
    <w:rsid w:val="00E409B6"/>
    <w:rsid w:val="00E40D3F"/>
    <w:rsid w:val="00E416CD"/>
    <w:rsid w:val="00E421E1"/>
    <w:rsid w:val="00E42216"/>
    <w:rsid w:val="00E4248A"/>
    <w:rsid w:val="00E42575"/>
    <w:rsid w:val="00E42AF3"/>
    <w:rsid w:val="00E42BDE"/>
    <w:rsid w:val="00E43B01"/>
    <w:rsid w:val="00E444D3"/>
    <w:rsid w:val="00E449EF"/>
    <w:rsid w:val="00E44B73"/>
    <w:rsid w:val="00E4557C"/>
    <w:rsid w:val="00E45ED3"/>
    <w:rsid w:val="00E4619F"/>
    <w:rsid w:val="00E462C4"/>
    <w:rsid w:val="00E46541"/>
    <w:rsid w:val="00E46F25"/>
    <w:rsid w:val="00E471BC"/>
    <w:rsid w:val="00E47518"/>
    <w:rsid w:val="00E501E7"/>
    <w:rsid w:val="00E50501"/>
    <w:rsid w:val="00E51210"/>
    <w:rsid w:val="00E51F3C"/>
    <w:rsid w:val="00E52213"/>
    <w:rsid w:val="00E525F6"/>
    <w:rsid w:val="00E52701"/>
    <w:rsid w:val="00E528E3"/>
    <w:rsid w:val="00E52913"/>
    <w:rsid w:val="00E52A23"/>
    <w:rsid w:val="00E52C6A"/>
    <w:rsid w:val="00E5322C"/>
    <w:rsid w:val="00E53D66"/>
    <w:rsid w:val="00E53F49"/>
    <w:rsid w:val="00E54BBD"/>
    <w:rsid w:val="00E54E95"/>
    <w:rsid w:val="00E557FA"/>
    <w:rsid w:val="00E55D2F"/>
    <w:rsid w:val="00E55E36"/>
    <w:rsid w:val="00E562EB"/>
    <w:rsid w:val="00E56622"/>
    <w:rsid w:val="00E569F0"/>
    <w:rsid w:val="00E56D8B"/>
    <w:rsid w:val="00E5705C"/>
    <w:rsid w:val="00E577B1"/>
    <w:rsid w:val="00E57F27"/>
    <w:rsid w:val="00E6053F"/>
    <w:rsid w:val="00E60658"/>
    <w:rsid w:val="00E606FB"/>
    <w:rsid w:val="00E60963"/>
    <w:rsid w:val="00E61850"/>
    <w:rsid w:val="00E61FB3"/>
    <w:rsid w:val="00E624A2"/>
    <w:rsid w:val="00E62785"/>
    <w:rsid w:val="00E62794"/>
    <w:rsid w:val="00E62E98"/>
    <w:rsid w:val="00E63007"/>
    <w:rsid w:val="00E63154"/>
    <w:rsid w:val="00E63638"/>
    <w:rsid w:val="00E6396A"/>
    <w:rsid w:val="00E63B6E"/>
    <w:rsid w:val="00E640CF"/>
    <w:rsid w:val="00E6428C"/>
    <w:rsid w:val="00E660EB"/>
    <w:rsid w:val="00E6665F"/>
    <w:rsid w:val="00E66C7F"/>
    <w:rsid w:val="00E67DF6"/>
    <w:rsid w:val="00E67F75"/>
    <w:rsid w:val="00E70019"/>
    <w:rsid w:val="00E703EC"/>
    <w:rsid w:val="00E7068E"/>
    <w:rsid w:val="00E708F0"/>
    <w:rsid w:val="00E71976"/>
    <w:rsid w:val="00E71AD8"/>
    <w:rsid w:val="00E71B50"/>
    <w:rsid w:val="00E72033"/>
    <w:rsid w:val="00E721FF"/>
    <w:rsid w:val="00E7230C"/>
    <w:rsid w:val="00E73064"/>
    <w:rsid w:val="00E73194"/>
    <w:rsid w:val="00E73C57"/>
    <w:rsid w:val="00E74763"/>
    <w:rsid w:val="00E74B7F"/>
    <w:rsid w:val="00E74FB1"/>
    <w:rsid w:val="00E75358"/>
    <w:rsid w:val="00E7540A"/>
    <w:rsid w:val="00E759FB"/>
    <w:rsid w:val="00E761CB"/>
    <w:rsid w:val="00E765D7"/>
    <w:rsid w:val="00E76AC5"/>
    <w:rsid w:val="00E76F74"/>
    <w:rsid w:val="00E7779C"/>
    <w:rsid w:val="00E77AD9"/>
    <w:rsid w:val="00E80B2C"/>
    <w:rsid w:val="00E8245F"/>
    <w:rsid w:val="00E82598"/>
    <w:rsid w:val="00E8281F"/>
    <w:rsid w:val="00E82C55"/>
    <w:rsid w:val="00E82EB3"/>
    <w:rsid w:val="00E83EEB"/>
    <w:rsid w:val="00E83FDB"/>
    <w:rsid w:val="00E84769"/>
    <w:rsid w:val="00E84B7D"/>
    <w:rsid w:val="00E84F61"/>
    <w:rsid w:val="00E85145"/>
    <w:rsid w:val="00E853DD"/>
    <w:rsid w:val="00E85470"/>
    <w:rsid w:val="00E8565B"/>
    <w:rsid w:val="00E85692"/>
    <w:rsid w:val="00E85B11"/>
    <w:rsid w:val="00E85E06"/>
    <w:rsid w:val="00E86364"/>
    <w:rsid w:val="00E863EA"/>
    <w:rsid w:val="00E866C8"/>
    <w:rsid w:val="00E86B52"/>
    <w:rsid w:val="00E877FC"/>
    <w:rsid w:val="00E87911"/>
    <w:rsid w:val="00E87E84"/>
    <w:rsid w:val="00E903DC"/>
    <w:rsid w:val="00E903E5"/>
    <w:rsid w:val="00E90824"/>
    <w:rsid w:val="00E912E1"/>
    <w:rsid w:val="00E914FE"/>
    <w:rsid w:val="00E9153F"/>
    <w:rsid w:val="00E91E2F"/>
    <w:rsid w:val="00E920A3"/>
    <w:rsid w:val="00E9245E"/>
    <w:rsid w:val="00E92488"/>
    <w:rsid w:val="00E92555"/>
    <w:rsid w:val="00E925B0"/>
    <w:rsid w:val="00E93449"/>
    <w:rsid w:val="00E93875"/>
    <w:rsid w:val="00E93952"/>
    <w:rsid w:val="00E94102"/>
    <w:rsid w:val="00E94158"/>
    <w:rsid w:val="00E941DB"/>
    <w:rsid w:val="00E947A6"/>
    <w:rsid w:val="00E949FF"/>
    <w:rsid w:val="00E94DF6"/>
    <w:rsid w:val="00E94F1E"/>
    <w:rsid w:val="00E94F7E"/>
    <w:rsid w:val="00E953BE"/>
    <w:rsid w:val="00E95462"/>
    <w:rsid w:val="00E95A40"/>
    <w:rsid w:val="00E95F08"/>
    <w:rsid w:val="00E95F63"/>
    <w:rsid w:val="00E96230"/>
    <w:rsid w:val="00E969DD"/>
    <w:rsid w:val="00E96D4E"/>
    <w:rsid w:val="00E970E5"/>
    <w:rsid w:val="00E97157"/>
    <w:rsid w:val="00E97167"/>
    <w:rsid w:val="00E97474"/>
    <w:rsid w:val="00EA0551"/>
    <w:rsid w:val="00EA111B"/>
    <w:rsid w:val="00EA19D0"/>
    <w:rsid w:val="00EA1B6B"/>
    <w:rsid w:val="00EA2212"/>
    <w:rsid w:val="00EA2841"/>
    <w:rsid w:val="00EA2938"/>
    <w:rsid w:val="00EA2BB2"/>
    <w:rsid w:val="00EA3158"/>
    <w:rsid w:val="00EA354A"/>
    <w:rsid w:val="00EA3D89"/>
    <w:rsid w:val="00EA3E36"/>
    <w:rsid w:val="00EA3F3C"/>
    <w:rsid w:val="00EA4147"/>
    <w:rsid w:val="00EA46A4"/>
    <w:rsid w:val="00EA60DB"/>
    <w:rsid w:val="00EA6730"/>
    <w:rsid w:val="00EA7727"/>
    <w:rsid w:val="00EA7951"/>
    <w:rsid w:val="00EA7D33"/>
    <w:rsid w:val="00EB0527"/>
    <w:rsid w:val="00EB0691"/>
    <w:rsid w:val="00EB06C3"/>
    <w:rsid w:val="00EB0A85"/>
    <w:rsid w:val="00EB0A8F"/>
    <w:rsid w:val="00EB0F91"/>
    <w:rsid w:val="00EB1CC4"/>
    <w:rsid w:val="00EB1EBC"/>
    <w:rsid w:val="00EB2136"/>
    <w:rsid w:val="00EB2392"/>
    <w:rsid w:val="00EB2916"/>
    <w:rsid w:val="00EB2E0B"/>
    <w:rsid w:val="00EB2EE3"/>
    <w:rsid w:val="00EB2F5F"/>
    <w:rsid w:val="00EB38B8"/>
    <w:rsid w:val="00EB38F5"/>
    <w:rsid w:val="00EB3B8E"/>
    <w:rsid w:val="00EB3E35"/>
    <w:rsid w:val="00EB4275"/>
    <w:rsid w:val="00EB481E"/>
    <w:rsid w:val="00EB4B74"/>
    <w:rsid w:val="00EB4DAD"/>
    <w:rsid w:val="00EB54EF"/>
    <w:rsid w:val="00EB550C"/>
    <w:rsid w:val="00EB555C"/>
    <w:rsid w:val="00EB642A"/>
    <w:rsid w:val="00EB680F"/>
    <w:rsid w:val="00EB684B"/>
    <w:rsid w:val="00EB7397"/>
    <w:rsid w:val="00EB7819"/>
    <w:rsid w:val="00EC032C"/>
    <w:rsid w:val="00EC0790"/>
    <w:rsid w:val="00EC0DAF"/>
    <w:rsid w:val="00EC2715"/>
    <w:rsid w:val="00EC3B4A"/>
    <w:rsid w:val="00EC3B4E"/>
    <w:rsid w:val="00EC3B90"/>
    <w:rsid w:val="00EC3CF9"/>
    <w:rsid w:val="00EC3F31"/>
    <w:rsid w:val="00EC4163"/>
    <w:rsid w:val="00EC438B"/>
    <w:rsid w:val="00EC44E2"/>
    <w:rsid w:val="00EC4891"/>
    <w:rsid w:val="00EC4F2D"/>
    <w:rsid w:val="00EC5278"/>
    <w:rsid w:val="00EC5793"/>
    <w:rsid w:val="00EC6328"/>
    <w:rsid w:val="00EC658D"/>
    <w:rsid w:val="00EC6935"/>
    <w:rsid w:val="00EC6B6F"/>
    <w:rsid w:val="00EC6E30"/>
    <w:rsid w:val="00EC6E8A"/>
    <w:rsid w:val="00EC7FCD"/>
    <w:rsid w:val="00ED0056"/>
    <w:rsid w:val="00ED0332"/>
    <w:rsid w:val="00ED053E"/>
    <w:rsid w:val="00ED0AB9"/>
    <w:rsid w:val="00ED0ED7"/>
    <w:rsid w:val="00ED15D5"/>
    <w:rsid w:val="00ED1847"/>
    <w:rsid w:val="00ED2207"/>
    <w:rsid w:val="00ED2B49"/>
    <w:rsid w:val="00ED30DE"/>
    <w:rsid w:val="00ED3204"/>
    <w:rsid w:val="00ED37A8"/>
    <w:rsid w:val="00ED4055"/>
    <w:rsid w:val="00ED416C"/>
    <w:rsid w:val="00ED44EF"/>
    <w:rsid w:val="00ED4E8E"/>
    <w:rsid w:val="00ED55C8"/>
    <w:rsid w:val="00ED5D7B"/>
    <w:rsid w:val="00ED6001"/>
    <w:rsid w:val="00ED6867"/>
    <w:rsid w:val="00ED6C1F"/>
    <w:rsid w:val="00EE0731"/>
    <w:rsid w:val="00EE112A"/>
    <w:rsid w:val="00EE1237"/>
    <w:rsid w:val="00EE14A5"/>
    <w:rsid w:val="00EE2BC8"/>
    <w:rsid w:val="00EE2BED"/>
    <w:rsid w:val="00EE2E1A"/>
    <w:rsid w:val="00EE32D8"/>
    <w:rsid w:val="00EE3550"/>
    <w:rsid w:val="00EE35A0"/>
    <w:rsid w:val="00EE3605"/>
    <w:rsid w:val="00EE3798"/>
    <w:rsid w:val="00EE3CE4"/>
    <w:rsid w:val="00EE42B7"/>
    <w:rsid w:val="00EE436D"/>
    <w:rsid w:val="00EE518F"/>
    <w:rsid w:val="00EE5358"/>
    <w:rsid w:val="00EE5799"/>
    <w:rsid w:val="00EE57F4"/>
    <w:rsid w:val="00EE59F4"/>
    <w:rsid w:val="00EE5A42"/>
    <w:rsid w:val="00EE60B1"/>
    <w:rsid w:val="00EE6F3E"/>
    <w:rsid w:val="00EE7A76"/>
    <w:rsid w:val="00EF0125"/>
    <w:rsid w:val="00EF04FF"/>
    <w:rsid w:val="00EF0A94"/>
    <w:rsid w:val="00EF18CB"/>
    <w:rsid w:val="00EF1E8C"/>
    <w:rsid w:val="00EF25C8"/>
    <w:rsid w:val="00EF2684"/>
    <w:rsid w:val="00EF2A1A"/>
    <w:rsid w:val="00EF3C86"/>
    <w:rsid w:val="00EF4110"/>
    <w:rsid w:val="00EF4A9B"/>
    <w:rsid w:val="00EF4D1F"/>
    <w:rsid w:val="00EF533B"/>
    <w:rsid w:val="00EF5878"/>
    <w:rsid w:val="00EF5E74"/>
    <w:rsid w:val="00EF5F67"/>
    <w:rsid w:val="00EF62DF"/>
    <w:rsid w:val="00EF62EE"/>
    <w:rsid w:val="00EF635A"/>
    <w:rsid w:val="00EF63E9"/>
    <w:rsid w:val="00EF6631"/>
    <w:rsid w:val="00EF69A9"/>
    <w:rsid w:val="00EF7961"/>
    <w:rsid w:val="00EF7F1D"/>
    <w:rsid w:val="00F00101"/>
    <w:rsid w:val="00F00518"/>
    <w:rsid w:val="00F00B62"/>
    <w:rsid w:val="00F00D78"/>
    <w:rsid w:val="00F0131C"/>
    <w:rsid w:val="00F01431"/>
    <w:rsid w:val="00F0176C"/>
    <w:rsid w:val="00F01984"/>
    <w:rsid w:val="00F019BE"/>
    <w:rsid w:val="00F01DEC"/>
    <w:rsid w:val="00F02260"/>
    <w:rsid w:val="00F02550"/>
    <w:rsid w:val="00F02DA4"/>
    <w:rsid w:val="00F03695"/>
    <w:rsid w:val="00F03F78"/>
    <w:rsid w:val="00F0440F"/>
    <w:rsid w:val="00F04B1E"/>
    <w:rsid w:val="00F04C92"/>
    <w:rsid w:val="00F05097"/>
    <w:rsid w:val="00F053D1"/>
    <w:rsid w:val="00F054C9"/>
    <w:rsid w:val="00F0551E"/>
    <w:rsid w:val="00F05B3B"/>
    <w:rsid w:val="00F061AB"/>
    <w:rsid w:val="00F0676F"/>
    <w:rsid w:val="00F06D56"/>
    <w:rsid w:val="00F06DF0"/>
    <w:rsid w:val="00F071C2"/>
    <w:rsid w:val="00F07200"/>
    <w:rsid w:val="00F07377"/>
    <w:rsid w:val="00F07380"/>
    <w:rsid w:val="00F07405"/>
    <w:rsid w:val="00F07DA3"/>
    <w:rsid w:val="00F1073B"/>
    <w:rsid w:val="00F11171"/>
    <w:rsid w:val="00F117F5"/>
    <w:rsid w:val="00F11A40"/>
    <w:rsid w:val="00F11D25"/>
    <w:rsid w:val="00F12166"/>
    <w:rsid w:val="00F12B73"/>
    <w:rsid w:val="00F12BF2"/>
    <w:rsid w:val="00F12C04"/>
    <w:rsid w:val="00F13041"/>
    <w:rsid w:val="00F136E1"/>
    <w:rsid w:val="00F13D38"/>
    <w:rsid w:val="00F14A30"/>
    <w:rsid w:val="00F14B17"/>
    <w:rsid w:val="00F14D44"/>
    <w:rsid w:val="00F153DA"/>
    <w:rsid w:val="00F15454"/>
    <w:rsid w:val="00F15528"/>
    <w:rsid w:val="00F15FB2"/>
    <w:rsid w:val="00F161CE"/>
    <w:rsid w:val="00F16DDE"/>
    <w:rsid w:val="00F172B5"/>
    <w:rsid w:val="00F173B9"/>
    <w:rsid w:val="00F173C5"/>
    <w:rsid w:val="00F174DE"/>
    <w:rsid w:val="00F17AE6"/>
    <w:rsid w:val="00F17BD6"/>
    <w:rsid w:val="00F2046F"/>
    <w:rsid w:val="00F20605"/>
    <w:rsid w:val="00F207A4"/>
    <w:rsid w:val="00F208FA"/>
    <w:rsid w:val="00F20DBB"/>
    <w:rsid w:val="00F20DE9"/>
    <w:rsid w:val="00F215CD"/>
    <w:rsid w:val="00F21729"/>
    <w:rsid w:val="00F22020"/>
    <w:rsid w:val="00F22E00"/>
    <w:rsid w:val="00F2356E"/>
    <w:rsid w:val="00F235CD"/>
    <w:rsid w:val="00F23CDF"/>
    <w:rsid w:val="00F23F6D"/>
    <w:rsid w:val="00F24321"/>
    <w:rsid w:val="00F2477F"/>
    <w:rsid w:val="00F247D7"/>
    <w:rsid w:val="00F24A53"/>
    <w:rsid w:val="00F24F9F"/>
    <w:rsid w:val="00F25144"/>
    <w:rsid w:val="00F25199"/>
    <w:rsid w:val="00F251B3"/>
    <w:rsid w:val="00F25520"/>
    <w:rsid w:val="00F257E9"/>
    <w:rsid w:val="00F25FA2"/>
    <w:rsid w:val="00F26494"/>
    <w:rsid w:val="00F26C85"/>
    <w:rsid w:val="00F27497"/>
    <w:rsid w:val="00F275EF"/>
    <w:rsid w:val="00F27A9F"/>
    <w:rsid w:val="00F27F7A"/>
    <w:rsid w:val="00F3038C"/>
    <w:rsid w:val="00F306DE"/>
    <w:rsid w:val="00F309E1"/>
    <w:rsid w:val="00F30BD1"/>
    <w:rsid w:val="00F334E1"/>
    <w:rsid w:val="00F33693"/>
    <w:rsid w:val="00F33D57"/>
    <w:rsid w:val="00F3437A"/>
    <w:rsid w:val="00F34E44"/>
    <w:rsid w:val="00F34E4B"/>
    <w:rsid w:val="00F355DD"/>
    <w:rsid w:val="00F362A8"/>
    <w:rsid w:val="00F36373"/>
    <w:rsid w:val="00F36CF7"/>
    <w:rsid w:val="00F36CFA"/>
    <w:rsid w:val="00F36E88"/>
    <w:rsid w:val="00F36EDA"/>
    <w:rsid w:val="00F373F0"/>
    <w:rsid w:val="00F3747A"/>
    <w:rsid w:val="00F37A26"/>
    <w:rsid w:val="00F37B57"/>
    <w:rsid w:val="00F405B4"/>
    <w:rsid w:val="00F40890"/>
    <w:rsid w:val="00F41137"/>
    <w:rsid w:val="00F418D8"/>
    <w:rsid w:val="00F42170"/>
    <w:rsid w:val="00F42438"/>
    <w:rsid w:val="00F4252C"/>
    <w:rsid w:val="00F4257A"/>
    <w:rsid w:val="00F428DB"/>
    <w:rsid w:val="00F429DF"/>
    <w:rsid w:val="00F42B3D"/>
    <w:rsid w:val="00F43265"/>
    <w:rsid w:val="00F43409"/>
    <w:rsid w:val="00F44110"/>
    <w:rsid w:val="00F447D1"/>
    <w:rsid w:val="00F44B40"/>
    <w:rsid w:val="00F45481"/>
    <w:rsid w:val="00F4550F"/>
    <w:rsid w:val="00F45598"/>
    <w:rsid w:val="00F458BE"/>
    <w:rsid w:val="00F46381"/>
    <w:rsid w:val="00F46659"/>
    <w:rsid w:val="00F46AAA"/>
    <w:rsid w:val="00F4764A"/>
    <w:rsid w:val="00F4774A"/>
    <w:rsid w:val="00F47B94"/>
    <w:rsid w:val="00F47EFE"/>
    <w:rsid w:val="00F50035"/>
    <w:rsid w:val="00F504DB"/>
    <w:rsid w:val="00F50F06"/>
    <w:rsid w:val="00F510B7"/>
    <w:rsid w:val="00F5167E"/>
    <w:rsid w:val="00F51705"/>
    <w:rsid w:val="00F517D7"/>
    <w:rsid w:val="00F51C74"/>
    <w:rsid w:val="00F52FBF"/>
    <w:rsid w:val="00F531CE"/>
    <w:rsid w:val="00F5335B"/>
    <w:rsid w:val="00F53D69"/>
    <w:rsid w:val="00F54242"/>
    <w:rsid w:val="00F549CC"/>
    <w:rsid w:val="00F54D30"/>
    <w:rsid w:val="00F55823"/>
    <w:rsid w:val="00F558F6"/>
    <w:rsid w:val="00F56196"/>
    <w:rsid w:val="00F56806"/>
    <w:rsid w:val="00F56AEB"/>
    <w:rsid w:val="00F56C58"/>
    <w:rsid w:val="00F57296"/>
    <w:rsid w:val="00F573F1"/>
    <w:rsid w:val="00F57A1B"/>
    <w:rsid w:val="00F57D35"/>
    <w:rsid w:val="00F57F80"/>
    <w:rsid w:val="00F606A0"/>
    <w:rsid w:val="00F607E0"/>
    <w:rsid w:val="00F60B67"/>
    <w:rsid w:val="00F613F0"/>
    <w:rsid w:val="00F61566"/>
    <w:rsid w:val="00F6215C"/>
    <w:rsid w:val="00F621BF"/>
    <w:rsid w:val="00F62459"/>
    <w:rsid w:val="00F63712"/>
    <w:rsid w:val="00F64187"/>
    <w:rsid w:val="00F64A94"/>
    <w:rsid w:val="00F64AF0"/>
    <w:rsid w:val="00F64D2D"/>
    <w:rsid w:val="00F650E5"/>
    <w:rsid w:val="00F6513D"/>
    <w:rsid w:val="00F65282"/>
    <w:rsid w:val="00F65687"/>
    <w:rsid w:val="00F65A57"/>
    <w:rsid w:val="00F66235"/>
    <w:rsid w:val="00F66491"/>
    <w:rsid w:val="00F66816"/>
    <w:rsid w:val="00F66DD2"/>
    <w:rsid w:val="00F66FB1"/>
    <w:rsid w:val="00F70373"/>
    <w:rsid w:val="00F7067C"/>
    <w:rsid w:val="00F70706"/>
    <w:rsid w:val="00F70CB1"/>
    <w:rsid w:val="00F70CEA"/>
    <w:rsid w:val="00F7121C"/>
    <w:rsid w:val="00F7135E"/>
    <w:rsid w:val="00F71525"/>
    <w:rsid w:val="00F71615"/>
    <w:rsid w:val="00F723F6"/>
    <w:rsid w:val="00F728D7"/>
    <w:rsid w:val="00F72D21"/>
    <w:rsid w:val="00F73185"/>
    <w:rsid w:val="00F742C5"/>
    <w:rsid w:val="00F74C1F"/>
    <w:rsid w:val="00F74E5E"/>
    <w:rsid w:val="00F74F79"/>
    <w:rsid w:val="00F751CD"/>
    <w:rsid w:val="00F7548A"/>
    <w:rsid w:val="00F76709"/>
    <w:rsid w:val="00F76DA7"/>
    <w:rsid w:val="00F76E5A"/>
    <w:rsid w:val="00F772B3"/>
    <w:rsid w:val="00F7733E"/>
    <w:rsid w:val="00F774C1"/>
    <w:rsid w:val="00F774FE"/>
    <w:rsid w:val="00F776FE"/>
    <w:rsid w:val="00F801C3"/>
    <w:rsid w:val="00F80499"/>
    <w:rsid w:val="00F80E3E"/>
    <w:rsid w:val="00F81134"/>
    <w:rsid w:val="00F82E34"/>
    <w:rsid w:val="00F834C2"/>
    <w:rsid w:val="00F83571"/>
    <w:rsid w:val="00F83736"/>
    <w:rsid w:val="00F83A42"/>
    <w:rsid w:val="00F8417E"/>
    <w:rsid w:val="00F8452E"/>
    <w:rsid w:val="00F84671"/>
    <w:rsid w:val="00F84D71"/>
    <w:rsid w:val="00F85F3B"/>
    <w:rsid w:val="00F8630B"/>
    <w:rsid w:val="00F86BA1"/>
    <w:rsid w:val="00F86EE5"/>
    <w:rsid w:val="00F874FD"/>
    <w:rsid w:val="00F87CB8"/>
    <w:rsid w:val="00F908CB"/>
    <w:rsid w:val="00F90F75"/>
    <w:rsid w:val="00F916B5"/>
    <w:rsid w:val="00F91959"/>
    <w:rsid w:val="00F91C6D"/>
    <w:rsid w:val="00F91DC3"/>
    <w:rsid w:val="00F91EF3"/>
    <w:rsid w:val="00F91F71"/>
    <w:rsid w:val="00F920B7"/>
    <w:rsid w:val="00F92813"/>
    <w:rsid w:val="00F92855"/>
    <w:rsid w:val="00F92984"/>
    <w:rsid w:val="00F92F0D"/>
    <w:rsid w:val="00F936EF"/>
    <w:rsid w:val="00F93A78"/>
    <w:rsid w:val="00F93ADD"/>
    <w:rsid w:val="00F93BFE"/>
    <w:rsid w:val="00F93CB6"/>
    <w:rsid w:val="00F93D67"/>
    <w:rsid w:val="00F94079"/>
    <w:rsid w:val="00F940DC"/>
    <w:rsid w:val="00F942F3"/>
    <w:rsid w:val="00F94DA7"/>
    <w:rsid w:val="00F9504C"/>
    <w:rsid w:val="00F95105"/>
    <w:rsid w:val="00F95482"/>
    <w:rsid w:val="00F95664"/>
    <w:rsid w:val="00F95B83"/>
    <w:rsid w:val="00F95D83"/>
    <w:rsid w:val="00F96421"/>
    <w:rsid w:val="00F9651F"/>
    <w:rsid w:val="00F966BF"/>
    <w:rsid w:val="00F96866"/>
    <w:rsid w:val="00F971FF"/>
    <w:rsid w:val="00F97547"/>
    <w:rsid w:val="00FA0097"/>
    <w:rsid w:val="00FA05CA"/>
    <w:rsid w:val="00FA1556"/>
    <w:rsid w:val="00FA1B1E"/>
    <w:rsid w:val="00FA1E98"/>
    <w:rsid w:val="00FA241C"/>
    <w:rsid w:val="00FA2F22"/>
    <w:rsid w:val="00FA31D7"/>
    <w:rsid w:val="00FA3350"/>
    <w:rsid w:val="00FA3431"/>
    <w:rsid w:val="00FA35E9"/>
    <w:rsid w:val="00FA3C03"/>
    <w:rsid w:val="00FA3F6D"/>
    <w:rsid w:val="00FA469B"/>
    <w:rsid w:val="00FA51DA"/>
    <w:rsid w:val="00FA5820"/>
    <w:rsid w:val="00FA5BCD"/>
    <w:rsid w:val="00FA5D12"/>
    <w:rsid w:val="00FA66A0"/>
    <w:rsid w:val="00FA6939"/>
    <w:rsid w:val="00FA6CD4"/>
    <w:rsid w:val="00FA7B83"/>
    <w:rsid w:val="00FA7D13"/>
    <w:rsid w:val="00FA7E43"/>
    <w:rsid w:val="00FA7F13"/>
    <w:rsid w:val="00FB0451"/>
    <w:rsid w:val="00FB077A"/>
    <w:rsid w:val="00FB0BE5"/>
    <w:rsid w:val="00FB0CE3"/>
    <w:rsid w:val="00FB1177"/>
    <w:rsid w:val="00FB1B00"/>
    <w:rsid w:val="00FB26AF"/>
    <w:rsid w:val="00FB26DF"/>
    <w:rsid w:val="00FB334C"/>
    <w:rsid w:val="00FB39FF"/>
    <w:rsid w:val="00FB4082"/>
    <w:rsid w:val="00FB5329"/>
    <w:rsid w:val="00FB5347"/>
    <w:rsid w:val="00FB57CD"/>
    <w:rsid w:val="00FB57DA"/>
    <w:rsid w:val="00FB6567"/>
    <w:rsid w:val="00FB6AA8"/>
    <w:rsid w:val="00FB6AE6"/>
    <w:rsid w:val="00FB6BB1"/>
    <w:rsid w:val="00FB6C9C"/>
    <w:rsid w:val="00FB711C"/>
    <w:rsid w:val="00FB71DC"/>
    <w:rsid w:val="00FB787C"/>
    <w:rsid w:val="00FB7CA2"/>
    <w:rsid w:val="00FB7E78"/>
    <w:rsid w:val="00FC0386"/>
    <w:rsid w:val="00FC069F"/>
    <w:rsid w:val="00FC0810"/>
    <w:rsid w:val="00FC0B89"/>
    <w:rsid w:val="00FC0E0B"/>
    <w:rsid w:val="00FC0EA8"/>
    <w:rsid w:val="00FC12ED"/>
    <w:rsid w:val="00FC1944"/>
    <w:rsid w:val="00FC1DBD"/>
    <w:rsid w:val="00FC1E3F"/>
    <w:rsid w:val="00FC228C"/>
    <w:rsid w:val="00FC2358"/>
    <w:rsid w:val="00FC262A"/>
    <w:rsid w:val="00FC2CC0"/>
    <w:rsid w:val="00FC32EA"/>
    <w:rsid w:val="00FC3CFA"/>
    <w:rsid w:val="00FC3FF3"/>
    <w:rsid w:val="00FC461D"/>
    <w:rsid w:val="00FC4CCC"/>
    <w:rsid w:val="00FC4E6F"/>
    <w:rsid w:val="00FC4EF2"/>
    <w:rsid w:val="00FC554E"/>
    <w:rsid w:val="00FC5CDD"/>
    <w:rsid w:val="00FC63C7"/>
    <w:rsid w:val="00FC6CC9"/>
    <w:rsid w:val="00FC731F"/>
    <w:rsid w:val="00FC7EEC"/>
    <w:rsid w:val="00FD10FA"/>
    <w:rsid w:val="00FD1549"/>
    <w:rsid w:val="00FD191A"/>
    <w:rsid w:val="00FD194C"/>
    <w:rsid w:val="00FD2187"/>
    <w:rsid w:val="00FD2942"/>
    <w:rsid w:val="00FD353E"/>
    <w:rsid w:val="00FD3A51"/>
    <w:rsid w:val="00FD432E"/>
    <w:rsid w:val="00FD4431"/>
    <w:rsid w:val="00FD48E4"/>
    <w:rsid w:val="00FD4D0C"/>
    <w:rsid w:val="00FD5122"/>
    <w:rsid w:val="00FD5413"/>
    <w:rsid w:val="00FD5F73"/>
    <w:rsid w:val="00FD639A"/>
    <w:rsid w:val="00FD6951"/>
    <w:rsid w:val="00FD6C81"/>
    <w:rsid w:val="00FD6E2A"/>
    <w:rsid w:val="00FD718B"/>
    <w:rsid w:val="00FD72FF"/>
    <w:rsid w:val="00FD7BBA"/>
    <w:rsid w:val="00FE04B7"/>
    <w:rsid w:val="00FE04FD"/>
    <w:rsid w:val="00FE088D"/>
    <w:rsid w:val="00FE140D"/>
    <w:rsid w:val="00FE1410"/>
    <w:rsid w:val="00FE1936"/>
    <w:rsid w:val="00FE1D10"/>
    <w:rsid w:val="00FE2262"/>
    <w:rsid w:val="00FE28AF"/>
    <w:rsid w:val="00FE2D23"/>
    <w:rsid w:val="00FE2EA6"/>
    <w:rsid w:val="00FE2FDC"/>
    <w:rsid w:val="00FE33DC"/>
    <w:rsid w:val="00FE35E7"/>
    <w:rsid w:val="00FE3712"/>
    <w:rsid w:val="00FE42F3"/>
    <w:rsid w:val="00FE464C"/>
    <w:rsid w:val="00FE46B0"/>
    <w:rsid w:val="00FE4B94"/>
    <w:rsid w:val="00FE578C"/>
    <w:rsid w:val="00FE59C5"/>
    <w:rsid w:val="00FE5E6C"/>
    <w:rsid w:val="00FE6B29"/>
    <w:rsid w:val="00FE6C26"/>
    <w:rsid w:val="00FE6E76"/>
    <w:rsid w:val="00FE7385"/>
    <w:rsid w:val="00FE758A"/>
    <w:rsid w:val="00FE75D8"/>
    <w:rsid w:val="00FE7C2F"/>
    <w:rsid w:val="00FE7C83"/>
    <w:rsid w:val="00FF0C3C"/>
    <w:rsid w:val="00FF10E7"/>
    <w:rsid w:val="00FF10FA"/>
    <w:rsid w:val="00FF1370"/>
    <w:rsid w:val="00FF1B28"/>
    <w:rsid w:val="00FF1C16"/>
    <w:rsid w:val="00FF1DB3"/>
    <w:rsid w:val="00FF2D6F"/>
    <w:rsid w:val="00FF2EC2"/>
    <w:rsid w:val="00FF33E0"/>
    <w:rsid w:val="00FF3AB9"/>
    <w:rsid w:val="00FF3CE6"/>
    <w:rsid w:val="00FF4CF6"/>
    <w:rsid w:val="00FF6164"/>
    <w:rsid w:val="00FF64B0"/>
    <w:rsid w:val="00FF6526"/>
    <w:rsid w:val="00FF7448"/>
    <w:rsid w:val="00FF7453"/>
    <w:rsid w:val="00FF7D62"/>
    <w:rsid w:val="00FF7E9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7E6394"/>
  <w15:docId w15:val="{2075B8DB-92A5-4205-B305-0FC58D28A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0"/>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56E"/>
    <w:pPr>
      <w:spacing w:after="0" w:line="312" w:lineRule="auto"/>
      <w:jc w:val="both"/>
    </w:pPr>
    <w:rPr>
      <w:rFonts w:ascii="Arial" w:eastAsia="Times New Roman" w:hAnsi="Arial" w:cs="Times New Roman"/>
      <w:sz w:val="24"/>
      <w:szCs w:val="24"/>
      <w:lang w:val="en-US"/>
    </w:rPr>
  </w:style>
  <w:style w:type="paragraph" w:styleId="Heading1">
    <w:name w:val="heading 1"/>
    <w:basedOn w:val="Normal"/>
    <w:next w:val="Firstparagraph"/>
    <w:link w:val="Heading1Char"/>
    <w:qFormat/>
    <w:rsid w:val="00F2356E"/>
    <w:pPr>
      <w:keepNext/>
      <w:numPr>
        <w:numId w:val="2"/>
      </w:numPr>
      <w:pBdr>
        <w:bottom w:val="single" w:sz="4" w:space="1" w:color="auto"/>
      </w:pBdr>
      <w:tabs>
        <w:tab w:val="left" w:pos="482"/>
      </w:tabs>
      <w:spacing w:before="360" w:after="720"/>
      <w:jc w:val="left"/>
      <w:outlineLvl w:val="0"/>
    </w:pPr>
    <w:rPr>
      <w:rFonts w:cs="Arial"/>
      <w:b/>
      <w:bCs/>
      <w:smallCaps/>
      <w:sz w:val="44"/>
      <w:szCs w:val="32"/>
    </w:rPr>
  </w:style>
  <w:style w:type="paragraph" w:styleId="Heading2">
    <w:name w:val="heading 2"/>
    <w:basedOn w:val="Normal"/>
    <w:next w:val="Firstparagraph"/>
    <w:link w:val="Heading2Char"/>
    <w:qFormat/>
    <w:rsid w:val="00F2356E"/>
    <w:pPr>
      <w:keepNext/>
      <w:numPr>
        <w:ilvl w:val="1"/>
        <w:numId w:val="2"/>
      </w:numPr>
      <w:tabs>
        <w:tab w:val="left" w:pos="624"/>
      </w:tabs>
      <w:spacing w:before="300" w:after="120"/>
      <w:jc w:val="left"/>
      <w:outlineLvl w:val="1"/>
    </w:pPr>
    <w:rPr>
      <w:rFonts w:cs="Arial"/>
      <w:b/>
      <w:bCs/>
      <w:iCs/>
      <w:sz w:val="36"/>
      <w:szCs w:val="28"/>
    </w:rPr>
  </w:style>
  <w:style w:type="paragraph" w:styleId="Heading3">
    <w:name w:val="heading 3"/>
    <w:basedOn w:val="Normal"/>
    <w:next w:val="Firstparagraph"/>
    <w:link w:val="Heading3Char"/>
    <w:qFormat/>
    <w:rsid w:val="00F2356E"/>
    <w:pPr>
      <w:keepNext/>
      <w:numPr>
        <w:ilvl w:val="2"/>
        <w:numId w:val="2"/>
      </w:numPr>
      <w:tabs>
        <w:tab w:val="left" w:pos="765"/>
      </w:tabs>
      <w:spacing w:before="300" w:after="120"/>
      <w:jc w:val="left"/>
      <w:outlineLvl w:val="2"/>
    </w:pPr>
    <w:rPr>
      <w:rFonts w:cs="Arial"/>
      <w:b/>
      <w:bCs/>
      <w:sz w:val="28"/>
      <w:szCs w:val="26"/>
    </w:rPr>
  </w:style>
  <w:style w:type="paragraph" w:styleId="Heading4">
    <w:name w:val="heading 4"/>
    <w:basedOn w:val="Normal"/>
    <w:next w:val="Normal"/>
    <w:link w:val="Heading4Char"/>
    <w:uiPriority w:val="9"/>
    <w:unhideWhenUsed/>
    <w:qFormat/>
    <w:rsid w:val="000D0590"/>
    <w:pPr>
      <w:keepNext/>
      <w:keepLines/>
      <w:spacing w:before="200"/>
      <w:outlineLvl w:val="3"/>
    </w:pPr>
    <w:rPr>
      <w:rFonts w:ascii="CMU Bright" w:eastAsiaTheme="majorEastAsia" w:hAnsi="CMU Bright" w:cstheme="majorBidi"/>
      <w:b/>
      <w:bCs/>
      <w:iCs/>
    </w:rPr>
  </w:style>
  <w:style w:type="paragraph" w:styleId="Heading5">
    <w:name w:val="heading 5"/>
    <w:basedOn w:val="Normal"/>
    <w:link w:val="Heading5Char"/>
    <w:uiPriority w:val="9"/>
    <w:qFormat/>
    <w:rsid w:val="000D0590"/>
    <w:pPr>
      <w:spacing w:before="200" w:line="240" w:lineRule="auto"/>
      <w:outlineLvl w:val="4"/>
    </w:pPr>
    <w:rPr>
      <w:rFonts w:ascii="CMU Bright" w:hAnsi="CMU Bright"/>
      <w:b/>
      <w:bCs/>
      <w:i/>
      <w:szCs w:val="20"/>
      <w:lang w:eastAsia="de-DE"/>
    </w:rPr>
  </w:style>
  <w:style w:type="paragraph" w:styleId="Heading6">
    <w:name w:val="heading 6"/>
    <w:basedOn w:val="Normal"/>
    <w:next w:val="Normal"/>
    <w:link w:val="Heading6Char"/>
    <w:uiPriority w:val="9"/>
    <w:semiHidden/>
    <w:unhideWhenUsed/>
    <w:qFormat/>
    <w:rsid w:val="003A5EF4"/>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paragraph">
    <w:name w:val="First paragraph"/>
    <w:basedOn w:val="Normal"/>
    <w:next w:val="Normal"/>
    <w:link w:val="FirstparagraphZchn"/>
    <w:rsid w:val="006C603E"/>
  </w:style>
  <w:style w:type="character" w:customStyle="1" w:styleId="Heading1Char">
    <w:name w:val="Heading 1 Char"/>
    <w:basedOn w:val="DefaultParagraphFont"/>
    <w:link w:val="Heading1"/>
    <w:rsid w:val="00F2356E"/>
    <w:rPr>
      <w:rFonts w:ascii="Arial" w:eastAsia="Times New Roman" w:hAnsi="Arial" w:cs="Arial"/>
      <w:b/>
      <w:bCs/>
      <w:smallCaps/>
      <w:sz w:val="44"/>
      <w:szCs w:val="32"/>
      <w:lang w:val="en-US"/>
    </w:rPr>
  </w:style>
  <w:style w:type="character" w:customStyle="1" w:styleId="Heading2Char">
    <w:name w:val="Heading 2 Char"/>
    <w:basedOn w:val="DefaultParagraphFont"/>
    <w:link w:val="Heading2"/>
    <w:rsid w:val="00F2356E"/>
    <w:rPr>
      <w:rFonts w:ascii="Arial" w:eastAsia="Times New Roman" w:hAnsi="Arial" w:cs="Arial"/>
      <w:b/>
      <w:bCs/>
      <w:iCs/>
      <w:sz w:val="36"/>
      <w:szCs w:val="28"/>
      <w:lang w:val="en-US"/>
    </w:rPr>
  </w:style>
  <w:style w:type="character" w:customStyle="1" w:styleId="Heading3Char">
    <w:name w:val="Heading 3 Char"/>
    <w:basedOn w:val="DefaultParagraphFont"/>
    <w:link w:val="Heading3"/>
    <w:rsid w:val="00F2356E"/>
    <w:rPr>
      <w:rFonts w:ascii="Arial" w:eastAsia="Times New Roman" w:hAnsi="Arial" w:cs="Arial"/>
      <w:b/>
      <w:bCs/>
      <w:sz w:val="28"/>
      <w:szCs w:val="26"/>
      <w:lang w:val="en-US"/>
    </w:rPr>
  </w:style>
  <w:style w:type="character" w:customStyle="1" w:styleId="Heading4Char">
    <w:name w:val="Heading 4 Char"/>
    <w:basedOn w:val="DefaultParagraphFont"/>
    <w:link w:val="Heading4"/>
    <w:uiPriority w:val="9"/>
    <w:rsid w:val="000D0590"/>
    <w:rPr>
      <w:rFonts w:ascii="CMU Bright" w:eastAsiaTheme="majorEastAsia" w:hAnsi="CMU Bright" w:cstheme="majorBidi"/>
      <w:b/>
      <w:bCs/>
      <w:iCs/>
      <w:szCs w:val="24"/>
      <w:lang w:val="en-GB"/>
    </w:rPr>
  </w:style>
  <w:style w:type="character" w:customStyle="1" w:styleId="Heading5Char">
    <w:name w:val="Heading 5 Char"/>
    <w:basedOn w:val="DefaultParagraphFont"/>
    <w:link w:val="Heading5"/>
    <w:uiPriority w:val="9"/>
    <w:rsid w:val="000D0590"/>
    <w:rPr>
      <w:rFonts w:ascii="CMU Bright" w:eastAsia="Times New Roman" w:hAnsi="CMU Bright" w:cs="Times New Roman"/>
      <w:b/>
      <w:bCs/>
      <w:i/>
      <w:szCs w:val="20"/>
      <w:lang w:val="en-GB" w:eastAsia="de-DE"/>
    </w:rPr>
  </w:style>
  <w:style w:type="character" w:customStyle="1" w:styleId="Heading6Char">
    <w:name w:val="Heading 6 Char"/>
    <w:basedOn w:val="DefaultParagraphFont"/>
    <w:link w:val="Heading6"/>
    <w:uiPriority w:val="9"/>
    <w:semiHidden/>
    <w:rsid w:val="003A5EF4"/>
    <w:rPr>
      <w:rFonts w:asciiTheme="majorHAnsi" w:eastAsiaTheme="majorEastAsia" w:hAnsiTheme="majorHAnsi" w:cstheme="majorBidi"/>
      <w:i/>
      <w:iCs/>
      <w:color w:val="243F60" w:themeColor="accent1" w:themeShade="7F"/>
      <w:sz w:val="21"/>
      <w:szCs w:val="24"/>
      <w:lang w:val="en-GB"/>
    </w:rPr>
  </w:style>
  <w:style w:type="paragraph" w:styleId="ListParagraph">
    <w:name w:val="List Paragraph"/>
    <w:basedOn w:val="Normal"/>
    <w:uiPriority w:val="34"/>
    <w:qFormat/>
    <w:rsid w:val="00B70DFA"/>
    <w:pPr>
      <w:spacing w:before="120" w:after="120" w:line="240" w:lineRule="auto"/>
      <w:contextualSpacing/>
    </w:pPr>
  </w:style>
  <w:style w:type="character" w:customStyle="1" w:styleId="hps">
    <w:name w:val="hps"/>
    <w:basedOn w:val="DefaultParagraphFont"/>
    <w:rsid w:val="001822DE"/>
  </w:style>
  <w:style w:type="paragraph" w:customStyle="1" w:styleId="heading10">
    <w:name w:val="heading1"/>
    <w:basedOn w:val="Normal"/>
    <w:next w:val="Normal"/>
    <w:rsid w:val="001822DE"/>
    <w:pPr>
      <w:keepNext/>
      <w:keepLines/>
      <w:tabs>
        <w:tab w:val="left" w:pos="454"/>
      </w:tabs>
      <w:suppressAutoHyphens/>
      <w:spacing w:before="600" w:after="320"/>
    </w:pPr>
    <w:rPr>
      <w:b/>
    </w:rPr>
  </w:style>
  <w:style w:type="character" w:customStyle="1" w:styleId="atn">
    <w:name w:val="atn"/>
    <w:basedOn w:val="DefaultParagraphFont"/>
    <w:rsid w:val="001822DE"/>
  </w:style>
  <w:style w:type="paragraph" w:customStyle="1" w:styleId="Abbildungsunterschrift">
    <w:name w:val="Abbildungsunterschrift"/>
    <w:basedOn w:val="Normal"/>
    <w:rsid w:val="001822DE"/>
    <w:pPr>
      <w:tabs>
        <w:tab w:val="left" w:pos="851"/>
      </w:tabs>
      <w:spacing w:before="120" w:after="360" w:line="240" w:lineRule="auto"/>
      <w:ind w:left="851" w:hanging="851"/>
    </w:pPr>
    <w:rPr>
      <w:rFonts w:ascii="Times New Roman" w:hAnsi="Times New Roman"/>
      <w:sz w:val="20"/>
      <w:szCs w:val="20"/>
      <w:lang w:eastAsia="de-DE"/>
    </w:rPr>
  </w:style>
  <w:style w:type="paragraph" w:styleId="BalloonText">
    <w:name w:val="Balloon Text"/>
    <w:basedOn w:val="Normal"/>
    <w:link w:val="BalloonTextChar"/>
    <w:uiPriority w:val="99"/>
    <w:semiHidden/>
    <w:unhideWhenUsed/>
    <w:rsid w:val="006C60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603E"/>
    <w:rPr>
      <w:rFonts w:ascii="Lucida Grande" w:eastAsia="Times New Roman" w:hAnsi="Lucida Grande" w:cs="Lucida Grande"/>
      <w:sz w:val="18"/>
      <w:szCs w:val="18"/>
      <w:lang w:val="en-GB"/>
    </w:rPr>
  </w:style>
  <w:style w:type="character" w:styleId="Hyperlink">
    <w:name w:val="Hyperlink"/>
    <w:basedOn w:val="DefaultParagraphFont"/>
    <w:uiPriority w:val="99"/>
    <w:unhideWhenUsed/>
    <w:rsid w:val="00B14AD7"/>
    <w:rPr>
      <w:color w:val="0000FF" w:themeColor="hyperlink"/>
      <w:u w:val="single"/>
    </w:rPr>
  </w:style>
  <w:style w:type="paragraph" w:styleId="NormalWeb">
    <w:name w:val="Normal (Web)"/>
    <w:basedOn w:val="Normal"/>
    <w:uiPriority w:val="99"/>
    <w:unhideWhenUsed/>
    <w:rsid w:val="002D6D19"/>
    <w:pPr>
      <w:spacing w:before="100" w:beforeAutospacing="1" w:after="100" w:afterAutospacing="1" w:line="240" w:lineRule="auto"/>
    </w:pPr>
    <w:rPr>
      <w:rFonts w:ascii="Times New Roman" w:hAnsi="Times New Roman"/>
      <w:lang w:eastAsia="de-DE"/>
    </w:rPr>
  </w:style>
  <w:style w:type="character" w:styleId="Strong">
    <w:name w:val="Strong"/>
    <w:basedOn w:val="DefaultParagraphFont"/>
    <w:uiPriority w:val="22"/>
    <w:qFormat/>
    <w:rsid w:val="002D6D19"/>
    <w:rPr>
      <w:b/>
      <w:bCs/>
    </w:rPr>
  </w:style>
  <w:style w:type="character" w:customStyle="1" w:styleId="curid">
    <w:name w:val="curid"/>
    <w:basedOn w:val="DefaultParagraphFont"/>
    <w:rsid w:val="002D6D19"/>
  </w:style>
  <w:style w:type="paragraph" w:styleId="HTMLPreformatted">
    <w:name w:val="HTML Preformatted"/>
    <w:basedOn w:val="Normal"/>
    <w:link w:val="HTMLPreformattedChar"/>
    <w:uiPriority w:val="99"/>
    <w:semiHidden/>
    <w:unhideWhenUsed/>
    <w:rsid w:val="00420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420A8B"/>
    <w:rPr>
      <w:rFonts w:ascii="Courier New" w:eastAsia="Times New Roman" w:hAnsi="Courier New" w:cs="Courier New"/>
      <w:sz w:val="20"/>
      <w:szCs w:val="20"/>
      <w:lang w:eastAsia="de-DE"/>
    </w:rPr>
  </w:style>
  <w:style w:type="character" w:styleId="FollowedHyperlink">
    <w:name w:val="FollowedHyperlink"/>
    <w:basedOn w:val="DefaultParagraphFont"/>
    <w:uiPriority w:val="99"/>
    <w:semiHidden/>
    <w:unhideWhenUsed/>
    <w:rsid w:val="001A610B"/>
    <w:rPr>
      <w:color w:val="800080" w:themeColor="followedHyperlink"/>
      <w:u w:val="single"/>
    </w:rPr>
  </w:style>
  <w:style w:type="character" w:styleId="PlaceholderText">
    <w:name w:val="Placeholder Text"/>
    <w:basedOn w:val="DefaultParagraphFont"/>
    <w:uiPriority w:val="99"/>
    <w:semiHidden/>
    <w:rsid w:val="006A2833"/>
    <w:rPr>
      <w:color w:val="808080"/>
    </w:rPr>
  </w:style>
  <w:style w:type="paragraph" w:customStyle="1" w:styleId="References">
    <w:name w:val="References"/>
    <w:basedOn w:val="Normal"/>
    <w:rsid w:val="00037AED"/>
    <w:pPr>
      <w:spacing w:after="120" w:line="260" w:lineRule="exact"/>
      <w:ind w:left="180" w:hanging="180"/>
    </w:pPr>
    <w:rPr>
      <w:rFonts w:ascii="Georgia" w:hAnsi="Georgia"/>
      <w:sz w:val="18"/>
      <w:lang w:eastAsia="de-DE"/>
    </w:rPr>
  </w:style>
  <w:style w:type="character" w:styleId="CommentReference">
    <w:name w:val="annotation reference"/>
    <w:basedOn w:val="DefaultParagraphFont"/>
    <w:uiPriority w:val="99"/>
    <w:semiHidden/>
    <w:unhideWhenUsed/>
    <w:rsid w:val="00801009"/>
    <w:rPr>
      <w:sz w:val="16"/>
      <w:szCs w:val="16"/>
    </w:rPr>
  </w:style>
  <w:style w:type="paragraph" w:styleId="CommentText">
    <w:name w:val="annotation text"/>
    <w:basedOn w:val="Normal"/>
    <w:link w:val="CommentTextChar"/>
    <w:uiPriority w:val="99"/>
    <w:unhideWhenUsed/>
    <w:rsid w:val="00801009"/>
    <w:pPr>
      <w:spacing w:line="240" w:lineRule="auto"/>
    </w:pPr>
    <w:rPr>
      <w:sz w:val="20"/>
      <w:szCs w:val="20"/>
    </w:rPr>
  </w:style>
  <w:style w:type="character" w:customStyle="1" w:styleId="CommentTextChar">
    <w:name w:val="Comment Text Char"/>
    <w:basedOn w:val="DefaultParagraphFont"/>
    <w:link w:val="CommentText"/>
    <w:uiPriority w:val="99"/>
    <w:rsid w:val="00801009"/>
    <w:rPr>
      <w:sz w:val="20"/>
      <w:szCs w:val="20"/>
    </w:rPr>
  </w:style>
  <w:style w:type="paragraph" w:styleId="CommentSubject">
    <w:name w:val="annotation subject"/>
    <w:basedOn w:val="CommentText"/>
    <w:next w:val="CommentText"/>
    <w:link w:val="CommentSubjectChar"/>
    <w:uiPriority w:val="99"/>
    <w:semiHidden/>
    <w:unhideWhenUsed/>
    <w:rsid w:val="00801009"/>
    <w:rPr>
      <w:b/>
      <w:bCs/>
    </w:rPr>
  </w:style>
  <w:style w:type="character" w:customStyle="1" w:styleId="CommentSubjectChar">
    <w:name w:val="Comment Subject Char"/>
    <w:basedOn w:val="CommentTextChar"/>
    <w:link w:val="CommentSubject"/>
    <w:uiPriority w:val="99"/>
    <w:semiHidden/>
    <w:rsid w:val="00801009"/>
    <w:rPr>
      <w:b/>
      <w:bCs/>
      <w:sz w:val="20"/>
      <w:szCs w:val="20"/>
    </w:rPr>
  </w:style>
  <w:style w:type="character" w:styleId="Emphasis">
    <w:name w:val="Emphasis"/>
    <w:basedOn w:val="DefaultParagraphFont"/>
    <w:uiPriority w:val="20"/>
    <w:qFormat/>
    <w:rsid w:val="00505325"/>
    <w:rPr>
      <w:i/>
      <w:iCs/>
    </w:rPr>
  </w:style>
  <w:style w:type="character" w:customStyle="1" w:styleId="fontstyle01">
    <w:name w:val="fontstyle01"/>
    <w:basedOn w:val="DefaultParagraphFont"/>
    <w:rsid w:val="008A1696"/>
    <w:rPr>
      <w:rFonts w:ascii="Minion-Regular" w:hAnsi="Minion-Regular" w:hint="default"/>
      <w:b w:val="0"/>
      <w:bCs w:val="0"/>
      <w:i w:val="0"/>
      <w:iCs w:val="0"/>
      <w:color w:val="000000"/>
      <w:sz w:val="22"/>
      <w:szCs w:val="22"/>
    </w:rPr>
  </w:style>
  <w:style w:type="character" w:customStyle="1" w:styleId="fontstyle21">
    <w:name w:val="fontstyle21"/>
    <w:basedOn w:val="DefaultParagraphFont"/>
    <w:rsid w:val="008A1696"/>
    <w:rPr>
      <w:rFonts w:ascii="Minion-Italic" w:hAnsi="Minion-Italic" w:hint="default"/>
      <w:b w:val="0"/>
      <w:bCs w:val="0"/>
      <w:i/>
      <w:iCs/>
      <w:color w:val="000000"/>
      <w:sz w:val="22"/>
      <w:szCs w:val="22"/>
    </w:rPr>
  </w:style>
  <w:style w:type="paragraph" w:customStyle="1" w:styleId="noindent">
    <w:name w:val="noindent"/>
    <w:basedOn w:val="Normal"/>
    <w:rsid w:val="004105E0"/>
    <w:pPr>
      <w:spacing w:before="100" w:beforeAutospacing="1" w:after="100" w:afterAutospacing="1" w:line="240" w:lineRule="auto"/>
    </w:pPr>
    <w:rPr>
      <w:rFonts w:ascii="Times New Roman" w:hAnsi="Times New Roman"/>
      <w:lang w:eastAsia="de-DE"/>
    </w:rPr>
  </w:style>
  <w:style w:type="character" w:customStyle="1" w:styleId="com">
    <w:name w:val="com"/>
    <w:basedOn w:val="DefaultParagraphFont"/>
    <w:rsid w:val="00D2534D"/>
  </w:style>
  <w:style w:type="character" w:customStyle="1" w:styleId="fontstyle31">
    <w:name w:val="fontstyle31"/>
    <w:basedOn w:val="DefaultParagraphFont"/>
    <w:rsid w:val="00C22DC3"/>
    <w:rPr>
      <w:rFonts w:ascii="TimesNewRomanPS-ItalicMT" w:hAnsi="TimesNewRomanPS-ItalicMT" w:hint="default"/>
      <w:b w:val="0"/>
      <w:bCs w:val="0"/>
      <w:i/>
      <w:iCs/>
      <w:color w:val="000000"/>
      <w:sz w:val="24"/>
      <w:szCs w:val="24"/>
    </w:rPr>
  </w:style>
  <w:style w:type="table" w:styleId="TableGrid">
    <w:name w:val="Table Grid"/>
    <w:basedOn w:val="TableNormal"/>
    <w:uiPriority w:val="39"/>
    <w:rsid w:val="00EA67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6C603E"/>
    <w:pPr>
      <w:tabs>
        <w:tab w:val="center" w:pos="4153"/>
        <w:tab w:val="right" w:pos="8306"/>
      </w:tabs>
    </w:pPr>
  </w:style>
  <w:style w:type="character" w:customStyle="1" w:styleId="HeaderChar">
    <w:name w:val="Header Char"/>
    <w:basedOn w:val="DefaultParagraphFont"/>
    <w:link w:val="Header"/>
    <w:uiPriority w:val="99"/>
    <w:rsid w:val="00173B3F"/>
    <w:rPr>
      <w:rFonts w:ascii="CMU Serif Roman" w:eastAsia="Times New Roman" w:hAnsi="CMU Serif Roman" w:cs="Times New Roman"/>
      <w:sz w:val="21"/>
      <w:szCs w:val="24"/>
      <w:lang w:val="en-GB"/>
    </w:rPr>
  </w:style>
  <w:style w:type="paragraph" w:styleId="Footer">
    <w:name w:val="footer"/>
    <w:basedOn w:val="Normal"/>
    <w:link w:val="FooterChar"/>
    <w:uiPriority w:val="99"/>
    <w:rsid w:val="006C603E"/>
    <w:pPr>
      <w:tabs>
        <w:tab w:val="center" w:pos="4153"/>
        <w:tab w:val="right" w:pos="8306"/>
      </w:tabs>
    </w:pPr>
  </w:style>
  <w:style w:type="character" w:customStyle="1" w:styleId="FooterChar">
    <w:name w:val="Footer Char"/>
    <w:basedOn w:val="DefaultParagraphFont"/>
    <w:link w:val="Footer"/>
    <w:uiPriority w:val="99"/>
    <w:rsid w:val="00173B3F"/>
    <w:rPr>
      <w:rFonts w:ascii="CMU Serif Roman" w:eastAsia="Times New Roman" w:hAnsi="CMU Serif Roman" w:cs="Times New Roman"/>
      <w:sz w:val="21"/>
      <w:szCs w:val="24"/>
      <w:lang w:val="en-GB"/>
    </w:rPr>
  </w:style>
  <w:style w:type="paragraph" w:customStyle="1" w:styleId="Figurecaption">
    <w:name w:val="Figure caption"/>
    <w:basedOn w:val="Normal"/>
    <w:next w:val="Normal"/>
    <w:rsid w:val="000D1946"/>
    <w:pPr>
      <w:spacing w:before="240" w:line="360" w:lineRule="auto"/>
    </w:pPr>
    <w:rPr>
      <w:rFonts w:ascii="Times New Roman" w:hAnsi="Times New Roman"/>
      <w:lang w:eastAsia="en-GB"/>
    </w:rPr>
  </w:style>
  <w:style w:type="paragraph" w:customStyle="1" w:styleId="Paragraph">
    <w:name w:val="Paragraph"/>
    <w:basedOn w:val="Normal"/>
    <w:next w:val="Newparagraph"/>
    <w:autoRedefine/>
    <w:rsid w:val="00E7230C"/>
    <w:pPr>
      <w:widowControl w:val="0"/>
      <w:spacing w:line="240" w:lineRule="auto"/>
    </w:pPr>
    <w:rPr>
      <w:rFonts w:ascii="CMU Serif" w:eastAsiaTheme="minorEastAsia" w:hAnsi="CMU Serif"/>
      <w:lang w:eastAsia="en-GB"/>
    </w:rPr>
  </w:style>
  <w:style w:type="paragraph" w:customStyle="1" w:styleId="Newparagraph">
    <w:name w:val="New paragraph"/>
    <w:basedOn w:val="Normal"/>
    <w:rsid w:val="00C67B16"/>
    <w:pPr>
      <w:spacing w:line="240" w:lineRule="auto"/>
      <w:ind w:firstLine="284"/>
    </w:pPr>
    <w:rPr>
      <w:rFonts w:ascii="CMU Serif" w:hAnsi="CMU Serif"/>
      <w:lang w:eastAsia="en-GB"/>
    </w:rPr>
  </w:style>
  <w:style w:type="paragraph" w:customStyle="1" w:styleId="Bulletedlist">
    <w:name w:val="Bulleted list"/>
    <w:basedOn w:val="Paragraph"/>
    <w:next w:val="Paragraph"/>
    <w:rsid w:val="0046475D"/>
    <w:pPr>
      <w:widowControl/>
      <w:numPr>
        <w:numId w:val="1"/>
      </w:numPr>
      <w:spacing w:after="240"/>
      <w:ind w:left="697" w:hanging="357"/>
      <w:contextualSpacing/>
    </w:pPr>
  </w:style>
  <w:style w:type="paragraph" w:styleId="Caption">
    <w:name w:val="caption"/>
    <w:basedOn w:val="Normal"/>
    <w:next w:val="Normal"/>
    <w:uiPriority w:val="35"/>
    <w:unhideWhenUsed/>
    <w:qFormat/>
    <w:rsid w:val="00156781"/>
    <w:pPr>
      <w:spacing w:before="120" w:after="120" w:line="260" w:lineRule="exact"/>
    </w:pPr>
    <w:rPr>
      <w:bCs/>
      <w:szCs w:val="20"/>
    </w:rPr>
  </w:style>
  <w:style w:type="paragraph" w:customStyle="1" w:styleId="Tabletitle">
    <w:name w:val="Table title"/>
    <w:basedOn w:val="Normal"/>
    <w:next w:val="Normal"/>
    <w:rsid w:val="00957F19"/>
    <w:pPr>
      <w:spacing w:before="240" w:line="360" w:lineRule="auto"/>
    </w:pPr>
    <w:rPr>
      <w:rFonts w:ascii="Times New Roman" w:hAnsi="Times New Roman"/>
      <w:lang w:eastAsia="en-GB"/>
    </w:rPr>
  </w:style>
  <w:style w:type="table" w:styleId="LightList-Accent1">
    <w:name w:val="Light List Accent 1"/>
    <w:basedOn w:val="TableNormal"/>
    <w:uiPriority w:val="61"/>
    <w:rsid w:val="003E137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Revision">
    <w:name w:val="Revision"/>
    <w:hidden/>
    <w:uiPriority w:val="99"/>
    <w:semiHidden/>
    <w:rsid w:val="00580414"/>
    <w:pPr>
      <w:spacing w:after="0" w:line="240" w:lineRule="auto"/>
    </w:pPr>
  </w:style>
  <w:style w:type="paragraph" w:styleId="TOCHeading">
    <w:name w:val="TOC Heading"/>
    <w:basedOn w:val="Heading1"/>
    <w:next w:val="Normal"/>
    <w:uiPriority w:val="39"/>
    <w:unhideWhenUsed/>
    <w:qFormat/>
    <w:rsid w:val="001F3AFF"/>
    <w:pPr>
      <w:keepLines/>
      <w:numPr>
        <w:numId w:val="0"/>
      </w:numPr>
      <w:tabs>
        <w:tab w:val="clear" w:pos="482"/>
      </w:tabs>
      <w:spacing w:before="480" w:line="276" w:lineRule="auto"/>
      <w:outlineLvl w:val="9"/>
    </w:pPr>
    <w:rPr>
      <w:rFonts w:eastAsiaTheme="majorEastAsia" w:cstheme="majorBidi"/>
      <w:szCs w:val="28"/>
    </w:rPr>
  </w:style>
  <w:style w:type="table" w:styleId="LightGrid">
    <w:name w:val="Light Grid"/>
    <w:basedOn w:val="TableNormal"/>
    <w:rsid w:val="0032321F"/>
    <w:pPr>
      <w:spacing w:after="0" w:line="240" w:lineRule="auto"/>
    </w:pPr>
    <w:rPr>
      <w:rFonts w:ascii="Times New Roman" w:eastAsia="Times New Roman" w:hAnsi="Times New Roman" w:cs="Times New Roman"/>
      <w:sz w:val="20"/>
      <w:szCs w:val="20"/>
      <w:lang w:val="en-GB" w:eastAsia="en-GB"/>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1">
    <w:name w:val="toc 1"/>
    <w:basedOn w:val="Normal"/>
    <w:next w:val="Normal"/>
    <w:autoRedefine/>
    <w:uiPriority w:val="39"/>
    <w:unhideWhenUsed/>
    <w:qFormat/>
    <w:rsid w:val="00623967"/>
    <w:pPr>
      <w:tabs>
        <w:tab w:val="right" w:leader="dot" w:pos="6793"/>
      </w:tabs>
      <w:spacing w:before="120" w:after="240" w:line="360" w:lineRule="auto"/>
    </w:pPr>
    <w:rPr>
      <w:b/>
    </w:rPr>
  </w:style>
  <w:style w:type="paragraph" w:styleId="TOC2">
    <w:name w:val="toc 2"/>
    <w:basedOn w:val="Normal"/>
    <w:next w:val="Normal"/>
    <w:autoRedefine/>
    <w:uiPriority w:val="39"/>
    <w:unhideWhenUsed/>
    <w:qFormat/>
    <w:rsid w:val="00623967"/>
    <w:pPr>
      <w:spacing w:line="240" w:lineRule="auto"/>
      <w:ind w:left="210"/>
      <w:jc w:val="left"/>
    </w:pPr>
    <w:rPr>
      <w:szCs w:val="22"/>
    </w:rPr>
  </w:style>
  <w:style w:type="paragraph" w:styleId="TOC3">
    <w:name w:val="toc 3"/>
    <w:basedOn w:val="Normal"/>
    <w:next w:val="Normal"/>
    <w:autoRedefine/>
    <w:uiPriority w:val="39"/>
    <w:unhideWhenUsed/>
    <w:qFormat/>
    <w:rsid w:val="00623967"/>
    <w:pPr>
      <w:spacing w:line="240" w:lineRule="auto"/>
      <w:ind w:left="420"/>
      <w:jc w:val="left"/>
    </w:pPr>
    <w:rPr>
      <w:szCs w:val="22"/>
    </w:rPr>
  </w:style>
  <w:style w:type="paragraph" w:styleId="TableofFigures">
    <w:name w:val="table of figures"/>
    <w:basedOn w:val="Normal"/>
    <w:next w:val="Normal"/>
    <w:uiPriority w:val="99"/>
    <w:unhideWhenUsed/>
    <w:rsid w:val="004A2A8D"/>
    <w:pPr>
      <w:spacing w:line="240" w:lineRule="auto"/>
      <w:ind w:left="1134" w:right="567" w:hanging="1134"/>
      <w:jc w:val="left"/>
    </w:pPr>
    <w:rPr>
      <w:rFonts w:ascii="CMU Serif" w:hAnsi="CMU Serif"/>
    </w:rPr>
  </w:style>
  <w:style w:type="paragraph" w:styleId="Index1">
    <w:name w:val="index 1"/>
    <w:basedOn w:val="Normal"/>
    <w:next w:val="Normal"/>
    <w:autoRedefine/>
    <w:uiPriority w:val="99"/>
    <w:semiHidden/>
    <w:unhideWhenUsed/>
    <w:rsid w:val="007422F7"/>
    <w:pPr>
      <w:spacing w:line="240" w:lineRule="auto"/>
      <w:ind w:left="220" w:hanging="220"/>
    </w:pPr>
  </w:style>
  <w:style w:type="paragraph" w:styleId="FootnoteText">
    <w:name w:val="footnote text"/>
    <w:basedOn w:val="Normal"/>
    <w:link w:val="FootnoteTextChar"/>
    <w:uiPriority w:val="99"/>
    <w:semiHidden/>
    <w:unhideWhenUsed/>
    <w:rsid w:val="001A5CFD"/>
    <w:pPr>
      <w:spacing w:line="240" w:lineRule="auto"/>
    </w:pPr>
    <w:rPr>
      <w:sz w:val="20"/>
      <w:szCs w:val="20"/>
    </w:rPr>
  </w:style>
  <w:style w:type="character" w:customStyle="1" w:styleId="FootnoteTextChar">
    <w:name w:val="Footnote Text Char"/>
    <w:basedOn w:val="DefaultParagraphFont"/>
    <w:link w:val="FootnoteText"/>
    <w:uiPriority w:val="99"/>
    <w:semiHidden/>
    <w:rsid w:val="001A5CFD"/>
    <w:rPr>
      <w:sz w:val="20"/>
      <w:szCs w:val="20"/>
    </w:rPr>
  </w:style>
  <w:style w:type="character" w:styleId="FootnoteReference">
    <w:name w:val="footnote reference"/>
    <w:basedOn w:val="DefaultParagraphFont"/>
    <w:uiPriority w:val="99"/>
    <w:unhideWhenUsed/>
    <w:rsid w:val="001A5CFD"/>
    <w:rPr>
      <w:vertAlign w:val="superscript"/>
    </w:rPr>
  </w:style>
  <w:style w:type="character" w:styleId="PageNumber">
    <w:name w:val="page number"/>
    <w:basedOn w:val="DefaultParagraphFont"/>
    <w:semiHidden/>
    <w:rsid w:val="006C603E"/>
  </w:style>
  <w:style w:type="paragraph" w:styleId="Title">
    <w:name w:val="Title"/>
    <w:basedOn w:val="Normal"/>
    <w:next w:val="Normal"/>
    <w:link w:val="TitleChar"/>
    <w:uiPriority w:val="10"/>
    <w:qFormat/>
    <w:rsid w:val="006C603E"/>
    <w:pPr>
      <w:spacing w:before="240" w:after="60"/>
      <w:jc w:val="center"/>
      <w:outlineLvl w:val="0"/>
    </w:pPr>
    <w:rPr>
      <w:rFonts w:eastAsiaTheme="majorEastAsia" w:cstheme="majorBidi"/>
      <w:b/>
      <w:bCs/>
      <w:kern w:val="28"/>
      <w:sz w:val="32"/>
      <w:szCs w:val="32"/>
    </w:rPr>
  </w:style>
  <w:style w:type="character" w:customStyle="1" w:styleId="TitleChar">
    <w:name w:val="Title Char"/>
    <w:basedOn w:val="DefaultParagraphFont"/>
    <w:link w:val="Title"/>
    <w:uiPriority w:val="10"/>
    <w:rsid w:val="006C603E"/>
    <w:rPr>
      <w:rFonts w:ascii="CMU Serif Roman" w:eastAsiaTheme="majorEastAsia" w:hAnsi="CMU Serif Roman" w:cstheme="majorBidi"/>
      <w:b/>
      <w:bCs/>
      <w:kern w:val="28"/>
      <w:sz w:val="32"/>
      <w:szCs w:val="32"/>
      <w:lang w:val="en-GB"/>
    </w:rPr>
  </w:style>
  <w:style w:type="paragraph" w:styleId="TOC4">
    <w:name w:val="toc 4"/>
    <w:basedOn w:val="Normal"/>
    <w:next w:val="Normal"/>
    <w:autoRedefine/>
    <w:uiPriority w:val="39"/>
    <w:unhideWhenUsed/>
    <w:rsid w:val="00623967"/>
    <w:pPr>
      <w:ind w:left="630"/>
      <w:jc w:val="left"/>
    </w:pPr>
    <w:rPr>
      <w:sz w:val="20"/>
      <w:szCs w:val="20"/>
    </w:rPr>
  </w:style>
  <w:style w:type="paragraph" w:styleId="TOC5">
    <w:name w:val="toc 5"/>
    <w:basedOn w:val="Normal"/>
    <w:next w:val="Normal"/>
    <w:autoRedefine/>
    <w:uiPriority w:val="39"/>
    <w:unhideWhenUsed/>
    <w:rsid w:val="006C603E"/>
    <w:pPr>
      <w:ind w:left="840"/>
      <w:jc w:val="left"/>
    </w:pPr>
    <w:rPr>
      <w:rFonts w:asciiTheme="minorHAnsi" w:hAnsiTheme="minorHAnsi"/>
      <w:sz w:val="20"/>
      <w:szCs w:val="20"/>
    </w:rPr>
  </w:style>
  <w:style w:type="paragraph" w:styleId="TOC6">
    <w:name w:val="toc 6"/>
    <w:basedOn w:val="Normal"/>
    <w:next w:val="Normal"/>
    <w:autoRedefine/>
    <w:uiPriority w:val="39"/>
    <w:unhideWhenUsed/>
    <w:rsid w:val="006C603E"/>
    <w:pPr>
      <w:ind w:left="1050"/>
      <w:jc w:val="left"/>
    </w:pPr>
    <w:rPr>
      <w:rFonts w:asciiTheme="minorHAnsi" w:hAnsiTheme="minorHAnsi"/>
      <w:sz w:val="20"/>
      <w:szCs w:val="20"/>
    </w:rPr>
  </w:style>
  <w:style w:type="paragraph" w:styleId="TOC7">
    <w:name w:val="toc 7"/>
    <w:basedOn w:val="Normal"/>
    <w:next w:val="Normal"/>
    <w:autoRedefine/>
    <w:uiPriority w:val="39"/>
    <w:unhideWhenUsed/>
    <w:rsid w:val="006C603E"/>
    <w:pPr>
      <w:ind w:left="1260"/>
      <w:jc w:val="left"/>
    </w:pPr>
    <w:rPr>
      <w:rFonts w:asciiTheme="minorHAnsi" w:hAnsiTheme="minorHAnsi"/>
      <w:sz w:val="20"/>
      <w:szCs w:val="20"/>
    </w:rPr>
  </w:style>
  <w:style w:type="paragraph" w:styleId="TOC8">
    <w:name w:val="toc 8"/>
    <w:basedOn w:val="Normal"/>
    <w:next w:val="Normal"/>
    <w:autoRedefine/>
    <w:uiPriority w:val="39"/>
    <w:unhideWhenUsed/>
    <w:rsid w:val="006C603E"/>
    <w:pPr>
      <w:ind w:left="1470"/>
      <w:jc w:val="left"/>
    </w:pPr>
    <w:rPr>
      <w:rFonts w:asciiTheme="minorHAnsi" w:hAnsiTheme="minorHAnsi"/>
      <w:sz w:val="20"/>
      <w:szCs w:val="20"/>
    </w:rPr>
  </w:style>
  <w:style w:type="paragraph" w:styleId="TOC9">
    <w:name w:val="toc 9"/>
    <w:basedOn w:val="Normal"/>
    <w:next w:val="Normal"/>
    <w:autoRedefine/>
    <w:uiPriority w:val="39"/>
    <w:unhideWhenUsed/>
    <w:rsid w:val="006C603E"/>
    <w:pPr>
      <w:ind w:left="1680"/>
      <w:jc w:val="left"/>
    </w:pPr>
    <w:rPr>
      <w:rFonts w:asciiTheme="minorHAnsi" w:hAnsiTheme="minorHAnsi"/>
      <w:sz w:val="20"/>
      <w:szCs w:val="20"/>
    </w:rPr>
  </w:style>
  <w:style w:type="table" w:customStyle="1" w:styleId="ListTable3-Accent11">
    <w:name w:val="List Table 3 - Accent 11"/>
    <w:basedOn w:val="TableNormal"/>
    <w:uiPriority w:val="48"/>
    <w:rsid w:val="00F20DBB"/>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Quellenverzeichnis">
    <w:name w:val="Quellenverzeichnis"/>
    <w:basedOn w:val="Firstparagraph"/>
    <w:link w:val="QuellenverzeichnisZchn"/>
    <w:qFormat/>
    <w:rsid w:val="00CD0098"/>
    <w:pPr>
      <w:tabs>
        <w:tab w:val="left" w:pos="-567"/>
      </w:tabs>
      <w:spacing w:after="240" w:line="264" w:lineRule="auto"/>
      <w:ind w:left="284" w:hanging="284"/>
    </w:pPr>
  </w:style>
  <w:style w:type="character" w:customStyle="1" w:styleId="FirstparagraphZchn">
    <w:name w:val="First paragraph Zchn"/>
    <w:basedOn w:val="DefaultParagraphFont"/>
    <w:link w:val="Firstparagraph"/>
    <w:rsid w:val="00CD0098"/>
    <w:rPr>
      <w:rFonts w:ascii="Arial" w:eastAsia="Times New Roman" w:hAnsi="Arial" w:cs="Times New Roman"/>
      <w:sz w:val="24"/>
      <w:szCs w:val="24"/>
      <w:lang w:val="en-GB"/>
    </w:rPr>
  </w:style>
  <w:style w:type="character" w:customStyle="1" w:styleId="QuellenverzeichnisZchn">
    <w:name w:val="Quellenverzeichnis Zchn"/>
    <w:basedOn w:val="FirstparagraphZchn"/>
    <w:link w:val="Quellenverzeichnis"/>
    <w:rsid w:val="00CD0098"/>
    <w:rPr>
      <w:rFonts w:ascii="Arial" w:eastAsia="Times New Roman" w:hAnsi="Arial" w:cs="Times New Roman"/>
      <w:sz w:val="24"/>
      <w:szCs w:val="24"/>
      <w:lang w:val="en-GB"/>
    </w:rPr>
  </w:style>
  <w:style w:type="paragraph" w:styleId="Bibliography">
    <w:name w:val="Bibliography"/>
    <w:basedOn w:val="Normal"/>
    <w:next w:val="Normal"/>
    <w:uiPriority w:val="37"/>
    <w:unhideWhenUsed/>
    <w:rsid w:val="003F4860"/>
  </w:style>
  <w:style w:type="character" w:styleId="UnresolvedMention">
    <w:name w:val="Unresolved Mention"/>
    <w:basedOn w:val="DefaultParagraphFont"/>
    <w:uiPriority w:val="99"/>
    <w:semiHidden/>
    <w:unhideWhenUsed/>
    <w:rsid w:val="000527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67792">
      <w:bodyDiv w:val="1"/>
      <w:marLeft w:val="0"/>
      <w:marRight w:val="0"/>
      <w:marTop w:val="0"/>
      <w:marBottom w:val="0"/>
      <w:divBdr>
        <w:top w:val="none" w:sz="0" w:space="0" w:color="auto"/>
        <w:left w:val="none" w:sz="0" w:space="0" w:color="auto"/>
        <w:bottom w:val="none" w:sz="0" w:space="0" w:color="auto"/>
        <w:right w:val="none" w:sz="0" w:space="0" w:color="auto"/>
      </w:divBdr>
      <w:divsChild>
        <w:div w:id="181744771">
          <w:marLeft w:val="0"/>
          <w:marRight w:val="0"/>
          <w:marTop w:val="0"/>
          <w:marBottom w:val="0"/>
          <w:divBdr>
            <w:top w:val="none" w:sz="0" w:space="0" w:color="auto"/>
            <w:left w:val="none" w:sz="0" w:space="0" w:color="auto"/>
            <w:bottom w:val="none" w:sz="0" w:space="0" w:color="auto"/>
            <w:right w:val="none" w:sz="0" w:space="0" w:color="auto"/>
          </w:divBdr>
        </w:div>
        <w:div w:id="189804987">
          <w:marLeft w:val="0"/>
          <w:marRight w:val="0"/>
          <w:marTop w:val="0"/>
          <w:marBottom w:val="0"/>
          <w:divBdr>
            <w:top w:val="none" w:sz="0" w:space="0" w:color="auto"/>
            <w:left w:val="none" w:sz="0" w:space="0" w:color="auto"/>
            <w:bottom w:val="none" w:sz="0" w:space="0" w:color="auto"/>
            <w:right w:val="none" w:sz="0" w:space="0" w:color="auto"/>
          </w:divBdr>
        </w:div>
        <w:div w:id="820317053">
          <w:marLeft w:val="0"/>
          <w:marRight w:val="0"/>
          <w:marTop w:val="0"/>
          <w:marBottom w:val="0"/>
          <w:divBdr>
            <w:top w:val="none" w:sz="0" w:space="0" w:color="auto"/>
            <w:left w:val="none" w:sz="0" w:space="0" w:color="auto"/>
            <w:bottom w:val="none" w:sz="0" w:space="0" w:color="auto"/>
            <w:right w:val="none" w:sz="0" w:space="0" w:color="auto"/>
          </w:divBdr>
        </w:div>
        <w:div w:id="913123470">
          <w:marLeft w:val="0"/>
          <w:marRight w:val="0"/>
          <w:marTop w:val="0"/>
          <w:marBottom w:val="0"/>
          <w:divBdr>
            <w:top w:val="none" w:sz="0" w:space="0" w:color="auto"/>
            <w:left w:val="none" w:sz="0" w:space="0" w:color="auto"/>
            <w:bottom w:val="none" w:sz="0" w:space="0" w:color="auto"/>
            <w:right w:val="none" w:sz="0" w:space="0" w:color="auto"/>
          </w:divBdr>
        </w:div>
        <w:div w:id="1346597582">
          <w:marLeft w:val="0"/>
          <w:marRight w:val="0"/>
          <w:marTop w:val="0"/>
          <w:marBottom w:val="0"/>
          <w:divBdr>
            <w:top w:val="none" w:sz="0" w:space="0" w:color="auto"/>
            <w:left w:val="none" w:sz="0" w:space="0" w:color="auto"/>
            <w:bottom w:val="none" w:sz="0" w:space="0" w:color="auto"/>
            <w:right w:val="none" w:sz="0" w:space="0" w:color="auto"/>
          </w:divBdr>
        </w:div>
        <w:div w:id="1458523073">
          <w:marLeft w:val="0"/>
          <w:marRight w:val="0"/>
          <w:marTop w:val="0"/>
          <w:marBottom w:val="0"/>
          <w:divBdr>
            <w:top w:val="none" w:sz="0" w:space="0" w:color="auto"/>
            <w:left w:val="none" w:sz="0" w:space="0" w:color="auto"/>
            <w:bottom w:val="none" w:sz="0" w:space="0" w:color="auto"/>
            <w:right w:val="none" w:sz="0" w:space="0" w:color="auto"/>
          </w:divBdr>
        </w:div>
        <w:div w:id="1586305810">
          <w:marLeft w:val="0"/>
          <w:marRight w:val="0"/>
          <w:marTop w:val="0"/>
          <w:marBottom w:val="0"/>
          <w:divBdr>
            <w:top w:val="none" w:sz="0" w:space="0" w:color="auto"/>
            <w:left w:val="none" w:sz="0" w:space="0" w:color="auto"/>
            <w:bottom w:val="none" w:sz="0" w:space="0" w:color="auto"/>
            <w:right w:val="none" w:sz="0" w:space="0" w:color="auto"/>
          </w:divBdr>
        </w:div>
        <w:div w:id="1909346086">
          <w:marLeft w:val="0"/>
          <w:marRight w:val="0"/>
          <w:marTop w:val="0"/>
          <w:marBottom w:val="0"/>
          <w:divBdr>
            <w:top w:val="none" w:sz="0" w:space="0" w:color="auto"/>
            <w:left w:val="none" w:sz="0" w:space="0" w:color="auto"/>
            <w:bottom w:val="none" w:sz="0" w:space="0" w:color="auto"/>
            <w:right w:val="none" w:sz="0" w:space="0" w:color="auto"/>
          </w:divBdr>
        </w:div>
        <w:div w:id="1931767086">
          <w:marLeft w:val="0"/>
          <w:marRight w:val="0"/>
          <w:marTop w:val="0"/>
          <w:marBottom w:val="0"/>
          <w:divBdr>
            <w:top w:val="none" w:sz="0" w:space="0" w:color="auto"/>
            <w:left w:val="none" w:sz="0" w:space="0" w:color="auto"/>
            <w:bottom w:val="none" w:sz="0" w:space="0" w:color="auto"/>
            <w:right w:val="none" w:sz="0" w:space="0" w:color="auto"/>
          </w:divBdr>
        </w:div>
        <w:div w:id="2040936074">
          <w:marLeft w:val="0"/>
          <w:marRight w:val="0"/>
          <w:marTop w:val="0"/>
          <w:marBottom w:val="0"/>
          <w:divBdr>
            <w:top w:val="none" w:sz="0" w:space="0" w:color="auto"/>
            <w:left w:val="none" w:sz="0" w:space="0" w:color="auto"/>
            <w:bottom w:val="none" w:sz="0" w:space="0" w:color="auto"/>
            <w:right w:val="none" w:sz="0" w:space="0" w:color="auto"/>
          </w:divBdr>
        </w:div>
      </w:divsChild>
    </w:div>
    <w:div w:id="33386309">
      <w:bodyDiv w:val="1"/>
      <w:marLeft w:val="0"/>
      <w:marRight w:val="0"/>
      <w:marTop w:val="0"/>
      <w:marBottom w:val="0"/>
      <w:divBdr>
        <w:top w:val="none" w:sz="0" w:space="0" w:color="auto"/>
        <w:left w:val="none" w:sz="0" w:space="0" w:color="auto"/>
        <w:bottom w:val="none" w:sz="0" w:space="0" w:color="auto"/>
        <w:right w:val="none" w:sz="0" w:space="0" w:color="auto"/>
      </w:divBdr>
    </w:div>
    <w:div w:id="130295244">
      <w:bodyDiv w:val="1"/>
      <w:marLeft w:val="0"/>
      <w:marRight w:val="0"/>
      <w:marTop w:val="0"/>
      <w:marBottom w:val="0"/>
      <w:divBdr>
        <w:top w:val="none" w:sz="0" w:space="0" w:color="auto"/>
        <w:left w:val="none" w:sz="0" w:space="0" w:color="auto"/>
        <w:bottom w:val="none" w:sz="0" w:space="0" w:color="auto"/>
        <w:right w:val="none" w:sz="0" w:space="0" w:color="auto"/>
      </w:divBdr>
    </w:div>
    <w:div w:id="136915844">
      <w:bodyDiv w:val="1"/>
      <w:marLeft w:val="0"/>
      <w:marRight w:val="0"/>
      <w:marTop w:val="0"/>
      <w:marBottom w:val="0"/>
      <w:divBdr>
        <w:top w:val="none" w:sz="0" w:space="0" w:color="auto"/>
        <w:left w:val="none" w:sz="0" w:space="0" w:color="auto"/>
        <w:bottom w:val="none" w:sz="0" w:space="0" w:color="auto"/>
        <w:right w:val="none" w:sz="0" w:space="0" w:color="auto"/>
      </w:divBdr>
    </w:div>
    <w:div w:id="146941054">
      <w:bodyDiv w:val="1"/>
      <w:marLeft w:val="0"/>
      <w:marRight w:val="0"/>
      <w:marTop w:val="0"/>
      <w:marBottom w:val="0"/>
      <w:divBdr>
        <w:top w:val="none" w:sz="0" w:space="0" w:color="auto"/>
        <w:left w:val="none" w:sz="0" w:space="0" w:color="auto"/>
        <w:bottom w:val="none" w:sz="0" w:space="0" w:color="auto"/>
        <w:right w:val="none" w:sz="0" w:space="0" w:color="auto"/>
      </w:divBdr>
    </w:div>
    <w:div w:id="152647183">
      <w:bodyDiv w:val="1"/>
      <w:marLeft w:val="0"/>
      <w:marRight w:val="0"/>
      <w:marTop w:val="0"/>
      <w:marBottom w:val="0"/>
      <w:divBdr>
        <w:top w:val="none" w:sz="0" w:space="0" w:color="auto"/>
        <w:left w:val="none" w:sz="0" w:space="0" w:color="auto"/>
        <w:bottom w:val="none" w:sz="0" w:space="0" w:color="auto"/>
        <w:right w:val="none" w:sz="0" w:space="0" w:color="auto"/>
      </w:divBdr>
    </w:div>
    <w:div w:id="170946966">
      <w:bodyDiv w:val="1"/>
      <w:marLeft w:val="0"/>
      <w:marRight w:val="0"/>
      <w:marTop w:val="0"/>
      <w:marBottom w:val="0"/>
      <w:divBdr>
        <w:top w:val="none" w:sz="0" w:space="0" w:color="auto"/>
        <w:left w:val="none" w:sz="0" w:space="0" w:color="auto"/>
        <w:bottom w:val="none" w:sz="0" w:space="0" w:color="auto"/>
        <w:right w:val="none" w:sz="0" w:space="0" w:color="auto"/>
      </w:divBdr>
    </w:div>
    <w:div w:id="178466588">
      <w:bodyDiv w:val="1"/>
      <w:marLeft w:val="0"/>
      <w:marRight w:val="0"/>
      <w:marTop w:val="0"/>
      <w:marBottom w:val="0"/>
      <w:divBdr>
        <w:top w:val="none" w:sz="0" w:space="0" w:color="auto"/>
        <w:left w:val="none" w:sz="0" w:space="0" w:color="auto"/>
        <w:bottom w:val="none" w:sz="0" w:space="0" w:color="auto"/>
        <w:right w:val="none" w:sz="0" w:space="0" w:color="auto"/>
      </w:divBdr>
    </w:div>
    <w:div w:id="198855049">
      <w:bodyDiv w:val="1"/>
      <w:marLeft w:val="0"/>
      <w:marRight w:val="0"/>
      <w:marTop w:val="0"/>
      <w:marBottom w:val="0"/>
      <w:divBdr>
        <w:top w:val="none" w:sz="0" w:space="0" w:color="auto"/>
        <w:left w:val="none" w:sz="0" w:space="0" w:color="auto"/>
        <w:bottom w:val="none" w:sz="0" w:space="0" w:color="auto"/>
        <w:right w:val="none" w:sz="0" w:space="0" w:color="auto"/>
      </w:divBdr>
    </w:div>
    <w:div w:id="201676716">
      <w:bodyDiv w:val="1"/>
      <w:marLeft w:val="0"/>
      <w:marRight w:val="0"/>
      <w:marTop w:val="0"/>
      <w:marBottom w:val="0"/>
      <w:divBdr>
        <w:top w:val="none" w:sz="0" w:space="0" w:color="auto"/>
        <w:left w:val="none" w:sz="0" w:space="0" w:color="auto"/>
        <w:bottom w:val="none" w:sz="0" w:space="0" w:color="auto"/>
        <w:right w:val="none" w:sz="0" w:space="0" w:color="auto"/>
      </w:divBdr>
      <w:divsChild>
        <w:div w:id="464742137">
          <w:marLeft w:val="0"/>
          <w:marRight w:val="0"/>
          <w:marTop w:val="0"/>
          <w:marBottom w:val="0"/>
          <w:divBdr>
            <w:top w:val="none" w:sz="0" w:space="0" w:color="auto"/>
            <w:left w:val="none" w:sz="0" w:space="0" w:color="auto"/>
            <w:bottom w:val="none" w:sz="0" w:space="0" w:color="auto"/>
            <w:right w:val="none" w:sz="0" w:space="0" w:color="auto"/>
          </w:divBdr>
          <w:divsChild>
            <w:div w:id="200338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629109">
      <w:bodyDiv w:val="1"/>
      <w:marLeft w:val="0"/>
      <w:marRight w:val="0"/>
      <w:marTop w:val="0"/>
      <w:marBottom w:val="0"/>
      <w:divBdr>
        <w:top w:val="none" w:sz="0" w:space="0" w:color="auto"/>
        <w:left w:val="none" w:sz="0" w:space="0" w:color="auto"/>
        <w:bottom w:val="none" w:sz="0" w:space="0" w:color="auto"/>
        <w:right w:val="none" w:sz="0" w:space="0" w:color="auto"/>
      </w:divBdr>
    </w:div>
    <w:div w:id="238440732">
      <w:bodyDiv w:val="1"/>
      <w:marLeft w:val="0"/>
      <w:marRight w:val="0"/>
      <w:marTop w:val="0"/>
      <w:marBottom w:val="0"/>
      <w:divBdr>
        <w:top w:val="none" w:sz="0" w:space="0" w:color="auto"/>
        <w:left w:val="none" w:sz="0" w:space="0" w:color="auto"/>
        <w:bottom w:val="none" w:sz="0" w:space="0" w:color="auto"/>
        <w:right w:val="none" w:sz="0" w:space="0" w:color="auto"/>
      </w:divBdr>
    </w:div>
    <w:div w:id="242573236">
      <w:bodyDiv w:val="1"/>
      <w:marLeft w:val="0"/>
      <w:marRight w:val="0"/>
      <w:marTop w:val="0"/>
      <w:marBottom w:val="0"/>
      <w:divBdr>
        <w:top w:val="none" w:sz="0" w:space="0" w:color="auto"/>
        <w:left w:val="none" w:sz="0" w:space="0" w:color="auto"/>
        <w:bottom w:val="none" w:sz="0" w:space="0" w:color="auto"/>
        <w:right w:val="none" w:sz="0" w:space="0" w:color="auto"/>
      </w:divBdr>
      <w:divsChild>
        <w:div w:id="1747191282">
          <w:marLeft w:val="0"/>
          <w:marRight w:val="0"/>
          <w:marTop w:val="0"/>
          <w:marBottom w:val="0"/>
          <w:divBdr>
            <w:top w:val="none" w:sz="0" w:space="0" w:color="auto"/>
            <w:left w:val="none" w:sz="0" w:space="0" w:color="auto"/>
            <w:bottom w:val="none" w:sz="0" w:space="0" w:color="auto"/>
            <w:right w:val="none" w:sz="0" w:space="0" w:color="auto"/>
          </w:divBdr>
          <w:divsChild>
            <w:div w:id="1649237435">
              <w:marLeft w:val="0"/>
              <w:marRight w:val="0"/>
              <w:marTop w:val="0"/>
              <w:marBottom w:val="0"/>
              <w:divBdr>
                <w:top w:val="none" w:sz="0" w:space="0" w:color="auto"/>
                <w:left w:val="none" w:sz="0" w:space="0" w:color="auto"/>
                <w:bottom w:val="none" w:sz="0" w:space="0" w:color="auto"/>
                <w:right w:val="none" w:sz="0" w:space="0" w:color="auto"/>
              </w:divBdr>
              <w:divsChild>
                <w:div w:id="181980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576432">
      <w:bodyDiv w:val="1"/>
      <w:marLeft w:val="0"/>
      <w:marRight w:val="0"/>
      <w:marTop w:val="0"/>
      <w:marBottom w:val="0"/>
      <w:divBdr>
        <w:top w:val="none" w:sz="0" w:space="0" w:color="auto"/>
        <w:left w:val="none" w:sz="0" w:space="0" w:color="auto"/>
        <w:bottom w:val="none" w:sz="0" w:space="0" w:color="auto"/>
        <w:right w:val="none" w:sz="0" w:space="0" w:color="auto"/>
      </w:divBdr>
    </w:div>
    <w:div w:id="279846208">
      <w:bodyDiv w:val="1"/>
      <w:marLeft w:val="0"/>
      <w:marRight w:val="0"/>
      <w:marTop w:val="0"/>
      <w:marBottom w:val="0"/>
      <w:divBdr>
        <w:top w:val="none" w:sz="0" w:space="0" w:color="auto"/>
        <w:left w:val="none" w:sz="0" w:space="0" w:color="auto"/>
        <w:bottom w:val="none" w:sz="0" w:space="0" w:color="auto"/>
        <w:right w:val="none" w:sz="0" w:space="0" w:color="auto"/>
      </w:divBdr>
    </w:div>
    <w:div w:id="317002558">
      <w:bodyDiv w:val="1"/>
      <w:marLeft w:val="0"/>
      <w:marRight w:val="0"/>
      <w:marTop w:val="0"/>
      <w:marBottom w:val="0"/>
      <w:divBdr>
        <w:top w:val="none" w:sz="0" w:space="0" w:color="auto"/>
        <w:left w:val="none" w:sz="0" w:space="0" w:color="auto"/>
        <w:bottom w:val="none" w:sz="0" w:space="0" w:color="auto"/>
        <w:right w:val="none" w:sz="0" w:space="0" w:color="auto"/>
      </w:divBdr>
    </w:div>
    <w:div w:id="333341632">
      <w:bodyDiv w:val="1"/>
      <w:marLeft w:val="0"/>
      <w:marRight w:val="0"/>
      <w:marTop w:val="0"/>
      <w:marBottom w:val="0"/>
      <w:divBdr>
        <w:top w:val="none" w:sz="0" w:space="0" w:color="auto"/>
        <w:left w:val="none" w:sz="0" w:space="0" w:color="auto"/>
        <w:bottom w:val="none" w:sz="0" w:space="0" w:color="auto"/>
        <w:right w:val="none" w:sz="0" w:space="0" w:color="auto"/>
      </w:divBdr>
    </w:div>
    <w:div w:id="339508423">
      <w:bodyDiv w:val="1"/>
      <w:marLeft w:val="0"/>
      <w:marRight w:val="0"/>
      <w:marTop w:val="0"/>
      <w:marBottom w:val="0"/>
      <w:divBdr>
        <w:top w:val="none" w:sz="0" w:space="0" w:color="auto"/>
        <w:left w:val="none" w:sz="0" w:space="0" w:color="auto"/>
        <w:bottom w:val="none" w:sz="0" w:space="0" w:color="auto"/>
        <w:right w:val="none" w:sz="0" w:space="0" w:color="auto"/>
      </w:divBdr>
    </w:div>
    <w:div w:id="350641439">
      <w:bodyDiv w:val="1"/>
      <w:marLeft w:val="0"/>
      <w:marRight w:val="0"/>
      <w:marTop w:val="0"/>
      <w:marBottom w:val="0"/>
      <w:divBdr>
        <w:top w:val="none" w:sz="0" w:space="0" w:color="auto"/>
        <w:left w:val="none" w:sz="0" w:space="0" w:color="auto"/>
        <w:bottom w:val="none" w:sz="0" w:space="0" w:color="auto"/>
        <w:right w:val="none" w:sz="0" w:space="0" w:color="auto"/>
      </w:divBdr>
    </w:div>
    <w:div w:id="369765011">
      <w:bodyDiv w:val="1"/>
      <w:marLeft w:val="0"/>
      <w:marRight w:val="0"/>
      <w:marTop w:val="0"/>
      <w:marBottom w:val="0"/>
      <w:divBdr>
        <w:top w:val="none" w:sz="0" w:space="0" w:color="auto"/>
        <w:left w:val="none" w:sz="0" w:space="0" w:color="auto"/>
        <w:bottom w:val="none" w:sz="0" w:space="0" w:color="auto"/>
        <w:right w:val="none" w:sz="0" w:space="0" w:color="auto"/>
      </w:divBdr>
    </w:div>
    <w:div w:id="373116405">
      <w:bodyDiv w:val="1"/>
      <w:marLeft w:val="0"/>
      <w:marRight w:val="0"/>
      <w:marTop w:val="0"/>
      <w:marBottom w:val="0"/>
      <w:divBdr>
        <w:top w:val="none" w:sz="0" w:space="0" w:color="auto"/>
        <w:left w:val="none" w:sz="0" w:space="0" w:color="auto"/>
        <w:bottom w:val="none" w:sz="0" w:space="0" w:color="auto"/>
        <w:right w:val="none" w:sz="0" w:space="0" w:color="auto"/>
      </w:divBdr>
    </w:div>
    <w:div w:id="383480837">
      <w:bodyDiv w:val="1"/>
      <w:marLeft w:val="0"/>
      <w:marRight w:val="0"/>
      <w:marTop w:val="0"/>
      <w:marBottom w:val="0"/>
      <w:divBdr>
        <w:top w:val="none" w:sz="0" w:space="0" w:color="auto"/>
        <w:left w:val="none" w:sz="0" w:space="0" w:color="auto"/>
        <w:bottom w:val="none" w:sz="0" w:space="0" w:color="auto"/>
        <w:right w:val="none" w:sz="0" w:space="0" w:color="auto"/>
      </w:divBdr>
    </w:div>
    <w:div w:id="386220810">
      <w:bodyDiv w:val="1"/>
      <w:marLeft w:val="0"/>
      <w:marRight w:val="0"/>
      <w:marTop w:val="0"/>
      <w:marBottom w:val="0"/>
      <w:divBdr>
        <w:top w:val="none" w:sz="0" w:space="0" w:color="auto"/>
        <w:left w:val="none" w:sz="0" w:space="0" w:color="auto"/>
        <w:bottom w:val="none" w:sz="0" w:space="0" w:color="auto"/>
        <w:right w:val="none" w:sz="0" w:space="0" w:color="auto"/>
      </w:divBdr>
    </w:div>
    <w:div w:id="395980021">
      <w:bodyDiv w:val="1"/>
      <w:marLeft w:val="0"/>
      <w:marRight w:val="0"/>
      <w:marTop w:val="0"/>
      <w:marBottom w:val="0"/>
      <w:divBdr>
        <w:top w:val="none" w:sz="0" w:space="0" w:color="auto"/>
        <w:left w:val="none" w:sz="0" w:space="0" w:color="auto"/>
        <w:bottom w:val="none" w:sz="0" w:space="0" w:color="auto"/>
        <w:right w:val="none" w:sz="0" w:space="0" w:color="auto"/>
      </w:divBdr>
    </w:div>
    <w:div w:id="396169495">
      <w:bodyDiv w:val="1"/>
      <w:marLeft w:val="0"/>
      <w:marRight w:val="0"/>
      <w:marTop w:val="0"/>
      <w:marBottom w:val="0"/>
      <w:divBdr>
        <w:top w:val="none" w:sz="0" w:space="0" w:color="auto"/>
        <w:left w:val="none" w:sz="0" w:space="0" w:color="auto"/>
        <w:bottom w:val="none" w:sz="0" w:space="0" w:color="auto"/>
        <w:right w:val="none" w:sz="0" w:space="0" w:color="auto"/>
      </w:divBdr>
    </w:div>
    <w:div w:id="398211925">
      <w:bodyDiv w:val="1"/>
      <w:marLeft w:val="0"/>
      <w:marRight w:val="0"/>
      <w:marTop w:val="0"/>
      <w:marBottom w:val="0"/>
      <w:divBdr>
        <w:top w:val="none" w:sz="0" w:space="0" w:color="auto"/>
        <w:left w:val="none" w:sz="0" w:space="0" w:color="auto"/>
        <w:bottom w:val="none" w:sz="0" w:space="0" w:color="auto"/>
        <w:right w:val="none" w:sz="0" w:space="0" w:color="auto"/>
      </w:divBdr>
      <w:divsChild>
        <w:div w:id="169762660">
          <w:marLeft w:val="0"/>
          <w:marRight w:val="0"/>
          <w:marTop w:val="0"/>
          <w:marBottom w:val="0"/>
          <w:divBdr>
            <w:top w:val="none" w:sz="0" w:space="0" w:color="auto"/>
            <w:left w:val="none" w:sz="0" w:space="0" w:color="auto"/>
            <w:bottom w:val="none" w:sz="0" w:space="0" w:color="auto"/>
            <w:right w:val="none" w:sz="0" w:space="0" w:color="auto"/>
          </w:divBdr>
        </w:div>
      </w:divsChild>
    </w:div>
    <w:div w:id="404232079">
      <w:bodyDiv w:val="1"/>
      <w:marLeft w:val="0"/>
      <w:marRight w:val="0"/>
      <w:marTop w:val="0"/>
      <w:marBottom w:val="0"/>
      <w:divBdr>
        <w:top w:val="none" w:sz="0" w:space="0" w:color="auto"/>
        <w:left w:val="none" w:sz="0" w:space="0" w:color="auto"/>
        <w:bottom w:val="none" w:sz="0" w:space="0" w:color="auto"/>
        <w:right w:val="none" w:sz="0" w:space="0" w:color="auto"/>
      </w:divBdr>
    </w:div>
    <w:div w:id="422848183">
      <w:bodyDiv w:val="1"/>
      <w:marLeft w:val="0"/>
      <w:marRight w:val="0"/>
      <w:marTop w:val="0"/>
      <w:marBottom w:val="0"/>
      <w:divBdr>
        <w:top w:val="none" w:sz="0" w:space="0" w:color="auto"/>
        <w:left w:val="none" w:sz="0" w:space="0" w:color="auto"/>
        <w:bottom w:val="none" w:sz="0" w:space="0" w:color="auto"/>
        <w:right w:val="none" w:sz="0" w:space="0" w:color="auto"/>
      </w:divBdr>
    </w:div>
    <w:div w:id="435827355">
      <w:bodyDiv w:val="1"/>
      <w:marLeft w:val="0"/>
      <w:marRight w:val="0"/>
      <w:marTop w:val="0"/>
      <w:marBottom w:val="0"/>
      <w:divBdr>
        <w:top w:val="none" w:sz="0" w:space="0" w:color="auto"/>
        <w:left w:val="none" w:sz="0" w:space="0" w:color="auto"/>
        <w:bottom w:val="none" w:sz="0" w:space="0" w:color="auto"/>
        <w:right w:val="none" w:sz="0" w:space="0" w:color="auto"/>
      </w:divBdr>
      <w:divsChild>
        <w:div w:id="747190713">
          <w:marLeft w:val="0"/>
          <w:marRight w:val="0"/>
          <w:marTop w:val="0"/>
          <w:marBottom w:val="0"/>
          <w:divBdr>
            <w:top w:val="none" w:sz="0" w:space="0" w:color="auto"/>
            <w:left w:val="none" w:sz="0" w:space="0" w:color="auto"/>
            <w:bottom w:val="none" w:sz="0" w:space="0" w:color="auto"/>
            <w:right w:val="none" w:sz="0" w:space="0" w:color="auto"/>
          </w:divBdr>
        </w:div>
        <w:div w:id="1742556917">
          <w:marLeft w:val="0"/>
          <w:marRight w:val="0"/>
          <w:marTop w:val="0"/>
          <w:marBottom w:val="0"/>
          <w:divBdr>
            <w:top w:val="none" w:sz="0" w:space="0" w:color="auto"/>
            <w:left w:val="none" w:sz="0" w:space="0" w:color="auto"/>
            <w:bottom w:val="none" w:sz="0" w:space="0" w:color="auto"/>
            <w:right w:val="none" w:sz="0" w:space="0" w:color="auto"/>
          </w:divBdr>
        </w:div>
      </w:divsChild>
    </w:div>
    <w:div w:id="479418911">
      <w:bodyDiv w:val="1"/>
      <w:marLeft w:val="0"/>
      <w:marRight w:val="0"/>
      <w:marTop w:val="0"/>
      <w:marBottom w:val="0"/>
      <w:divBdr>
        <w:top w:val="none" w:sz="0" w:space="0" w:color="auto"/>
        <w:left w:val="none" w:sz="0" w:space="0" w:color="auto"/>
        <w:bottom w:val="none" w:sz="0" w:space="0" w:color="auto"/>
        <w:right w:val="none" w:sz="0" w:space="0" w:color="auto"/>
      </w:divBdr>
    </w:div>
    <w:div w:id="480081875">
      <w:bodyDiv w:val="1"/>
      <w:marLeft w:val="0"/>
      <w:marRight w:val="0"/>
      <w:marTop w:val="0"/>
      <w:marBottom w:val="0"/>
      <w:divBdr>
        <w:top w:val="none" w:sz="0" w:space="0" w:color="auto"/>
        <w:left w:val="none" w:sz="0" w:space="0" w:color="auto"/>
        <w:bottom w:val="none" w:sz="0" w:space="0" w:color="auto"/>
        <w:right w:val="none" w:sz="0" w:space="0" w:color="auto"/>
      </w:divBdr>
      <w:divsChild>
        <w:div w:id="135152549">
          <w:marLeft w:val="0"/>
          <w:marRight w:val="0"/>
          <w:marTop w:val="0"/>
          <w:marBottom w:val="0"/>
          <w:divBdr>
            <w:top w:val="none" w:sz="0" w:space="0" w:color="auto"/>
            <w:left w:val="none" w:sz="0" w:space="0" w:color="auto"/>
            <w:bottom w:val="none" w:sz="0" w:space="0" w:color="auto"/>
            <w:right w:val="none" w:sz="0" w:space="0" w:color="auto"/>
          </w:divBdr>
          <w:divsChild>
            <w:div w:id="109258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35538">
      <w:bodyDiv w:val="1"/>
      <w:marLeft w:val="0"/>
      <w:marRight w:val="0"/>
      <w:marTop w:val="0"/>
      <w:marBottom w:val="0"/>
      <w:divBdr>
        <w:top w:val="none" w:sz="0" w:space="0" w:color="auto"/>
        <w:left w:val="none" w:sz="0" w:space="0" w:color="auto"/>
        <w:bottom w:val="none" w:sz="0" w:space="0" w:color="auto"/>
        <w:right w:val="none" w:sz="0" w:space="0" w:color="auto"/>
      </w:divBdr>
    </w:div>
    <w:div w:id="507908529">
      <w:bodyDiv w:val="1"/>
      <w:marLeft w:val="0"/>
      <w:marRight w:val="0"/>
      <w:marTop w:val="0"/>
      <w:marBottom w:val="0"/>
      <w:divBdr>
        <w:top w:val="none" w:sz="0" w:space="0" w:color="auto"/>
        <w:left w:val="none" w:sz="0" w:space="0" w:color="auto"/>
        <w:bottom w:val="none" w:sz="0" w:space="0" w:color="auto"/>
        <w:right w:val="none" w:sz="0" w:space="0" w:color="auto"/>
      </w:divBdr>
    </w:div>
    <w:div w:id="525103439">
      <w:bodyDiv w:val="1"/>
      <w:marLeft w:val="0"/>
      <w:marRight w:val="0"/>
      <w:marTop w:val="0"/>
      <w:marBottom w:val="0"/>
      <w:divBdr>
        <w:top w:val="none" w:sz="0" w:space="0" w:color="auto"/>
        <w:left w:val="none" w:sz="0" w:space="0" w:color="auto"/>
        <w:bottom w:val="none" w:sz="0" w:space="0" w:color="auto"/>
        <w:right w:val="none" w:sz="0" w:space="0" w:color="auto"/>
      </w:divBdr>
      <w:divsChild>
        <w:div w:id="890653711">
          <w:marLeft w:val="0"/>
          <w:marRight w:val="0"/>
          <w:marTop w:val="0"/>
          <w:marBottom w:val="0"/>
          <w:divBdr>
            <w:top w:val="none" w:sz="0" w:space="0" w:color="auto"/>
            <w:left w:val="none" w:sz="0" w:space="0" w:color="auto"/>
            <w:bottom w:val="none" w:sz="0" w:space="0" w:color="auto"/>
            <w:right w:val="none" w:sz="0" w:space="0" w:color="auto"/>
          </w:divBdr>
        </w:div>
        <w:div w:id="1011495597">
          <w:marLeft w:val="0"/>
          <w:marRight w:val="0"/>
          <w:marTop w:val="0"/>
          <w:marBottom w:val="0"/>
          <w:divBdr>
            <w:top w:val="none" w:sz="0" w:space="0" w:color="auto"/>
            <w:left w:val="none" w:sz="0" w:space="0" w:color="auto"/>
            <w:bottom w:val="none" w:sz="0" w:space="0" w:color="auto"/>
            <w:right w:val="none" w:sz="0" w:space="0" w:color="auto"/>
          </w:divBdr>
        </w:div>
        <w:div w:id="1107849529">
          <w:marLeft w:val="0"/>
          <w:marRight w:val="0"/>
          <w:marTop w:val="0"/>
          <w:marBottom w:val="0"/>
          <w:divBdr>
            <w:top w:val="none" w:sz="0" w:space="0" w:color="auto"/>
            <w:left w:val="none" w:sz="0" w:space="0" w:color="auto"/>
            <w:bottom w:val="none" w:sz="0" w:space="0" w:color="auto"/>
            <w:right w:val="none" w:sz="0" w:space="0" w:color="auto"/>
          </w:divBdr>
        </w:div>
        <w:div w:id="1281914084">
          <w:marLeft w:val="0"/>
          <w:marRight w:val="0"/>
          <w:marTop w:val="0"/>
          <w:marBottom w:val="0"/>
          <w:divBdr>
            <w:top w:val="none" w:sz="0" w:space="0" w:color="auto"/>
            <w:left w:val="none" w:sz="0" w:space="0" w:color="auto"/>
            <w:bottom w:val="none" w:sz="0" w:space="0" w:color="auto"/>
            <w:right w:val="none" w:sz="0" w:space="0" w:color="auto"/>
          </w:divBdr>
        </w:div>
        <w:div w:id="2099249183">
          <w:marLeft w:val="0"/>
          <w:marRight w:val="0"/>
          <w:marTop w:val="0"/>
          <w:marBottom w:val="0"/>
          <w:divBdr>
            <w:top w:val="none" w:sz="0" w:space="0" w:color="auto"/>
            <w:left w:val="none" w:sz="0" w:space="0" w:color="auto"/>
            <w:bottom w:val="none" w:sz="0" w:space="0" w:color="auto"/>
            <w:right w:val="none" w:sz="0" w:space="0" w:color="auto"/>
          </w:divBdr>
        </w:div>
        <w:div w:id="2130466730">
          <w:marLeft w:val="0"/>
          <w:marRight w:val="0"/>
          <w:marTop w:val="0"/>
          <w:marBottom w:val="0"/>
          <w:divBdr>
            <w:top w:val="none" w:sz="0" w:space="0" w:color="auto"/>
            <w:left w:val="none" w:sz="0" w:space="0" w:color="auto"/>
            <w:bottom w:val="none" w:sz="0" w:space="0" w:color="auto"/>
            <w:right w:val="none" w:sz="0" w:space="0" w:color="auto"/>
          </w:divBdr>
        </w:div>
      </w:divsChild>
    </w:div>
    <w:div w:id="536695682">
      <w:bodyDiv w:val="1"/>
      <w:marLeft w:val="0"/>
      <w:marRight w:val="0"/>
      <w:marTop w:val="0"/>
      <w:marBottom w:val="0"/>
      <w:divBdr>
        <w:top w:val="none" w:sz="0" w:space="0" w:color="auto"/>
        <w:left w:val="none" w:sz="0" w:space="0" w:color="auto"/>
        <w:bottom w:val="none" w:sz="0" w:space="0" w:color="auto"/>
        <w:right w:val="none" w:sz="0" w:space="0" w:color="auto"/>
      </w:divBdr>
    </w:div>
    <w:div w:id="554783314">
      <w:bodyDiv w:val="1"/>
      <w:marLeft w:val="0"/>
      <w:marRight w:val="0"/>
      <w:marTop w:val="0"/>
      <w:marBottom w:val="0"/>
      <w:divBdr>
        <w:top w:val="none" w:sz="0" w:space="0" w:color="auto"/>
        <w:left w:val="none" w:sz="0" w:space="0" w:color="auto"/>
        <w:bottom w:val="none" w:sz="0" w:space="0" w:color="auto"/>
        <w:right w:val="none" w:sz="0" w:space="0" w:color="auto"/>
      </w:divBdr>
      <w:divsChild>
        <w:div w:id="1281565756">
          <w:marLeft w:val="0"/>
          <w:marRight w:val="0"/>
          <w:marTop w:val="0"/>
          <w:marBottom w:val="0"/>
          <w:divBdr>
            <w:top w:val="none" w:sz="0" w:space="0" w:color="auto"/>
            <w:left w:val="none" w:sz="0" w:space="0" w:color="auto"/>
            <w:bottom w:val="none" w:sz="0" w:space="0" w:color="auto"/>
            <w:right w:val="none" w:sz="0" w:space="0" w:color="auto"/>
          </w:divBdr>
        </w:div>
      </w:divsChild>
    </w:div>
    <w:div w:id="557939690">
      <w:bodyDiv w:val="1"/>
      <w:marLeft w:val="0"/>
      <w:marRight w:val="0"/>
      <w:marTop w:val="0"/>
      <w:marBottom w:val="0"/>
      <w:divBdr>
        <w:top w:val="none" w:sz="0" w:space="0" w:color="auto"/>
        <w:left w:val="none" w:sz="0" w:space="0" w:color="auto"/>
        <w:bottom w:val="none" w:sz="0" w:space="0" w:color="auto"/>
        <w:right w:val="none" w:sz="0" w:space="0" w:color="auto"/>
      </w:divBdr>
    </w:div>
    <w:div w:id="559901191">
      <w:bodyDiv w:val="1"/>
      <w:marLeft w:val="0"/>
      <w:marRight w:val="0"/>
      <w:marTop w:val="0"/>
      <w:marBottom w:val="0"/>
      <w:divBdr>
        <w:top w:val="none" w:sz="0" w:space="0" w:color="auto"/>
        <w:left w:val="none" w:sz="0" w:space="0" w:color="auto"/>
        <w:bottom w:val="none" w:sz="0" w:space="0" w:color="auto"/>
        <w:right w:val="none" w:sz="0" w:space="0" w:color="auto"/>
      </w:divBdr>
    </w:div>
    <w:div w:id="570970139">
      <w:bodyDiv w:val="1"/>
      <w:marLeft w:val="0"/>
      <w:marRight w:val="0"/>
      <w:marTop w:val="0"/>
      <w:marBottom w:val="0"/>
      <w:divBdr>
        <w:top w:val="none" w:sz="0" w:space="0" w:color="auto"/>
        <w:left w:val="none" w:sz="0" w:space="0" w:color="auto"/>
        <w:bottom w:val="none" w:sz="0" w:space="0" w:color="auto"/>
        <w:right w:val="none" w:sz="0" w:space="0" w:color="auto"/>
      </w:divBdr>
    </w:div>
    <w:div w:id="582033143">
      <w:bodyDiv w:val="1"/>
      <w:marLeft w:val="0"/>
      <w:marRight w:val="0"/>
      <w:marTop w:val="0"/>
      <w:marBottom w:val="0"/>
      <w:divBdr>
        <w:top w:val="none" w:sz="0" w:space="0" w:color="auto"/>
        <w:left w:val="none" w:sz="0" w:space="0" w:color="auto"/>
        <w:bottom w:val="none" w:sz="0" w:space="0" w:color="auto"/>
        <w:right w:val="none" w:sz="0" w:space="0" w:color="auto"/>
      </w:divBdr>
    </w:div>
    <w:div w:id="588343488">
      <w:bodyDiv w:val="1"/>
      <w:marLeft w:val="0"/>
      <w:marRight w:val="0"/>
      <w:marTop w:val="0"/>
      <w:marBottom w:val="0"/>
      <w:divBdr>
        <w:top w:val="none" w:sz="0" w:space="0" w:color="auto"/>
        <w:left w:val="none" w:sz="0" w:space="0" w:color="auto"/>
        <w:bottom w:val="none" w:sz="0" w:space="0" w:color="auto"/>
        <w:right w:val="none" w:sz="0" w:space="0" w:color="auto"/>
      </w:divBdr>
    </w:div>
    <w:div w:id="624385862">
      <w:bodyDiv w:val="1"/>
      <w:marLeft w:val="0"/>
      <w:marRight w:val="0"/>
      <w:marTop w:val="0"/>
      <w:marBottom w:val="0"/>
      <w:divBdr>
        <w:top w:val="none" w:sz="0" w:space="0" w:color="auto"/>
        <w:left w:val="none" w:sz="0" w:space="0" w:color="auto"/>
        <w:bottom w:val="none" w:sz="0" w:space="0" w:color="auto"/>
        <w:right w:val="none" w:sz="0" w:space="0" w:color="auto"/>
      </w:divBdr>
    </w:div>
    <w:div w:id="678238034">
      <w:bodyDiv w:val="1"/>
      <w:marLeft w:val="0"/>
      <w:marRight w:val="0"/>
      <w:marTop w:val="0"/>
      <w:marBottom w:val="0"/>
      <w:divBdr>
        <w:top w:val="none" w:sz="0" w:space="0" w:color="auto"/>
        <w:left w:val="none" w:sz="0" w:space="0" w:color="auto"/>
        <w:bottom w:val="none" w:sz="0" w:space="0" w:color="auto"/>
        <w:right w:val="none" w:sz="0" w:space="0" w:color="auto"/>
      </w:divBdr>
    </w:div>
    <w:div w:id="678775159">
      <w:bodyDiv w:val="1"/>
      <w:marLeft w:val="0"/>
      <w:marRight w:val="0"/>
      <w:marTop w:val="0"/>
      <w:marBottom w:val="0"/>
      <w:divBdr>
        <w:top w:val="none" w:sz="0" w:space="0" w:color="auto"/>
        <w:left w:val="none" w:sz="0" w:space="0" w:color="auto"/>
        <w:bottom w:val="none" w:sz="0" w:space="0" w:color="auto"/>
        <w:right w:val="none" w:sz="0" w:space="0" w:color="auto"/>
      </w:divBdr>
    </w:div>
    <w:div w:id="693113619">
      <w:bodyDiv w:val="1"/>
      <w:marLeft w:val="0"/>
      <w:marRight w:val="0"/>
      <w:marTop w:val="0"/>
      <w:marBottom w:val="0"/>
      <w:divBdr>
        <w:top w:val="none" w:sz="0" w:space="0" w:color="auto"/>
        <w:left w:val="none" w:sz="0" w:space="0" w:color="auto"/>
        <w:bottom w:val="none" w:sz="0" w:space="0" w:color="auto"/>
        <w:right w:val="none" w:sz="0" w:space="0" w:color="auto"/>
      </w:divBdr>
    </w:div>
    <w:div w:id="693117445">
      <w:bodyDiv w:val="1"/>
      <w:marLeft w:val="0"/>
      <w:marRight w:val="0"/>
      <w:marTop w:val="0"/>
      <w:marBottom w:val="0"/>
      <w:divBdr>
        <w:top w:val="none" w:sz="0" w:space="0" w:color="auto"/>
        <w:left w:val="none" w:sz="0" w:space="0" w:color="auto"/>
        <w:bottom w:val="none" w:sz="0" w:space="0" w:color="auto"/>
        <w:right w:val="none" w:sz="0" w:space="0" w:color="auto"/>
      </w:divBdr>
    </w:div>
    <w:div w:id="711080453">
      <w:bodyDiv w:val="1"/>
      <w:marLeft w:val="0"/>
      <w:marRight w:val="0"/>
      <w:marTop w:val="0"/>
      <w:marBottom w:val="0"/>
      <w:divBdr>
        <w:top w:val="none" w:sz="0" w:space="0" w:color="auto"/>
        <w:left w:val="none" w:sz="0" w:space="0" w:color="auto"/>
        <w:bottom w:val="none" w:sz="0" w:space="0" w:color="auto"/>
        <w:right w:val="none" w:sz="0" w:space="0" w:color="auto"/>
      </w:divBdr>
    </w:div>
    <w:div w:id="769159360">
      <w:bodyDiv w:val="1"/>
      <w:marLeft w:val="0"/>
      <w:marRight w:val="0"/>
      <w:marTop w:val="0"/>
      <w:marBottom w:val="0"/>
      <w:divBdr>
        <w:top w:val="none" w:sz="0" w:space="0" w:color="auto"/>
        <w:left w:val="none" w:sz="0" w:space="0" w:color="auto"/>
        <w:bottom w:val="none" w:sz="0" w:space="0" w:color="auto"/>
        <w:right w:val="none" w:sz="0" w:space="0" w:color="auto"/>
      </w:divBdr>
    </w:div>
    <w:div w:id="773670471">
      <w:bodyDiv w:val="1"/>
      <w:marLeft w:val="0"/>
      <w:marRight w:val="0"/>
      <w:marTop w:val="0"/>
      <w:marBottom w:val="0"/>
      <w:divBdr>
        <w:top w:val="none" w:sz="0" w:space="0" w:color="auto"/>
        <w:left w:val="none" w:sz="0" w:space="0" w:color="auto"/>
        <w:bottom w:val="none" w:sz="0" w:space="0" w:color="auto"/>
        <w:right w:val="none" w:sz="0" w:space="0" w:color="auto"/>
      </w:divBdr>
    </w:div>
    <w:div w:id="773748092">
      <w:bodyDiv w:val="1"/>
      <w:marLeft w:val="0"/>
      <w:marRight w:val="0"/>
      <w:marTop w:val="0"/>
      <w:marBottom w:val="0"/>
      <w:divBdr>
        <w:top w:val="none" w:sz="0" w:space="0" w:color="auto"/>
        <w:left w:val="none" w:sz="0" w:space="0" w:color="auto"/>
        <w:bottom w:val="none" w:sz="0" w:space="0" w:color="auto"/>
        <w:right w:val="none" w:sz="0" w:space="0" w:color="auto"/>
      </w:divBdr>
      <w:divsChild>
        <w:div w:id="127825377">
          <w:marLeft w:val="0"/>
          <w:marRight w:val="0"/>
          <w:marTop w:val="0"/>
          <w:marBottom w:val="0"/>
          <w:divBdr>
            <w:top w:val="none" w:sz="0" w:space="0" w:color="auto"/>
            <w:left w:val="none" w:sz="0" w:space="0" w:color="auto"/>
            <w:bottom w:val="none" w:sz="0" w:space="0" w:color="auto"/>
            <w:right w:val="none" w:sz="0" w:space="0" w:color="auto"/>
          </w:divBdr>
        </w:div>
        <w:div w:id="378940492">
          <w:marLeft w:val="0"/>
          <w:marRight w:val="0"/>
          <w:marTop w:val="0"/>
          <w:marBottom w:val="0"/>
          <w:divBdr>
            <w:top w:val="none" w:sz="0" w:space="0" w:color="auto"/>
            <w:left w:val="none" w:sz="0" w:space="0" w:color="auto"/>
            <w:bottom w:val="none" w:sz="0" w:space="0" w:color="auto"/>
            <w:right w:val="none" w:sz="0" w:space="0" w:color="auto"/>
          </w:divBdr>
        </w:div>
        <w:div w:id="717364673">
          <w:marLeft w:val="0"/>
          <w:marRight w:val="0"/>
          <w:marTop w:val="0"/>
          <w:marBottom w:val="0"/>
          <w:divBdr>
            <w:top w:val="none" w:sz="0" w:space="0" w:color="auto"/>
            <w:left w:val="none" w:sz="0" w:space="0" w:color="auto"/>
            <w:bottom w:val="none" w:sz="0" w:space="0" w:color="auto"/>
            <w:right w:val="none" w:sz="0" w:space="0" w:color="auto"/>
          </w:divBdr>
        </w:div>
        <w:div w:id="757874355">
          <w:marLeft w:val="0"/>
          <w:marRight w:val="0"/>
          <w:marTop w:val="0"/>
          <w:marBottom w:val="0"/>
          <w:divBdr>
            <w:top w:val="none" w:sz="0" w:space="0" w:color="auto"/>
            <w:left w:val="none" w:sz="0" w:space="0" w:color="auto"/>
            <w:bottom w:val="none" w:sz="0" w:space="0" w:color="auto"/>
            <w:right w:val="none" w:sz="0" w:space="0" w:color="auto"/>
          </w:divBdr>
        </w:div>
        <w:div w:id="1438990121">
          <w:marLeft w:val="0"/>
          <w:marRight w:val="0"/>
          <w:marTop w:val="0"/>
          <w:marBottom w:val="0"/>
          <w:divBdr>
            <w:top w:val="none" w:sz="0" w:space="0" w:color="auto"/>
            <w:left w:val="none" w:sz="0" w:space="0" w:color="auto"/>
            <w:bottom w:val="none" w:sz="0" w:space="0" w:color="auto"/>
            <w:right w:val="none" w:sz="0" w:space="0" w:color="auto"/>
          </w:divBdr>
        </w:div>
        <w:div w:id="1445879219">
          <w:marLeft w:val="0"/>
          <w:marRight w:val="0"/>
          <w:marTop w:val="0"/>
          <w:marBottom w:val="0"/>
          <w:divBdr>
            <w:top w:val="none" w:sz="0" w:space="0" w:color="auto"/>
            <w:left w:val="none" w:sz="0" w:space="0" w:color="auto"/>
            <w:bottom w:val="none" w:sz="0" w:space="0" w:color="auto"/>
            <w:right w:val="none" w:sz="0" w:space="0" w:color="auto"/>
          </w:divBdr>
        </w:div>
        <w:div w:id="1846284527">
          <w:marLeft w:val="0"/>
          <w:marRight w:val="0"/>
          <w:marTop w:val="0"/>
          <w:marBottom w:val="0"/>
          <w:divBdr>
            <w:top w:val="none" w:sz="0" w:space="0" w:color="auto"/>
            <w:left w:val="none" w:sz="0" w:space="0" w:color="auto"/>
            <w:bottom w:val="none" w:sz="0" w:space="0" w:color="auto"/>
            <w:right w:val="none" w:sz="0" w:space="0" w:color="auto"/>
          </w:divBdr>
        </w:div>
        <w:div w:id="2000570696">
          <w:marLeft w:val="0"/>
          <w:marRight w:val="0"/>
          <w:marTop w:val="0"/>
          <w:marBottom w:val="0"/>
          <w:divBdr>
            <w:top w:val="none" w:sz="0" w:space="0" w:color="auto"/>
            <w:left w:val="none" w:sz="0" w:space="0" w:color="auto"/>
            <w:bottom w:val="none" w:sz="0" w:space="0" w:color="auto"/>
            <w:right w:val="none" w:sz="0" w:space="0" w:color="auto"/>
          </w:divBdr>
        </w:div>
      </w:divsChild>
    </w:div>
    <w:div w:id="792527094">
      <w:bodyDiv w:val="1"/>
      <w:marLeft w:val="0"/>
      <w:marRight w:val="0"/>
      <w:marTop w:val="0"/>
      <w:marBottom w:val="0"/>
      <w:divBdr>
        <w:top w:val="none" w:sz="0" w:space="0" w:color="auto"/>
        <w:left w:val="none" w:sz="0" w:space="0" w:color="auto"/>
        <w:bottom w:val="none" w:sz="0" w:space="0" w:color="auto"/>
        <w:right w:val="none" w:sz="0" w:space="0" w:color="auto"/>
      </w:divBdr>
    </w:div>
    <w:div w:id="811481838">
      <w:bodyDiv w:val="1"/>
      <w:marLeft w:val="0"/>
      <w:marRight w:val="0"/>
      <w:marTop w:val="0"/>
      <w:marBottom w:val="0"/>
      <w:divBdr>
        <w:top w:val="none" w:sz="0" w:space="0" w:color="auto"/>
        <w:left w:val="none" w:sz="0" w:space="0" w:color="auto"/>
        <w:bottom w:val="none" w:sz="0" w:space="0" w:color="auto"/>
        <w:right w:val="none" w:sz="0" w:space="0" w:color="auto"/>
      </w:divBdr>
    </w:div>
    <w:div w:id="818497545">
      <w:bodyDiv w:val="1"/>
      <w:marLeft w:val="0"/>
      <w:marRight w:val="0"/>
      <w:marTop w:val="0"/>
      <w:marBottom w:val="0"/>
      <w:divBdr>
        <w:top w:val="none" w:sz="0" w:space="0" w:color="auto"/>
        <w:left w:val="none" w:sz="0" w:space="0" w:color="auto"/>
        <w:bottom w:val="none" w:sz="0" w:space="0" w:color="auto"/>
        <w:right w:val="none" w:sz="0" w:space="0" w:color="auto"/>
      </w:divBdr>
    </w:div>
    <w:div w:id="818880451">
      <w:bodyDiv w:val="1"/>
      <w:marLeft w:val="0"/>
      <w:marRight w:val="0"/>
      <w:marTop w:val="0"/>
      <w:marBottom w:val="0"/>
      <w:divBdr>
        <w:top w:val="none" w:sz="0" w:space="0" w:color="auto"/>
        <w:left w:val="none" w:sz="0" w:space="0" w:color="auto"/>
        <w:bottom w:val="none" w:sz="0" w:space="0" w:color="auto"/>
        <w:right w:val="none" w:sz="0" w:space="0" w:color="auto"/>
      </w:divBdr>
    </w:div>
    <w:div w:id="833838109">
      <w:bodyDiv w:val="1"/>
      <w:marLeft w:val="0"/>
      <w:marRight w:val="0"/>
      <w:marTop w:val="0"/>
      <w:marBottom w:val="0"/>
      <w:divBdr>
        <w:top w:val="none" w:sz="0" w:space="0" w:color="auto"/>
        <w:left w:val="none" w:sz="0" w:space="0" w:color="auto"/>
        <w:bottom w:val="none" w:sz="0" w:space="0" w:color="auto"/>
        <w:right w:val="none" w:sz="0" w:space="0" w:color="auto"/>
      </w:divBdr>
    </w:div>
    <w:div w:id="973219849">
      <w:bodyDiv w:val="1"/>
      <w:marLeft w:val="0"/>
      <w:marRight w:val="0"/>
      <w:marTop w:val="0"/>
      <w:marBottom w:val="0"/>
      <w:divBdr>
        <w:top w:val="none" w:sz="0" w:space="0" w:color="auto"/>
        <w:left w:val="none" w:sz="0" w:space="0" w:color="auto"/>
        <w:bottom w:val="none" w:sz="0" w:space="0" w:color="auto"/>
        <w:right w:val="none" w:sz="0" w:space="0" w:color="auto"/>
      </w:divBdr>
      <w:divsChild>
        <w:div w:id="597103499">
          <w:marLeft w:val="0"/>
          <w:marRight w:val="0"/>
          <w:marTop w:val="0"/>
          <w:marBottom w:val="0"/>
          <w:divBdr>
            <w:top w:val="none" w:sz="0" w:space="0" w:color="auto"/>
            <w:left w:val="none" w:sz="0" w:space="0" w:color="auto"/>
            <w:bottom w:val="none" w:sz="0" w:space="0" w:color="auto"/>
            <w:right w:val="none" w:sz="0" w:space="0" w:color="auto"/>
          </w:divBdr>
          <w:divsChild>
            <w:div w:id="120320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24169">
      <w:bodyDiv w:val="1"/>
      <w:marLeft w:val="0"/>
      <w:marRight w:val="0"/>
      <w:marTop w:val="0"/>
      <w:marBottom w:val="0"/>
      <w:divBdr>
        <w:top w:val="none" w:sz="0" w:space="0" w:color="auto"/>
        <w:left w:val="none" w:sz="0" w:space="0" w:color="auto"/>
        <w:bottom w:val="none" w:sz="0" w:space="0" w:color="auto"/>
        <w:right w:val="none" w:sz="0" w:space="0" w:color="auto"/>
      </w:divBdr>
    </w:div>
    <w:div w:id="1056708364">
      <w:bodyDiv w:val="1"/>
      <w:marLeft w:val="0"/>
      <w:marRight w:val="0"/>
      <w:marTop w:val="0"/>
      <w:marBottom w:val="0"/>
      <w:divBdr>
        <w:top w:val="none" w:sz="0" w:space="0" w:color="auto"/>
        <w:left w:val="none" w:sz="0" w:space="0" w:color="auto"/>
        <w:bottom w:val="none" w:sz="0" w:space="0" w:color="auto"/>
        <w:right w:val="none" w:sz="0" w:space="0" w:color="auto"/>
      </w:divBdr>
    </w:div>
    <w:div w:id="1103191389">
      <w:bodyDiv w:val="1"/>
      <w:marLeft w:val="0"/>
      <w:marRight w:val="0"/>
      <w:marTop w:val="0"/>
      <w:marBottom w:val="0"/>
      <w:divBdr>
        <w:top w:val="none" w:sz="0" w:space="0" w:color="auto"/>
        <w:left w:val="none" w:sz="0" w:space="0" w:color="auto"/>
        <w:bottom w:val="none" w:sz="0" w:space="0" w:color="auto"/>
        <w:right w:val="none" w:sz="0" w:space="0" w:color="auto"/>
      </w:divBdr>
    </w:div>
    <w:div w:id="1146511809">
      <w:bodyDiv w:val="1"/>
      <w:marLeft w:val="0"/>
      <w:marRight w:val="0"/>
      <w:marTop w:val="0"/>
      <w:marBottom w:val="0"/>
      <w:divBdr>
        <w:top w:val="none" w:sz="0" w:space="0" w:color="auto"/>
        <w:left w:val="none" w:sz="0" w:space="0" w:color="auto"/>
        <w:bottom w:val="none" w:sz="0" w:space="0" w:color="auto"/>
        <w:right w:val="none" w:sz="0" w:space="0" w:color="auto"/>
      </w:divBdr>
    </w:div>
    <w:div w:id="1151946769">
      <w:bodyDiv w:val="1"/>
      <w:marLeft w:val="0"/>
      <w:marRight w:val="0"/>
      <w:marTop w:val="0"/>
      <w:marBottom w:val="0"/>
      <w:divBdr>
        <w:top w:val="none" w:sz="0" w:space="0" w:color="auto"/>
        <w:left w:val="none" w:sz="0" w:space="0" w:color="auto"/>
        <w:bottom w:val="none" w:sz="0" w:space="0" w:color="auto"/>
        <w:right w:val="none" w:sz="0" w:space="0" w:color="auto"/>
      </w:divBdr>
    </w:div>
    <w:div w:id="1177382835">
      <w:bodyDiv w:val="1"/>
      <w:marLeft w:val="0"/>
      <w:marRight w:val="0"/>
      <w:marTop w:val="0"/>
      <w:marBottom w:val="0"/>
      <w:divBdr>
        <w:top w:val="none" w:sz="0" w:space="0" w:color="auto"/>
        <w:left w:val="none" w:sz="0" w:space="0" w:color="auto"/>
        <w:bottom w:val="none" w:sz="0" w:space="0" w:color="auto"/>
        <w:right w:val="none" w:sz="0" w:space="0" w:color="auto"/>
      </w:divBdr>
    </w:div>
    <w:div w:id="1186941534">
      <w:bodyDiv w:val="1"/>
      <w:marLeft w:val="0"/>
      <w:marRight w:val="0"/>
      <w:marTop w:val="0"/>
      <w:marBottom w:val="0"/>
      <w:divBdr>
        <w:top w:val="none" w:sz="0" w:space="0" w:color="auto"/>
        <w:left w:val="none" w:sz="0" w:space="0" w:color="auto"/>
        <w:bottom w:val="none" w:sz="0" w:space="0" w:color="auto"/>
        <w:right w:val="none" w:sz="0" w:space="0" w:color="auto"/>
      </w:divBdr>
    </w:div>
    <w:div w:id="1188710843">
      <w:bodyDiv w:val="1"/>
      <w:marLeft w:val="0"/>
      <w:marRight w:val="0"/>
      <w:marTop w:val="0"/>
      <w:marBottom w:val="0"/>
      <w:divBdr>
        <w:top w:val="none" w:sz="0" w:space="0" w:color="auto"/>
        <w:left w:val="none" w:sz="0" w:space="0" w:color="auto"/>
        <w:bottom w:val="none" w:sz="0" w:space="0" w:color="auto"/>
        <w:right w:val="none" w:sz="0" w:space="0" w:color="auto"/>
      </w:divBdr>
    </w:div>
    <w:div w:id="1193953378">
      <w:bodyDiv w:val="1"/>
      <w:marLeft w:val="0"/>
      <w:marRight w:val="0"/>
      <w:marTop w:val="0"/>
      <w:marBottom w:val="0"/>
      <w:divBdr>
        <w:top w:val="none" w:sz="0" w:space="0" w:color="auto"/>
        <w:left w:val="none" w:sz="0" w:space="0" w:color="auto"/>
        <w:bottom w:val="none" w:sz="0" w:space="0" w:color="auto"/>
        <w:right w:val="none" w:sz="0" w:space="0" w:color="auto"/>
      </w:divBdr>
    </w:div>
    <w:div w:id="1203589384">
      <w:bodyDiv w:val="1"/>
      <w:marLeft w:val="0"/>
      <w:marRight w:val="0"/>
      <w:marTop w:val="0"/>
      <w:marBottom w:val="0"/>
      <w:divBdr>
        <w:top w:val="none" w:sz="0" w:space="0" w:color="auto"/>
        <w:left w:val="none" w:sz="0" w:space="0" w:color="auto"/>
        <w:bottom w:val="none" w:sz="0" w:space="0" w:color="auto"/>
        <w:right w:val="none" w:sz="0" w:space="0" w:color="auto"/>
      </w:divBdr>
    </w:div>
    <w:div w:id="1210605849">
      <w:bodyDiv w:val="1"/>
      <w:marLeft w:val="0"/>
      <w:marRight w:val="0"/>
      <w:marTop w:val="0"/>
      <w:marBottom w:val="0"/>
      <w:divBdr>
        <w:top w:val="none" w:sz="0" w:space="0" w:color="auto"/>
        <w:left w:val="none" w:sz="0" w:space="0" w:color="auto"/>
        <w:bottom w:val="none" w:sz="0" w:space="0" w:color="auto"/>
        <w:right w:val="none" w:sz="0" w:space="0" w:color="auto"/>
      </w:divBdr>
    </w:div>
    <w:div w:id="1217856519">
      <w:bodyDiv w:val="1"/>
      <w:marLeft w:val="0"/>
      <w:marRight w:val="0"/>
      <w:marTop w:val="0"/>
      <w:marBottom w:val="0"/>
      <w:divBdr>
        <w:top w:val="none" w:sz="0" w:space="0" w:color="auto"/>
        <w:left w:val="none" w:sz="0" w:space="0" w:color="auto"/>
        <w:bottom w:val="none" w:sz="0" w:space="0" w:color="auto"/>
        <w:right w:val="none" w:sz="0" w:space="0" w:color="auto"/>
      </w:divBdr>
    </w:div>
    <w:div w:id="1222711249">
      <w:bodyDiv w:val="1"/>
      <w:marLeft w:val="0"/>
      <w:marRight w:val="0"/>
      <w:marTop w:val="0"/>
      <w:marBottom w:val="0"/>
      <w:divBdr>
        <w:top w:val="none" w:sz="0" w:space="0" w:color="auto"/>
        <w:left w:val="none" w:sz="0" w:space="0" w:color="auto"/>
        <w:bottom w:val="none" w:sz="0" w:space="0" w:color="auto"/>
        <w:right w:val="none" w:sz="0" w:space="0" w:color="auto"/>
      </w:divBdr>
    </w:div>
    <w:div w:id="1228884003">
      <w:bodyDiv w:val="1"/>
      <w:marLeft w:val="0"/>
      <w:marRight w:val="0"/>
      <w:marTop w:val="0"/>
      <w:marBottom w:val="0"/>
      <w:divBdr>
        <w:top w:val="none" w:sz="0" w:space="0" w:color="auto"/>
        <w:left w:val="none" w:sz="0" w:space="0" w:color="auto"/>
        <w:bottom w:val="none" w:sz="0" w:space="0" w:color="auto"/>
        <w:right w:val="none" w:sz="0" w:space="0" w:color="auto"/>
      </w:divBdr>
      <w:divsChild>
        <w:div w:id="724647509">
          <w:marLeft w:val="0"/>
          <w:marRight w:val="0"/>
          <w:marTop w:val="0"/>
          <w:marBottom w:val="0"/>
          <w:divBdr>
            <w:top w:val="none" w:sz="0" w:space="0" w:color="auto"/>
            <w:left w:val="none" w:sz="0" w:space="0" w:color="auto"/>
            <w:bottom w:val="none" w:sz="0" w:space="0" w:color="auto"/>
            <w:right w:val="none" w:sz="0" w:space="0" w:color="auto"/>
          </w:divBdr>
        </w:div>
        <w:div w:id="1460226408">
          <w:marLeft w:val="0"/>
          <w:marRight w:val="0"/>
          <w:marTop w:val="0"/>
          <w:marBottom w:val="0"/>
          <w:divBdr>
            <w:top w:val="none" w:sz="0" w:space="0" w:color="auto"/>
            <w:left w:val="none" w:sz="0" w:space="0" w:color="auto"/>
            <w:bottom w:val="none" w:sz="0" w:space="0" w:color="auto"/>
            <w:right w:val="none" w:sz="0" w:space="0" w:color="auto"/>
          </w:divBdr>
        </w:div>
        <w:div w:id="2071491710">
          <w:marLeft w:val="0"/>
          <w:marRight w:val="0"/>
          <w:marTop w:val="0"/>
          <w:marBottom w:val="0"/>
          <w:divBdr>
            <w:top w:val="none" w:sz="0" w:space="0" w:color="auto"/>
            <w:left w:val="none" w:sz="0" w:space="0" w:color="auto"/>
            <w:bottom w:val="none" w:sz="0" w:space="0" w:color="auto"/>
            <w:right w:val="none" w:sz="0" w:space="0" w:color="auto"/>
          </w:divBdr>
        </w:div>
      </w:divsChild>
    </w:div>
    <w:div w:id="1270550778">
      <w:bodyDiv w:val="1"/>
      <w:marLeft w:val="0"/>
      <w:marRight w:val="0"/>
      <w:marTop w:val="0"/>
      <w:marBottom w:val="0"/>
      <w:divBdr>
        <w:top w:val="none" w:sz="0" w:space="0" w:color="auto"/>
        <w:left w:val="none" w:sz="0" w:space="0" w:color="auto"/>
        <w:bottom w:val="none" w:sz="0" w:space="0" w:color="auto"/>
        <w:right w:val="none" w:sz="0" w:space="0" w:color="auto"/>
      </w:divBdr>
    </w:div>
    <w:div w:id="1294948309">
      <w:bodyDiv w:val="1"/>
      <w:marLeft w:val="0"/>
      <w:marRight w:val="0"/>
      <w:marTop w:val="0"/>
      <w:marBottom w:val="0"/>
      <w:divBdr>
        <w:top w:val="none" w:sz="0" w:space="0" w:color="auto"/>
        <w:left w:val="none" w:sz="0" w:space="0" w:color="auto"/>
        <w:bottom w:val="none" w:sz="0" w:space="0" w:color="auto"/>
        <w:right w:val="none" w:sz="0" w:space="0" w:color="auto"/>
      </w:divBdr>
    </w:div>
    <w:div w:id="1305769349">
      <w:bodyDiv w:val="1"/>
      <w:marLeft w:val="0"/>
      <w:marRight w:val="0"/>
      <w:marTop w:val="0"/>
      <w:marBottom w:val="0"/>
      <w:divBdr>
        <w:top w:val="none" w:sz="0" w:space="0" w:color="auto"/>
        <w:left w:val="none" w:sz="0" w:space="0" w:color="auto"/>
        <w:bottom w:val="none" w:sz="0" w:space="0" w:color="auto"/>
        <w:right w:val="none" w:sz="0" w:space="0" w:color="auto"/>
      </w:divBdr>
    </w:div>
    <w:div w:id="1310790057">
      <w:bodyDiv w:val="1"/>
      <w:marLeft w:val="0"/>
      <w:marRight w:val="0"/>
      <w:marTop w:val="0"/>
      <w:marBottom w:val="0"/>
      <w:divBdr>
        <w:top w:val="none" w:sz="0" w:space="0" w:color="auto"/>
        <w:left w:val="none" w:sz="0" w:space="0" w:color="auto"/>
        <w:bottom w:val="none" w:sz="0" w:space="0" w:color="auto"/>
        <w:right w:val="none" w:sz="0" w:space="0" w:color="auto"/>
      </w:divBdr>
      <w:divsChild>
        <w:div w:id="975528375">
          <w:marLeft w:val="0"/>
          <w:marRight w:val="0"/>
          <w:marTop w:val="0"/>
          <w:marBottom w:val="0"/>
          <w:divBdr>
            <w:top w:val="none" w:sz="0" w:space="0" w:color="auto"/>
            <w:left w:val="none" w:sz="0" w:space="0" w:color="auto"/>
            <w:bottom w:val="none" w:sz="0" w:space="0" w:color="auto"/>
            <w:right w:val="none" w:sz="0" w:space="0" w:color="auto"/>
          </w:divBdr>
        </w:div>
        <w:div w:id="1351299128">
          <w:marLeft w:val="0"/>
          <w:marRight w:val="0"/>
          <w:marTop w:val="0"/>
          <w:marBottom w:val="0"/>
          <w:divBdr>
            <w:top w:val="none" w:sz="0" w:space="0" w:color="auto"/>
            <w:left w:val="none" w:sz="0" w:space="0" w:color="auto"/>
            <w:bottom w:val="none" w:sz="0" w:space="0" w:color="auto"/>
            <w:right w:val="none" w:sz="0" w:space="0" w:color="auto"/>
          </w:divBdr>
        </w:div>
        <w:div w:id="1699893476">
          <w:marLeft w:val="0"/>
          <w:marRight w:val="0"/>
          <w:marTop w:val="0"/>
          <w:marBottom w:val="0"/>
          <w:divBdr>
            <w:top w:val="none" w:sz="0" w:space="0" w:color="auto"/>
            <w:left w:val="none" w:sz="0" w:space="0" w:color="auto"/>
            <w:bottom w:val="none" w:sz="0" w:space="0" w:color="auto"/>
            <w:right w:val="none" w:sz="0" w:space="0" w:color="auto"/>
          </w:divBdr>
        </w:div>
      </w:divsChild>
    </w:div>
    <w:div w:id="1329332293">
      <w:bodyDiv w:val="1"/>
      <w:marLeft w:val="0"/>
      <w:marRight w:val="0"/>
      <w:marTop w:val="0"/>
      <w:marBottom w:val="0"/>
      <w:divBdr>
        <w:top w:val="none" w:sz="0" w:space="0" w:color="auto"/>
        <w:left w:val="none" w:sz="0" w:space="0" w:color="auto"/>
        <w:bottom w:val="none" w:sz="0" w:space="0" w:color="auto"/>
        <w:right w:val="none" w:sz="0" w:space="0" w:color="auto"/>
      </w:divBdr>
    </w:div>
    <w:div w:id="1330324978">
      <w:bodyDiv w:val="1"/>
      <w:marLeft w:val="0"/>
      <w:marRight w:val="0"/>
      <w:marTop w:val="0"/>
      <w:marBottom w:val="0"/>
      <w:divBdr>
        <w:top w:val="none" w:sz="0" w:space="0" w:color="auto"/>
        <w:left w:val="none" w:sz="0" w:space="0" w:color="auto"/>
        <w:bottom w:val="none" w:sz="0" w:space="0" w:color="auto"/>
        <w:right w:val="none" w:sz="0" w:space="0" w:color="auto"/>
      </w:divBdr>
    </w:div>
    <w:div w:id="1334184478">
      <w:bodyDiv w:val="1"/>
      <w:marLeft w:val="0"/>
      <w:marRight w:val="0"/>
      <w:marTop w:val="0"/>
      <w:marBottom w:val="0"/>
      <w:divBdr>
        <w:top w:val="none" w:sz="0" w:space="0" w:color="auto"/>
        <w:left w:val="none" w:sz="0" w:space="0" w:color="auto"/>
        <w:bottom w:val="none" w:sz="0" w:space="0" w:color="auto"/>
        <w:right w:val="none" w:sz="0" w:space="0" w:color="auto"/>
      </w:divBdr>
    </w:div>
    <w:div w:id="1391609202">
      <w:bodyDiv w:val="1"/>
      <w:marLeft w:val="0"/>
      <w:marRight w:val="0"/>
      <w:marTop w:val="0"/>
      <w:marBottom w:val="0"/>
      <w:divBdr>
        <w:top w:val="none" w:sz="0" w:space="0" w:color="auto"/>
        <w:left w:val="none" w:sz="0" w:space="0" w:color="auto"/>
        <w:bottom w:val="none" w:sz="0" w:space="0" w:color="auto"/>
        <w:right w:val="none" w:sz="0" w:space="0" w:color="auto"/>
      </w:divBdr>
    </w:div>
    <w:div w:id="1413505487">
      <w:bodyDiv w:val="1"/>
      <w:marLeft w:val="0"/>
      <w:marRight w:val="0"/>
      <w:marTop w:val="0"/>
      <w:marBottom w:val="0"/>
      <w:divBdr>
        <w:top w:val="none" w:sz="0" w:space="0" w:color="auto"/>
        <w:left w:val="none" w:sz="0" w:space="0" w:color="auto"/>
        <w:bottom w:val="none" w:sz="0" w:space="0" w:color="auto"/>
        <w:right w:val="none" w:sz="0" w:space="0" w:color="auto"/>
      </w:divBdr>
    </w:div>
    <w:div w:id="1415395877">
      <w:bodyDiv w:val="1"/>
      <w:marLeft w:val="0"/>
      <w:marRight w:val="0"/>
      <w:marTop w:val="0"/>
      <w:marBottom w:val="0"/>
      <w:divBdr>
        <w:top w:val="none" w:sz="0" w:space="0" w:color="auto"/>
        <w:left w:val="none" w:sz="0" w:space="0" w:color="auto"/>
        <w:bottom w:val="none" w:sz="0" w:space="0" w:color="auto"/>
        <w:right w:val="none" w:sz="0" w:space="0" w:color="auto"/>
      </w:divBdr>
    </w:div>
    <w:div w:id="1417676588">
      <w:bodyDiv w:val="1"/>
      <w:marLeft w:val="0"/>
      <w:marRight w:val="0"/>
      <w:marTop w:val="0"/>
      <w:marBottom w:val="0"/>
      <w:divBdr>
        <w:top w:val="none" w:sz="0" w:space="0" w:color="auto"/>
        <w:left w:val="none" w:sz="0" w:space="0" w:color="auto"/>
        <w:bottom w:val="none" w:sz="0" w:space="0" w:color="auto"/>
        <w:right w:val="none" w:sz="0" w:space="0" w:color="auto"/>
      </w:divBdr>
    </w:div>
    <w:div w:id="1423140973">
      <w:bodyDiv w:val="1"/>
      <w:marLeft w:val="0"/>
      <w:marRight w:val="0"/>
      <w:marTop w:val="0"/>
      <w:marBottom w:val="0"/>
      <w:divBdr>
        <w:top w:val="none" w:sz="0" w:space="0" w:color="auto"/>
        <w:left w:val="none" w:sz="0" w:space="0" w:color="auto"/>
        <w:bottom w:val="none" w:sz="0" w:space="0" w:color="auto"/>
        <w:right w:val="none" w:sz="0" w:space="0" w:color="auto"/>
      </w:divBdr>
    </w:div>
    <w:div w:id="1467308344">
      <w:bodyDiv w:val="1"/>
      <w:marLeft w:val="0"/>
      <w:marRight w:val="0"/>
      <w:marTop w:val="0"/>
      <w:marBottom w:val="0"/>
      <w:divBdr>
        <w:top w:val="none" w:sz="0" w:space="0" w:color="auto"/>
        <w:left w:val="none" w:sz="0" w:space="0" w:color="auto"/>
        <w:bottom w:val="none" w:sz="0" w:space="0" w:color="auto"/>
        <w:right w:val="none" w:sz="0" w:space="0" w:color="auto"/>
      </w:divBdr>
    </w:div>
    <w:div w:id="1491405347">
      <w:bodyDiv w:val="1"/>
      <w:marLeft w:val="0"/>
      <w:marRight w:val="0"/>
      <w:marTop w:val="0"/>
      <w:marBottom w:val="0"/>
      <w:divBdr>
        <w:top w:val="none" w:sz="0" w:space="0" w:color="auto"/>
        <w:left w:val="none" w:sz="0" w:space="0" w:color="auto"/>
        <w:bottom w:val="none" w:sz="0" w:space="0" w:color="auto"/>
        <w:right w:val="none" w:sz="0" w:space="0" w:color="auto"/>
      </w:divBdr>
      <w:divsChild>
        <w:div w:id="1109862231">
          <w:marLeft w:val="0"/>
          <w:marRight w:val="0"/>
          <w:marTop w:val="0"/>
          <w:marBottom w:val="0"/>
          <w:divBdr>
            <w:top w:val="none" w:sz="0" w:space="0" w:color="auto"/>
            <w:left w:val="none" w:sz="0" w:space="0" w:color="auto"/>
            <w:bottom w:val="none" w:sz="0" w:space="0" w:color="auto"/>
            <w:right w:val="none" w:sz="0" w:space="0" w:color="auto"/>
          </w:divBdr>
          <w:divsChild>
            <w:div w:id="29591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46102">
      <w:bodyDiv w:val="1"/>
      <w:marLeft w:val="0"/>
      <w:marRight w:val="0"/>
      <w:marTop w:val="0"/>
      <w:marBottom w:val="0"/>
      <w:divBdr>
        <w:top w:val="none" w:sz="0" w:space="0" w:color="auto"/>
        <w:left w:val="none" w:sz="0" w:space="0" w:color="auto"/>
        <w:bottom w:val="none" w:sz="0" w:space="0" w:color="auto"/>
        <w:right w:val="none" w:sz="0" w:space="0" w:color="auto"/>
      </w:divBdr>
    </w:div>
    <w:div w:id="1505365226">
      <w:bodyDiv w:val="1"/>
      <w:marLeft w:val="0"/>
      <w:marRight w:val="0"/>
      <w:marTop w:val="0"/>
      <w:marBottom w:val="0"/>
      <w:divBdr>
        <w:top w:val="none" w:sz="0" w:space="0" w:color="auto"/>
        <w:left w:val="none" w:sz="0" w:space="0" w:color="auto"/>
        <w:bottom w:val="none" w:sz="0" w:space="0" w:color="auto"/>
        <w:right w:val="none" w:sz="0" w:space="0" w:color="auto"/>
      </w:divBdr>
    </w:div>
    <w:div w:id="1513226826">
      <w:bodyDiv w:val="1"/>
      <w:marLeft w:val="0"/>
      <w:marRight w:val="0"/>
      <w:marTop w:val="0"/>
      <w:marBottom w:val="0"/>
      <w:divBdr>
        <w:top w:val="none" w:sz="0" w:space="0" w:color="auto"/>
        <w:left w:val="none" w:sz="0" w:space="0" w:color="auto"/>
        <w:bottom w:val="none" w:sz="0" w:space="0" w:color="auto"/>
        <w:right w:val="none" w:sz="0" w:space="0" w:color="auto"/>
      </w:divBdr>
    </w:div>
    <w:div w:id="1514756783">
      <w:bodyDiv w:val="1"/>
      <w:marLeft w:val="0"/>
      <w:marRight w:val="0"/>
      <w:marTop w:val="0"/>
      <w:marBottom w:val="0"/>
      <w:divBdr>
        <w:top w:val="none" w:sz="0" w:space="0" w:color="auto"/>
        <w:left w:val="none" w:sz="0" w:space="0" w:color="auto"/>
        <w:bottom w:val="none" w:sz="0" w:space="0" w:color="auto"/>
        <w:right w:val="none" w:sz="0" w:space="0" w:color="auto"/>
      </w:divBdr>
    </w:div>
    <w:div w:id="1526940552">
      <w:bodyDiv w:val="1"/>
      <w:marLeft w:val="0"/>
      <w:marRight w:val="0"/>
      <w:marTop w:val="0"/>
      <w:marBottom w:val="0"/>
      <w:divBdr>
        <w:top w:val="none" w:sz="0" w:space="0" w:color="auto"/>
        <w:left w:val="none" w:sz="0" w:space="0" w:color="auto"/>
        <w:bottom w:val="none" w:sz="0" w:space="0" w:color="auto"/>
        <w:right w:val="none" w:sz="0" w:space="0" w:color="auto"/>
      </w:divBdr>
    </w:div>
    <w:div w:id="1546674082">
      <w:bodyDiv w:val="1"/>
      <w:marLeft w:val="0"/>
      <w:marRight w:val="0"/>
      <w:marTop w:val="0"/>
      <w:marBottom w:val="0"/>
      <w:divBdr>
        <w:top w:val="none" w:sz="0" w:space="0" w:color="auto"/>
        <w:left w:val="none" w:sz="0" w:space="0" w:color="auto"/>
        <w:bottom w:val="none" w:sz="0" w:space="0" w:color="auto"/>
        <w:right w:val="none" w:sz="0" w:space="0" w:color="auto"/>
      </w:divBdr>
    </w:div>
    <w:div w:id="1569150507">
      <w:bodyDiv w:val="1"/>
      <w:marLeft w:val="0"/>
      <w:marRight w:val="0"/>
      <w:marTop w:val="0"/>
      <w:marBottom w:val="0"/>
      <w:divBdr>
        <w:top w:val="none" w:sz="0" w:space="0" w:color="auto"/>
        <w:left w:val="none" w:sz="0" w:space="0" w:color="auto"/>
        <w:bottom w:val="none" w:sz="0" w:space="0" w:color="auto"/>
        <w:right w:val="none" w:sz="0" w:space="0" w:color="auto"/>
      </w:divBdr>
    </w:div>
    <w:div w:id="1602452922">
      <w:bodyDiv w:val="1"/>
      <w:marLeft w:val="0"/>
      <w:marRight w:val="0"/>
      <w:marTop w:val="0"/>
      <w:marBottom w:val="0"/>
      <w:divBdr>
        <w:top w:val="none" w:sz="0" w:space="0" w:color="auto"/>
        <w:left w:val="none" w:sz="0" w:space="0" w:color="auto"/>
        <w:bottom w:val="none" w:sz="0" w:space="0" w:color="auto"/>
        <w:right w:val="none" w:sz="0" w:space="0" w:color="auto"/>
      </w:divBdr>
    </w:div>
    <w:div w:id="1607032643">
      <w:bodyDiv w:val="1"/>
      <w:marLeft w:val="0"/>
      <w:marRight w:val="0"/>
      <w:marTop w:val="0"/>
      <w:marBottom w:val="0"/>
      <w:divBdr>
        <w:top w:val="none" w:sz="0" w:space="0" w:color="auto"/>
        <w:left w:val="none" w:sz="0" w:space="0" w:color="auto"/>
        <w:bottom w:val="none" w:sz="0" w:space="0" w:color="auto"/>
        <w:right w:val="none" w:sz="0" w:space="0" w:color="auto"/>
      </w:divBdr>
      <w:divsChild>
        <w:div w:id="380835153">
          <w:marLeft w:val="0"/>
          <w:marRight w:val="0"/>
          <w:marTop w:val="0"/>
          <w:marBottom w:val="0"/>
          <w:divBdr>
            <w:top w:val="none" w:sz="0" w:space="0" w:color="auto"/>
            <w:left w:val="none" w:sz="0" w:space="0" w:color="auto"/>
            <w:bottom w:val="none" w:sz="0" w:space="0" w:color="auto"/>
            <w:right w:val="none" w:sz="0" w:space="0" w:color="auto"/>
          </w:divBdr>
          <w:divsChild>
            <w:div w:id="381637701">
              <w:marLeft w:val="0"/>
              <w:marRight w:val="0"/>
              <w:marTop w:val="0"/>
              <w:marBottom w:val="0"/>
              <w:divBdr>
                <w:top w:val="none" w:sz="0" w:space="0" w:color="auto"/>
                <w:left w:val="none" w:sz="0" w:space="0" w:color="auto"/>
                <w:bottom w:val="none" w:sz="0" w:space="0" w:color="auto"/>
                <w:right w:val="none" w:sz="0" w:space="0" w:color="auto"/>
              </w:divBdr>
            </w:div>
            <w:div w:id="657732756">
              <w:marLeft w:val="0"/>
              <w:marRight w:val="0"/>
              <w:marTop w:val="0"/>
              <w:marBottom w:val="0"/>
              <w:divBdr>
                <w:top w:val="none" w:sz="0" w:space="0" w:color="auto"/>
                <w:left w:val="none" w:sz="0" w:space="0" w:color="auto"/>
                <w:bottom w:val="none" w:sz="0" w:space="0" w:color="auto"/>
                <w:right w:val="none" w:sz="0" w:space="0" w:color="auto"/>
              </w:divBdr>
            </w:div>
            <w:div w:id="181059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40776">
      <w:bodyDiv w:val="1"/>
      <w:marLeft w:val="0"/>
      <w:marRight w:val="0"/>
      <w:marTop w:val="0"/>
      <w:marBottom w:val="0"/>
      <w:divBdr>
        <w:top w:val="none" w:sz="0" w:space="0" w:color="auto"/>
        <w:left w:val="none" w:sz="0" w:space="0" w:color="auto"/>
        <w:bottom w:val="none" w:sz="0" w:space="0" w:color="auto"/>
        <w:right w:val="none" w:sz="0" w:space="0" w:color="auto"/>
      </w:divBdr>
    </w:div>
    <w:div w:id="1618945907">
      <w:bodyDiv w:val="1"/>
      <w:marLeft w:val="0"/>
      <w:marRight w:val="0"/>
      <w:marTop w:val="0"/>
      <w:marBottom w:val="0"/>
      <w:divBdr>
        <w:top w:val="none" w:sz="0" w:space="0" w:color="auto"/>
        <w:left w:val="none" w:sz="0" w:space="0" w:color="auto"/>
        <w:bottom w:val="none" w:sz="0" w:space="0" w:color="auto"/>
        <w:right w:val="none" w:sz="0" w:space="0" w:color="auto"/>
      </w:divBdr>
      <w:divsChild>
        <w:div w:id="1524400093">
          <w:marLeft w:val="0"/>
          <w:marRight w:val="0"/>
          <w:marTop w:val="0"/>
          <w:marBottom w:val="0"/>
          <w:divBdr>
            <w:top w:val="none" w:sz="0" w:space="0" w:color="auto"/>
            <w:left w:val="none" w:sz="0" w:space="0" w:color="auto"/>
            <w:bottom w:val="none" w:sz="0" w:space="0" w:color="auto"/>
            <w:right w:val="none" w:sz="0" w:space="0" w:color="auto"/>
          </w:divBdr>
          <w:divsChild>
            <w:div w:id="1225601864">
              <w:marLeft w:val="0"/>
              <w:marRight w:val="0"/>
              <w:marTop w:val="0"/>
              <w:marBottom w:val="0"/>
              <w:divBdr>
                <w:top w:val="none" w:sz="0" w:space="0" w:color="auto"/>
                <w:left w:val="none" w:sz="0" w:space="0" w:color="auto"/>
                <w:bottom w:val="none" w:sz="0" w:space="0" w:color="auto"/>
                <w:right w:val="none" w:sz="0" w:space="0" w:color="auto"/>
              </w:divBdr>
              <w:divsChild>
                <w:div w:id="98174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251421">
      <w:bodyDiv w:val="1"/>
      <w:marLeft w:val="0"/>
      <w:marRight w:val="0"/>
      <w:marTop w:val="0"/>
      <w:marBottom w:val="0"/>
      <w:divBdr>
        <w:top w:val="none" w:sz="0" w:space="0" w:color="auto"/>
        <w:left w:val="none" w:sz="0" w:space="0" w:color="auto"/>
        <w:bottom w:val="none" w:sz="0" w:space="0" w:color="auto"/>
        <w:right w:val="none" w:sz="0" w:space="0" w:color="auto"/>
      </w:divBdr>
    </w:div>
    <w:div w:id="1657955955">
      <w:bodyDiv w:val="1"/>
      <w:marLeft w:val="0"/>
      <w:marRight w:val="0"/>
      <w:marTop w:val="0"/>
      <w:marBottom w:val="0"/>
      <w:divBdr>
        <w:top w:val="none" w:sz="0" w:space="0" w:color="auto"/>
        <w:left w:val="none" w:sz="0" w:space="0" w:color="auto"/>
        <w:bottom w:val="none" w:sz="0" w:space="0" w:color="auto"/>
        <w:right w:val="none" w:sz="0" w:space="0" w:color="auto"/>
      </w:divBdr>
    </w:div>
    <w:div w:id="1661496819">
      <w:bodyDiv w:val="1"/>
      <w:marLeft w:val="0"/>
      <w:marRight w:val="0"/>
      <w:marTop w:val="0"/>
      <w:marBottom w:val="0"/>
      <w:divBdr>
        <w:top w:val="none" w:sz="0" w:space="0" w:color="auto"/>
        <w:left w:val="none" w:sz="0" w:space="0" w:color="auto"/>
        <w:bottom w:val="none" w:sz="0" w:space="0" w:color="auto"/>
        <w:right w:val="none" w:sz="0" w:space="0" w:color="auto"/>
      </w:divBdr>
    </w:div>
    <w:div w:id="1665470484">
      <w:bodyDiv w:val="1"/>
      <w:marLeft w:val="0"/>
      <w:marRight w:val="0"/>
      <w:marTop w:val="0"/>
      <w:marBottom w:val="0"/>
      <w:divBdr>
        <w:top w:val="none" w:sz="0" w:space="0" w:color="auto"/>
        <w:left w:val="none" w:sz="0" w:space="0" w:color="auto"/>
        <w:bottom w:val="none" w:sz="0" w:space="0" w:color="auto"/>
        <w:right w:val="none" w:sz="0" w:space="0" w:color="auto"/>
      </w:divBdr>
    </w:div>
    <w:div w:id="1669745019">
      <w:bodyDiv w:val="1"/>
      <w:marLeft w:val="0"/>
      <w:marRight w:val="0"/>
      <w:marTop w:val="0"/>
      <w:marBottom w:val="0"/>
      <w:divBdr>
        <w:top w:val="none" w:sz="0" w:space="0" w:color="auto"/>
        <w:left w:val="none" w:sz="0" w:space="0" w:color="auto"/>
        <w:bottom w:val="none" w:sz="0" w:space="0" w:color="auto"/>
        <w:right w:val="none" w:sz="0" w:space="0" w:color="auto"/>
      </w:divBdr>
    </w:div>
    <w:div w:id="1676346977">
      <w:bodyDiv w:val="1"/>
      <w:marLeft w:val="0"/>
      <w:marRight w:val="0"/>
      <w:marTop w:val="0"/>
      <w:marBottom w:val="0"/>
      <w:divBdr>
        <w:top w:val="none" w:sz="0" w:space="0" w:color="auto"/>
        <w:left w:val="none" w:sz="0" w:space="0" w:color="auto"/>
        <w:bottom w:val="none" w:sz="0" w:space="0" w:color="auto"/>
        <w:right w:val="none" w:sz="0" w:space="0" w:color="auto"/>
      </w:divBdr>
    </w:div>
    <w:div w:id="1706558833">
      <w:bodyDiv w:val="1"/>
      <w:marLeft w:val="0"/>
      <w:marRight w:val="0"/>
      <w:marTop w:val="0"/>
      <w:marBottom w:val="0"/>
      <w:divBdr>
        <w:top w:val="none" w:sz="0" w:space="0" w:color="auto"/>
        <w:left w:val="none" w:sz="0" w:space="0" w:color="auto"/>
        <w:bottom w:val="none" w:sz="0" w:space="0" w:color="auto"/>
        <w:right w:val="none" w:sz="0" w:space="0" w:color="auto"/>
      </w:divBdr>
    </w:div>
    <w:div w:id="1708289554">
      <w:bodyDiv w:val="1"/>
      <w:marLeft w:val="0"/>
      <w:marRight w:val="0"/>
      <w:marTop w:val="0"/>
      <w:marBottom w:val="0"/>
      <w:divBdr>
        <w:top w:val="none" w:sz="0" w:space="0" w:color="auto"/>
        <w:left w:val="none" w:sz="0" w:space="0" w:color="auto"/>
        <w:bottom w:val="none" w:sz="0" w:space="0" w:color="auto"/>
        <w:right w:val="none" w:sz="0" w:space="0" w:color="auto"/>
      </w:divBdr>
    </w:div>
    <w:div w:id="1751737052">
      <w:bodyDiv w:val="1"/>
      <w:marLeft w:val="0"/>
      <w:marRight w:val="0"/>
      <w:marTop w:val="0"/>
      <w:marBottom w:val="0"/>
      <w:divBdr>
        <w:top w:val="none" w:sz="0" w:space="0" w:color="auto"/>
        <w:left w:val="none" w:sz="0" w:space="0" w:color="auto"/>
        <w:bottom w:val="none" w:sz="0" w:space="0" w:color="auto"/>
        <w:right w:val="none" w:sz="0" w:space="0" w:color="auto"/>
      </w:divBdr>
    </w:div>
    <w:div w:id="1773669227">
      <w:bodyDiv w:val="1"/>
      <w:marLeft w:val="0"/>
      <w:marRight w:val="0"/>
      <w:marTop w:val="0"/>
      <w:marBottom w:val="0"/>
      <w:divBdr>
        <w:top w:val="none" w:sz="0" w:space="0" w:color="auto"/>
        <w:left w:val="none" w:sz="0" w:space="0" w:color="auto"/>
        <w:bottom w:val="none" w:sz="0" w:space="0" w:color="auto"/>
        <w:right w:val="none" w:sz="0" w:space="0" w:color="auto"/>
      </w:divBdr>
    </w:div>
    <w:div w:id="1773670576">
      <w:bodyDiv w:val="1"/>
      <w:marLeft w:val="0"/>
      <w:marRight w:val="0"/>
      <w:marTop w:val="0"/>
      <w:marBottom w:val="0"/>
      <w:divBdr>
        <w:top w:val="none" w:sz="0" w:space="0" w:color="auto"/>
        <w:left w:val="none" w:sz="0" w:space="0" w:color="auto"/>
        <w:bottom w:val="none" w:sz="0" w:space="0" w:color="auto"/>
        <w:right w:val="none" w:sz="0" w:space="0" w:color="auto"/>
      </w:divBdr>
    </w:div>
    <w:div w:id="1775906525">
      <w:bodyDiv w:val="1"/>
      <w:marLeft w:val="0"/>
      <w:marRight w:val="0"/>
      <w:marTop w:val="0"/>
      <w:marBottom w:val="0"/>
      <w:divBdr>
        <w:top w:val="none" w:sz="0" w:space="0" w:color="auto"/>
        <w:left w:val="none" w:sz="0" w:space="0" w:color="auto"/>
        <w:bottom w:val="none" w:sz="0" w:space="0" w:color="auto"/>
        <w:right w:val="none" w:sz="0" w:space="0" w:color="auto"/>
      </w:divBdr>
    </w:div>
    <w:div w:id="1777486068">
      <w:bodyDiv w:val="1"/>
      <w:marLeft w:val="0"/>
      <w:marRight w:val="0"/>
      <w:marTop w:val="0"/>
      <w:marBottom w:val="0"/>
      <w:divBdr>
        <w:top w:val="none" w:sz="0" w:space="0" w:color="auto"/>
        <w:left w:val="none" w:sz="0" w:space="0" w:color="auto"/>
        <w:bottom w:val="none" w:sz="0" w:space="0" w:color="auto"/>
        <w:right w:val="none" w:sz="0" w:space="0" w:color="auto"/>
      </w:divBdr>
    </w:div>
    <w:div w:id="1780025059">
      <w:bodyDiv w:val="1"/>
      <w:marLeft w:val="0"/>
      <w:marRight w:val="0"/>
      <w:marTop w:val="0"/>
      <w:marBottom w:val="0"/>
      <w:divBdr>
        <w:top w:val="none" w:sz="0" w:space="0" w:color="auto"/>
        <w:left w:val="none" w:sz="0" w:space="0" w:color="auto"/>
        <w:bottom w:val="none" w:sz="0" w:space="0" w:color="auto"/>
        <w:right w:val="none" w:sz="0" w:space="0" w:color="auto"/>
      </w:divBdr>
    </w:div>
    <w:div w:id="1785156041">
      <w:bodyDiv w:val="1"/>
      <w:marLeft w:val="0"/>
      <w:marRight w:val="0"/>
      <w:marTop w:val="0"/>
      <w:marBottom w:val="0"/>
      <w:divBdr>
        <w:top w:val="none" w:sz="0" w:space="0" w:color="auto"/>
        <w:left w:val="none" w:sz="0" w:space="0" w:color="auto"/>
        <w:bottom w:val="none" w:sz="0" w:space="0" w:color="auto"/>
        <w:right w:val="none" w:sz="0" w:space="0" w:color="auto"/>
      </w:divBdr>
    </w:div>
    <w:div w:id="1788692985">
      <w:bodyDiv w:val="1"/>
      <w:marLeft w:val="0"/>
      <w:marRight w:val="0"/>
      <w:marTop w:val="0"/>
      <w:marBottom w:val="0"/>
      <w:divBdr>
        <w:top w:val="none" w:sz="0" w:space="0" w:color="auto"/>
        <w:left w:val="none" w:sz="0" w:space="0" w:color="auto"/>
        <w:bottom w:val="none" w:sz="0" w:space="0" w:color="auto"/>
        <w:right w:val="none" w:sz="0" w:space="0" w:color="auto"/>
      </w:divBdr>
    </w:div>
    <w:div w:id="1820342866">
      <w:bodyDiv w:val="1"/>
      <w:marLeft w:val="0"/>
      <w:marRight w:val="0"/>
      <w:marTop w:val="0"/>
      <w:marBottom w:val="0"/>
      <w:divBdr>
        <w:top w:val="none" w:sz="0" w:space="0" w:color="auto"/>
        <w:left w:val="none" w:sz="0" w:space="0" w:color="auto"/>
        <w:bottom w:val="none" w:sz="0" w:space="0" w:color="auto"/>
        <w:right w:val="none" w:sz="0" w:space="0" w:color="auto"/>
      </w:divBdr>
    </w:div>
    <w:div w:id="1822696928">
      <w:bodyDiv w:val="1"/>
      <w:marLeft w:val="0"/>
      <w:marRight w:val="0"/>
      <w:marTop w:val="0"/>
      <w:marBottom w:val="0"/>
      <w:divBdr>
        <w:top w:val="none" w:sz="0" w:space="0" w:color="auto"/>
        <w:left w:val="none" w:sz="0" w:space="0" w:color="auto"/>
        <w:bottom w:val="none" w:sz="0" w:space="0" w:color="auto"/>
        <w:right w:val="none" w:sz="0" w:space="0" w:color="auto"/>
      </w:divBdr>
    </w:div>
    <w:div w:id="1859612801">
      <w:bodyDiv w:val="1"/>
      <w:marLeft w:val="0"/>
      <w:marRight w:val="0"/>
      <w:marTop w:val="0"/>
      <w:marBottom w:val="0"/>
      <w:divBdr>
        <w:top w:val="none" w:sz="0" w:space="0" w:color="auto"/>
        <w:left w:val="none" w:sz="0" w:space="0" w:color="auto"/>
        <w:bottom w:val="none" w:sz="0" w:space="0" w:color="auto"/>
        <w:right w:val="none" w:sz="0" w:space="0" w:color="auto"/>
      </w:divBdr>
    </w:div>
    <w:div w:id="1870100737">
      <w:bodyDiv w:val="1"/>
      <w:marLeft w:val="0"/>
      <w:marRight w:val="0"/>
      <w:marTop w:val="0"/>
      <w:marBottom w:val="0"/>
      <w:divBdr>
        <w:top w:val="none" w:sz="0" w:space="0" w:color="auto"/>
        <w:left w:val="none" w:sz="0" w:space="0" w:color="auto"/>
        <w:bottom w:val="none" w:sz="0" w:space="0" w:color="auto"/>
        <w:right w:val="none" w:sz="0" w:space="0" w:color="auto"/>
      </w:divBdr>
    </w:div>
    <w:div w:id="1870680920">
      <w:bodyDiv w:val="1"/>
      <w:marLeft w:val="0"/>
      <w:marRight w:val="0"/>
      <w:marTop w:val="0"/>
      <w:marBottom w:val="0"/>
      <w:divBdr>
        <w:top w:val="none" w:sz="0" w:space="0" w:color="auto"/>
        <w:left w:val="none" w:sz="0" w:space="0" w:color="auto"/>
        <w:bottom w:val="none" w:sz="0" w:space="0" w:color="auto"/>
        <w:right w:val="none" w:sz="0" w:space="0" w:color="auto"/>
      </w:divBdr>
    </w:div>
    <w:div w:id="1874345906">
      <w:bodyDiv w:val="1"/>
      <w:marLeft w:val="0"/>
      <w:marRight w:val="0"/>
      <w:marTop w:val="0"/>
      <w:marBottom w:val="0"/>
      <w:divBdr>
        <w:top w:val="none" w:sz="0" w:space="0" w:color="auto"/>
        <w:left w:val="none" w:sz="0" w:space="0" w:color="auto"/>
        <w:bottom w:val="none" w:sz="0" w:space="0" w:color="auto"/>
        <w:right w:val="none" w:sz="0" w:space="0" w:color="auto"/>
      </w:divBdr>
    </w:div>
    <w:div w:id="1915817719">
      <w:bodyDiv w:val="1"/>
      <w:marLeft w:val="0"/>
      <w:marRight w:val="0"/>
      <w:marTop w:val="0"/>
      <w:marBottom w:val="0"/>
      <w:divBdr>
        <w:top w:val="none" w:sz="0" w:space="0" w:color="auto"/>
        <w:left w:val="none" w:sz="0" w:space="0" w:color="auto"/>
        <w:bottom w:val="none" w:sz="0" w:space="0" w:color="auto"/>
        <w:right w:val="none" w:sz="0" w:space="0" w:color="auto"/>
      </w:divBdr>
    </w:div>
    <w:div w:id="1951470334">
      <w:bodyDiv w:val="1"/>
      <w:marLeft w:val="0"/>
      <w:marRight w:val="0"/>
      <w:marTop w:val="0"/>
      <w:marBottom w:val="0"/>
      <w:divBdr>
        <w:top w:val="none" w:sz="0" w:space="0" w:color="auto"/>
        <w:left w:val="none" w:sz="0" w:space="0" w:color="auto"/>
        <w:bottom w:val="none" w:sz="0" w:space="0" w:color="auto"/>
        <w:right w:val="none" w:sz="0" w:space="0" w:color="auto"/>
      </w:divBdr>
      <w:divsChild>
        <w:div w:id="663510786">
          <w:marLeft w:val="0"/>
          <w:marRight w:val="0"/>
          <w:marTop w:val="0"/>
          <w:marBottom w:val="0"/>
          <w:divBdr>
            <w:top w:val="none" w:sz="0" w:space="0" w:color="auto"/>
            <w:left w:val="none" w:sz="0" w:space="0" w:color="auto"/>
            <w:bottom w:val="none" w:sz="0" w:space="0" w:color="auto"/>
            <w:right w:val="none" w:sz="0" w:space="0" w:color="auto"/>
          </w:divBdr>
        </w:div>
      </w:divsChild>
    </w:div>
    <w:div w:id="1956014023">
      <w:bodyDiv w:val="1"/>
      <w:marLeft w:val="0"/>
      <w:marRight w:val="0"/>
      <w:marTop w:val="0"/>
      <w:marBottom w:val="0"/>
      <w:divBdr>
        <w:top w:val="none" w:sz="0" w:space="0" w:color="auto"/>
        <w:left w:val="none" w:sz="0" w:space="0" w:color="auto"/>
        <w:bottom w:val="none" w:sz="0" w:space="0" w:color="auto"/>
        <w:right w:val="none" w:sz="0" w:space="0" w:color="auto"/>
      </w:divBdr>
    </w:div>
    <w:div w:id="1963925600">
      <w:bodyDiv w:val="1"/>
      <w:marLeft w:val="0"/>
      <w:marRight w:val="0"/>
      <w:marTop w:val="0"/>
      <w:marBottom w:val="0"/>
      <w:divBdr>
        <w:top w:val="none" w:sz="0" w:space="0" w:color="auto"/>
        <w:left w:val="none" w:sz="0" w:space="0" w:color="auto"/>
        <w:bottom w:val="none" w:sz="0" w:space="0" w:color="auto"/>
        <w:right w:val="none" w:sz="0" w:space="0" w:color="auto"/>
      </w:divBdr>
    </w:div>
    <w:div w:id="1974942494">
      <w:bodyDiv w:val="1"/>
      <w:marLeft w:val="0"/>
      <w:marRight w:val="0"/>
      <w:marTop w:val="0"/>
      <w:marBottom w:val="0"/>
      <w:divBdr>
        <w:top w:val="none" w:sz="0" w:space="0" w:color="auto"/>
        <w:left w:val="none" w:sz="0" w:space="0" w:color="auto"/>
        <w:bottom w:val="none" w:sz="0" w:space="0" w:color="auto"/>
        <w:right w:val="none" w:sz="0" w:space="0" w:color="auto"/>
      </w:divBdr>
    </w:div>
    <w:div w:id="1975938616">
      <w:bodyDiv w:val="1"/>
      <w:marLeft w:val="0"/>
      <w:marRight w:val="0"/>
      <w:marTop w:val="0"/>
      <w:marBottom w:val="0"/>
      <w:divBdr>
        <w:top w:val="none" w:sz="0" w:space="0" w:color="auto"/>
        <w:left w:val="none" w:sz="0" w:space="0" w:color="auto"/>
        <w:bottom w:val="none" w:sz="0" w:space="0" w:color="auto"/>
        <w:right w:val="none" w:sz="0" w:space="0" w:color="auto"/>
      </w:divBdr>
    </w:div>
    <w:div w:id="2002851002">
      <w:bodyDiv w:val="1"/>
      <w:marLeft w:val="0"/>
      <w:marRight w:val="0"/>
      <w:marTop w:val="0"/>
      <w:marBottom w:val="0"/>
      <w:divBdr>
        <w:top w:val="none" w:sz="0" w:space="0" w:color="auto"/>
        <w:left w:val="none" w:sz="0" w:space="0" w:color="auto"/>
        <w:bottom w:val="none" w:sz="0" w:space="0" w:color="auto"/>
        <w:right w:val="none" w:sz="0" w:space="0" w:color="auto"/>
      </w:divBdr>
    </w:div>
    <w:div w:id="2027708854">
      <w:bodyDiv w:val="1"/>
      <w:marLeft w:val="0"/>
      <w:marRight w:val="0"/>
      <w:marTop w:val="0"/>
      <w:marBottom w:val="0"/>
      <w:divBdr>
        <w:top w:val="none" w:sz="0" w:space="0" w:color="auto"/>
        <w:left w:val="none" w:sz="0" w:space="0" w:color="auto"/>
        <w:bottom w:val="none" w:sz="0" w:space="0" w:color="auto"/>
        <w:right w:val="none" w:sz="0" w:space="0" w:color="auto"/>
      </w:divBdr>
    </w:div>
    <w:div w:id="2028822201">
      <w:bodyDiv w:val="1"/>
      <w:marLeft w:val="0"/>
      <w:marRight w:val="0"/>
      <w:marTop w:val="0"/>
      <w:marBottom w:val="0"/>
      <w:divBdr>
        <w:top w:val="none" w:sz="0" w:space="0" w:color="auto"/>
        <w:left w:val="none" w:sz="0" w:space="0" w:color="auto"/>
        <w:bottom w:val="none" w:sz="0" w:space="0" w:color="auto"/>
        <w:right w:val="none" w:sz="0" w:space="0" w:color="auto"/>
      </w:divBdr>
    </w:div>
    <w:div w:id="2065442922">
      <w:bodyDiv w:val="1"/>
      <w:marLeft w:val="0"/>
      <w:marRight w:val="0"/>
      <w:marTop w:val="0"/>
      <w:marBottom w:val="0"/>
      <w:divBdr>
        <w:top w:val="none" w:sz="0" w:space="0" w:color="auto"/>
        <w:left w:val="none" w:sz="0" w:space="0" w:color="auto"/>
        <w:bottom w:val="none" w:sz="0" w:space="0" w:color="auto"/>
        <w:right w:val="none" w:sz="0" w:space="0" w:color="auto"/>
      </w:divBdr>
    </w:div>
    <w:div w:id="2081322309">
      <w:bodyDiv w:val="1"/>
      <w:marLeft w:val="0"/>
      <w:marRight w:val="0"/>
      <w:marTop w:val="0"/>
      <w:marBottom w:val="0"/>
      <w:divBdr>
        <w:top w:val="none" w:sz="0" w:space="0" w:color="auto"/>
        <w:left w:val="none" w:sz="0" w:space="0" w:color="auto"/>
        <w:bottom w:val="none" w:sz="0" w:space="0" w:color="auto"/>
        <w:right w:val="none" w:sz="0" w:space="0" w:color="auto"/>
      </w:divBdr>
    </w:div>
    <w:div w:id="2082868787">
      <w:bodyDiv w:val="1"/>
      <w:marLeft w:val="0"/>
      <w:marRight w:val="0"/>
      <w:marTop w:val="0"/>
      <w:marBottom w:val="0"/>
      <w:divBdr>
        <w:top w:val="none" w:sz="0" w:space="0" w:color="auto"/>
        <w:left w:val="none" w:sz="0" w:space="0" w:color="auto"/>
        <w:bottom w:val="none" w:sz="0" w:space="0" w:color="auto"/>
        <w:right w:val="none" w:sz="0" w:space="0" w:color="auto"/>
      </w:divBdr>
    </w:div>
    <w:div w:id="2091656723">
      <w:bodyDiv w:val="1"/>
      <w:marLeft w:val="0"/>
      <w:marRight w:val="0"/>
      <w:marTop w:val="0"/>
      <w:marBottom w:val="0"/>
      <w:divBdr>
        <w:top w:val="none" w:sz="0" w:space="0" w:color="auto"/>
        <w:left w:val="none" w:sz="0" w:space="0" w:color="auto"/>
        <w:bottom w:val="none" w:sz="0" w:space="0" w:color="auto"/>
        <w:right w:val="none" w:sz="0" w:space="0" w:color="auto"/>
      </w:divBdr>
      <w:divsChild>
        <w:div w:id="1668754145">
          <w:marLeft w:val="0"/>
          <w:marRight w:val="0"/>
          <w:marTop w:val="0"/>
          <w:marBottom w:val="0"/>
          <w:divBdr>
            <w:top w:val="none" w:sz="0" w:space="0" w:color="auto"/>
            <w:left w:val="none" w:sz="0" w:space="0" w:color="auto"/>
            <w:bottom w:val="none" w:sz="0" w:space="0" w:color="auto"/>
            <w:right w:val="none" w:sz="0" w:space="0" w:color="auto"/>
          </w:divBdr>
        </w:div>
      </w:divsChild>
    </w:div>
    <w:div w:id="2114586741">
      <w:bodyDiv w:val="1"/>
      <w:marLeft w:val="0"/>
      <w:marRight w:val="0"/>
      <w:marTop w:val="0"/>
      <w:marBottom w:val="0"/>
      <w:divBdr>
        <w:top w:val="none" w:sz="0" w:space="0" w:color="auto"/>
        <w:left w:val="none" w:sz="0" w:space="0" w:color="auto"/>
        <w:bottom w:val="none" w:sz="0" w:space="0" w:color="auto"/>
        <w:right w:val="none" w:sz="0" w:space="0" w:color="auto"/>
      </w:divBdr>
    </w:div>
    <w:div w:id="2139450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doi.org/10.1016/j.scs.2021.103534" TargetMode="External"/></Relationship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3.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3.xml"/><Relationship Id="rId17" Type="http://schemas.microsoft.com/office/2018/08/relationships/commentsExtensible" Target="commentsExtensible.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omments" Target="comments.xm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CitSeq.XSL" StyleName="ACM - Citation Sequence"/>
</file>

<file path=customXml/itemProps1.xml><?xml version="1.0" encoding="utf-8"?>
<ds:datastoreItem xmlns:ds="http://schemas.openxmlformats.org/officeDocument/2006/customXml" ds:itemID="{46E2BE0B-A629-42C8-B774-99ED9D522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12380</Words>
  <Characters>77997</Characters>
  <Application>Microsoft Office Word</Application>
  <DocSecurity>0</DocSecurity>
  <Lines>649</Lines>
  <Paragraphs>180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90197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Blut</dc:creator>
  <cp:keywords/>
  <dc:description/>
  <cp:lastModifiedBy>mohamad albaaj</cp:lastModifiedBy>
  <cp:revision>45</cp:revision>
  <cp:lastPrinted>2024-07-07T15:35:00Z</cp:lastPrinted>
  <dcterms:created xsi:type="dcterms:W3CDTF">2024-09-24T08:47:00Z</dcterms:created>
  <dcterms:modified xsi:type="dcterms:W3CDTF">2024-10-27T14:06:00Z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9fb71b40-849b-3c3c-81bd-3f051e9c5874</vt:lpwstr>
  </property>
  <property fmtid="{D5CDD505-2E9C-101B-9397-08002B2CF9AE}" pid="24" name="Mendeley Citation Style_1">
    <vt:lpwstr>http://www.zotero.org/styles/ieee</vt:lpwstr>
  </property>
  <property fmtid="{D5CDD505-2E9C-101B-9397-08002B2CF9AE}" pid="25" name="ZOTERO_PREF_1">
    <vt:lpwstr>&lt;data data-version="3" zotero-version="6.0.26"&gt;&lt;session id="4BHgsxhY"/&gt;&lt;style id="http://www.zotero.org/styles/ieee" locale="en-US" hasBibliography="1" bibliographyStyleHasBeenSet="1"/&gt;&lt;prefs&gt;&lt;pref name="fieldType" value="Field"/&gt;&lt;/prefs&gt;&lt;/data&gt;</vt:lpwstr>
  </property>
</Properties>
</file>